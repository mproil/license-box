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C9" w:rsidRPr="00AF7DB2" w:rsidRDefault="00DF1BC9" w:rsidP="00AE011F">
      <w:pPr>
        <w:jc w:val="center"/>
        <w:rPr>
          <w:rFonts w:asciiTheme="minorBidi" w:hAnsiTheme="minorBidi"/>
          <w:b/>
          <w:bCs/>
          <w:color w:val="99302F" w:themeColor="accent6" w:themeShade="BF"/>
          <w:sz w:val="72"/>
          <w:szCs w:val="72"/>
        </w:rPr>
      </w:pPr>
    </w:p>
    <w:p w:rsidR="00D31021" w:rsidRPr="006335C1" w:rsidRDefault="00AE011F" w:rsidP="006335C1">
      <w:pPr>
        <w:pStyle w:val="Title"/>
        <w:jc w:val="center"/>
        <w:rPr>
          <w:rFonts w:ascii="Arial Black" w:hAnsi="Arial Black"/>
          <w:sz w:val="96"/>
          <w:szCs w:val="96"/>
          <w:rtl/>
          <w:rPrChange w:id="0" w:author="Michael" w:date="2013-09-16T21:28:00Z">
            <w:rPr>
              <w:rtl/>
            </w:rPr>
          </w:rPrChange>
        </w:rPr>
        <w:pPrChange w:id="1" w:author="Michael" w:date="2013-09-16T21:28:00Z">
          <w:pPr>
            <w:jc w:val="center"/>
          </w:pPr>
        </w:pPrChange>
      </w:pPr>
      <w:r w:rsidRPr="006335C1">
        <w:rPr>
          <w:rFonts w:ascii="Arial Black" w:hAnsi="Arial Black"/>
          <w:sz w:val="96"/>
          <w:szCs w:val="96"/>
          <w:rPrChange w:id="2" w:author="Michael" w:date="2013-09-16T21:28:00Z">
            <w:rPr/>
          </w:rPrChange>
        </w:rPr>
        <w:t>LicenseBox</w:t>
      </w:r>
    </w:p>
    <w:p w:rsidR="00DF1BC9" w:rsidRPr="00AF7DB2" w:rsidRDefault="00DF1BC9" w:rsidP="00AE011F">
      <w:pPr>
        <w:jc w:val="center"/>
        <w:rPr>
          <w:rFonts w:asciiTheme="minorBidi" w:hAnsiTheme="minorBidi"/>
          <w:b/>
          <w:bCs/>
          <w:color w:val="99302F" w:themeColor="accent6" w:themeShade="BF"/>
          <w:sz w:val="72"/>
          <w:szCs w:val="72"/>
          <w:rtl/>
        </w:rPr>
      </w:pPr>
    </w:p>
    <w:p w:rsidR="00DF1BC9" w:rsidRPr="00AF7DB2" w:rsidRDefault="00DF1BC9" w:rsidP="00AE011F">
      <w:pPr>
        <w:jc w:val="center"/>
        <w:rPr>
          <w:rFonts w:asciiTheme="minorBidi" w:hAnsiTheme="minorBidi"/>
          <w:b/>
          <w:bCs/>
          <w:color w:val="99302F" w:themeColor="accent6" w:themeShade="BF"/>
          <w:sz w:val="72"/>
          <w:szCs w:val="72"/>
          <w:rtl/>
        </w:rPr>
      </w:pPr>
    </w:p>
    <w:p w:rsidR="00DD29D4" w:rsidRDefault="00DD29D4" w:rsidP="00AE011F">
      <w:pPr>
        <w:jc w:val="center"/>
        <w:rPr>
          <w:rFonts w:asciiTheme="minorBidi" w:hAnsiTheme="minorBidi"/>
          <w:b/>
          <w:bCs/>
          <w:noProof/>
          <w:color w:val="C64847" w:themeColor="accent6"/>
          <w:sz w:val="72"/>
          <w:szCs w:val="72"/>
          <w:rtl/>
        </w:rPr>
      </w:pPr>
    </w:p>
    <w:p w:rsidR="00CD65F9" w:rsidRDefault="00CD65F9" w:rsidP="00AE011F">
      <w:pPr>
        <w:jc w:val="center"/>
        <w:rPr>
          <w:ins w:id="3" w:author="Michael" w:date="2013-09-16T00:22:00Z"/>
          <w:rFonts w:asciiTheme="minorBidi" w:hAnsiTheme="minorBidi"/>
          <w:b/>
          <w:bCs/>
          <w:noProof/>
          <w:color w:val="C64847" w:themeColor="accent6"/>
          <w:sz w:val="72"/>
          <w:szCs w:val="72"/>
          <w:rtl/>
        </w:rPr>
      </w:pPr>
    </w:p>
    <w:p w:rsidR="00AE011F" w:rsidRPr="00AF7DB2" w:rsidRDefault="00DF1BC9" w:rsidP="00AE011F">
      <w:pPr>
        <w:jc w:val="center"/>
        <w:rPr>
          <w:rFonts w:asciiTheme="minorBidi" w:hAnsiTheme="minorBidi"/>
          <w:b/>
          <w:bCs/>
          <w:color w:val="99302F" w:themeColor="accent6" w:themeShade="BF"/>
          <w:sz w:val="72"/>
          <w:szCs w:val="72"/>
          <w:rtl/>
        </w:rPr>
      </w:pPr>
      <w:r w:rsidRPr="00AF7DB2">
        <w:rPr>
          <w:rFonts w:asciiTheme="minorBidi" w:hAnsiTheme="minorBidi"/>
          <w:b/>
          <w:bCs/>
          <w:noProof/>
          <w:color w:val="C64847" w:themeColor="accent6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21459CE3" wp14:editId="06A0813E">
            <wp:simplePos x="1495425" y="5314950"/>
            <wp:positionH relativeFrom="margin">
              <wp:align>center</wp:align>
            </wp:positionH>
            <wp:positionV relativeFrom="margin">
              <wp:align>center</wp:align>
            </wp:positionV>
            <wp:extent cx="4578985" cy="3533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5" t="32416" r="32207" b="31391"/>
                    <a:stretch/>
                  </pic:blipFill>
                  <pic:spPr bwMode="auto">
                    <a:xfrm>
                      <a:off x="0" y="0"/>
                      <a:ext cx="457898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011F" w:rsidRDefault="00AE011F" w:rsidP="00AE011F">
      <w:pPr>
        <w:jc w:val="center"/>
        <w:rPr>
          <w:ins w:id="4" w:author="Michael" w:date="2013-09-16T21:34:00Z"/>
          <w:rFonts w:asciiTheme="minorBidi" w:hAnsiTheme="minorBidi" w:hint="cs"/>
          <w:b/>
          <w:bCs/>
          <w:color w:val="99302F" w:themeColor="accent6" w:themeShade="BF"/>
          <w:sz w:val="72"/>
          <w:szCs w:val="72"/>
          <w:rtl/>
        </w:rPr>
      </w:pPr>
      <w:r w:rsidRPr="00AF7DB2">
        <w:rPr>
          <w:rFonts w:asciiTheme="minorBidi" w:hAnsiTheme="minorBidi"/>
          <w:b/>
          <w:bCs/>
          <w:color w:val="99302F" w:themeColor="accent6" w:themeShade="BF"/>
          <w:sz w:val="72"/>
          <w:szCs w:val="72"/>
          <w:rtl/>
        </w:rPr>
        <w:t xml:space="preserve">מדריך </w:t>
      </w:r>
      <w:r w:rsidR="00BB72F6">
        <w:rPr>
          <w:rFonts w:asciiTheme="minorBidi" w:hAnsiTheme="minorBidi" w:hint="cs"/>
          <w:b/>
          <w:bCs/>
          <w:color w:val="99302F" w:themeColor="accent6" w:themeShade="BF"/>
          <w:sz w:val="72"/>
          <w:szCs w:val="72"/>
          <w:rtl/>
        </w:rPr>
        <w:t>ל</w:t>
      </w:r>
      <w:r w:rsidRPr="00AF7DB2">
        <w:rPr>
          <w:rFonts w:asciiTheme="minorBidi" w:hAnsiTheme="minorBidi"/>
          <w:b/>
          <w:bCs/>
          <w:color w:val="99302F" w:themeColor="accent6" w:themeShade="BF"/>
          <w:sz w:val="72"/>
          <w:szCs w:val="72"/>
          <w:rtl/>
        </w:rPr>
        <w:t>משתמש</w:t>
      </w:r>
    </w:p>
    <w:customXmlInsRangeStart w:id="5" w:author="Michael" w:date="2013-09-16T21:34:00Z"/>
    <w:sdt>
      <w:sdtPr>
        <w:rPr>
          <w:rFonts w:asciiTheme="minorBidi" w:hAnsiTheme="minorBidi"/>
          <w:b/>
          <w:bCs/>
          <w:color w:val="99302F" w:themeColor="accent6" w:themeShade="BF"/>
          <w:sz w:val="40"/>
          <w:szCs w:val="40"/>
          <w:rtl/>
          <w:rPrChange w:id="6" w:author="Michael" w:date="2013-09-16T21:34:00Z">
            <w:rPr>
              <w:rFonts w:asciiTheme="minorBidi" w:hAnsiTheme="minorBidi"/>
              <w:b/>
              <w:bCs/>
              <w:color w:val="99302F" w:themeColor="accent6" w:themeShade="BF"/>
              <w:sz w:val="72"/>
              <w:szCs w:val="72"/>
              <w:rtl/>
            </w:rPr>
          </w:rPrChange>
        </w:rPr>
        <w:alias w:val="Author"/>
        <w:tag w:val=""/>
        <w:id w:val="-461883002"/>
        <w:placeholder>
          <w:docPart w:val="45D842AE54524BD19750E50AF6FDD0D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customXmlInsRangeEnd w:id="5"/>
        <w:p w:rsidR="00E2041E" w:rsidRPr="00E2041E" w:rsidRDefault="00E2041E" w:rsidP="00E2041E">
          <w:pPr>
            <w:jc w:val="center"/>
            <w:rPr>
              <w:rFonts w:asciiTheme="minorBidi" w:hAnsiTheme="minorBidi"/>
              <w:b/>
              <w:bCs/>
              <w:color w:val="99302F" w:themeColor="accent6" w:themeShade="BF"/>
              <w:sz w:val="40"/>
              <w:szCs w:val="40"/>
              <w:rPrChange w:id="7" w:author="Michael" w:date="2013-09-16T21:34:00Z">
                <w:rPr>
                  <w:rFonts w:asciiTheme="minorBidi" w:hAnsiTheme="minorBidi"/>
                  <w:b/>
                  <w:bCs/>
                  <w:color w:val="99302F" w:themeColor="accent6" w:themeShade="BF"/>
                  <w:sz w:val="72"/>
                  <w:szCs w:val="72"/>
                </w:rPr>
              </w:rPrChange>
            </w:rPr>
            <w:pPrChange w:id="8" w:author="Michael" w:date="2013-09-16T21:34:00Z">
              <w:pPr>
                <w:jc w:val="center"/>
              </w:pPr>
            </w:pPrChange>
          </w:pPr>
          <w:ins w:id="9" w:author="Michael" w:date="2013-09-16T21:34:00Z">
            <w:r w:rsidRPr="00E2041E">
              <w:rPr>
                <w:rFonts w:asciiTheme="minorBidi" w:hAnsiTheme="minorBidi" w:hint="cs"/>
                <w:b/>
                <w:bCs/>
                <w:color w:val="99302F" w:themeColor="accent6" w:themeShade="BF"/>
                <w:sz w:val="40"/>
                <w:szCs w:val="40"/>
                <w:rtl/>
                <w:rPrChange w:id="10" w:author="Michael" w:date="2013-09-16T21:34:00Z">
                  <w:rPr>
                    <w:rFonts w:asciiTheme="minorBidi" w:hAnsiTheme="minorBidi" w:hint="cs"/>
                    <w:b/>
                    <w:bCs/>
                    <w:color w:val="99302F" w:themeColor="accent6" w:themeShade="BF"/>
                    <w:sz w:val="72"/>
                    <w:szCs w:val="72"/>
                    <w:rtl/>
                  </w:rPr>
                </w:rPrChange>
              </w:rPr>
              <w:t>אנה גוזמן, מיכאל פלצב</w:t>
            </w:r>
          </w:ins>
        </w:p>
        <w:customXmlInsRangeStart w:id="11" w:author="Michael" w:date="2013-09-16T21:34:00Z"/>
      </w:sdtContent>
    </w:sdt>
    <w:customXmlInsRangeEnd w:id="11"/>
    <w:p w:rsidR="00CD65F9" w:rsidRDefault="00CD65F9">
      <w:pPr>
        <w:bidi w:val="0"/>
        <w:rPr>
          <w:ins w:id="12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  <w:ins w:id="13" w:author="Michael" w:date="2013-09-16T00:23:00Z">
        <w:r>
          <w:rPr>
            <w:rFonts w:asciiTheme="minorBidi" w:hAnsiTheme="minorBidi"/>
            <w:b/>
            <w:bCs/>
            <w:color w:val="99302F" w:themeColor="accent6" w:themeShade="BF"/>
            <w:sz w:val="28"/>
            <w:szCs w:val="28"/>
            <w:rtl/>
          </w:rPr>
          <w:br w:type="page"/>
        </w:r>
      </w:ins>
    </w:p>
    <w:customXmlInsRangeStart w:id="14" w:author="Michael" w:date="2013-09-16T00:23:00Z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cs w:val="0"/>
          <w:lang w:val="he-IL"/>
        </w:rPr>
        <w:id w:val="-234089500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customXmlInsRangeEnd w:id="14"/>
        <w:p w:rsidR="00CD65F9" w:rsidRDefault="00CD65F9">
          <w:pPr>
            <w:pStyle w:val="TOCHeading"/>
            <w:rPr>
              <w:ins w:id="15" w:author="Michael" w:date="2013-09-16T00:23:00Z"/>
              <w:cs w:val="0"/>
            </w:rPr>
          </w:pPr>
          <w:ins w:id="16" w:author="Michael" w:date="2013-09-16T00:23:00Z">
            <w:r>
              <w:rPr>
                <w:cs w:val="0"/>
                <w:lang w:val="he-IL"/>
              </w:rPr>
              <w:t>תוכן עניינים</w:t>
            </w:r>
          </w:ins>
        </w:p>
        <w:p w:rsidR="00E2041E" w:rsidRDefault="00CD65F9">
          <w:pPr>
            <w:pStyle w:val="TOC1"/>
            <w:tabs>
              <w:tab w:val="right" w:leader="dot" w:pos="10456"/>
            </w:tabs>
            <w:rPr>
              <w:ins w:id="17" w:author="Michael" w:date="2013-09-16T21:35:00Z"/>
              <w:rFonts w:eastAsiaTheme="minorEastAsia"/>
              <w:noProof/>
              <w:rtl/>
            </w:rPr>
          </w:pPr>
          <w:ins w:id="18" w:author="Michael" w:date="2013-09-16T00:23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9" w:author="Michael" w:date="2013-09-16T21:35:00Z">
            <w:r w:rsidR="00E2041E" w:rsidRPr="0037330B">
              <w:rPr>
                <w:rStyle w:val="Hyperlink"/>
                <w:noProof/>
                <w:rtl/>
              </w:rPr>
              <w:fldChar w:fldCharType="begin"/>
            </w:r>
            <w:r w:rsidR="00E2041E" w:rsidRPr="0037330B">
              <w:rPr>
                <w:rStyle w:val="Hyperlink"/>
                <w:noProof/>
                <w:rtl/>
              </w:rPr>
              <w:instrText xml:space="preserve"> </w:instrText>
            </w:r>
            <w:r w:rsidR="00E2041E">
              <w:rPr>
                <w:noProof/>
              </w:rPr>
              <w:instrText>HYPERLINK \l "_Toc367130678</w:instrText>
            </w:r>
            <w:r w:rsidR="00E2041E">
              <w:rPr>
                <w:noProof/>
                <w:rtl/>
              </w:rPr>
              <w:instrText>"</w:instrText>
            </w:r>
            <w:r w:rsidR="00E2041E" w:rsidRPr="0037330B">
              <w:rPr>
                <w:rStyle w:val="Hyperlink"/>
                <w:noProof/>
                <w:rtl/>
              </w:rPr>
              <w:instrText xml:space="preserve"> </w:instrText>
            </w:r>
            <w:r w:rsidR="00E2041E" w:rsidRPr="0037330B">
              <w:rPr>
                <w:rStyle w:val="Hyperlink"/>
                <w:noProof/>
                <w:rtl/>
              </w:rPr>
            </w:r>
            <w:r w:rsidR="00E2041E" w:rsidRPr="0037330B">
              <w:rPr>
                <w:rStyle w:val="Hyperlink"/>
                <w:noProof/>
                <w:rtl/>
              </w:rPr>
              <w:fldChar w:fldCharType="separate"/>
            </w:r>
            <w:r w:rsidR="00E2041E" w:rsidRPr="0037330B">
              <w:rPr>
                <w:rStyle w:val="Hyperlink"/>
                <w:rFonts w:hint="eastAsia"/>
                <w:noProof/>
                <w:rtl/>
              </w:rPr>
              <w:t>מבוא</w:t>
            </w:r>
            <w:r w:rsidR="00E2041E">
              <w:rPr>
                <w:noProof/>
                <w:webHidden/>
                <w:rtl/>
              </w:rPr>
              <w:tab/>
            </w:r>
            <w:r w:rsidR="00E2041E">
              <w:rPr>
                <w:noProof/>
                <w:webHidden/>
                <w:rtl/>
              </w:rPr>
              <w:fldChar w:fldCharType="begin"/>
            </w:r>
            <w:r w:rsidR="00E2041E">
              <w:rPr>
                <w:noProof/>
                <w:webHidden/>
                <w:rtl/>
              </w:rPr>
              <w:instrText xml:space="preserve"> </w:instrText>
            </w:r>
            <w:r w:rsidR="00E2041E">
              <w:rPr>
                <w:noProof/>
                <w:webHidden/>
              </w:rPr>
              <w:instrText>PAGEREF</w:instrText>
            </w:r>
            <w:r w:rsidR="00E2041E">
              <w:rPr>
                <w:noProof/>
                <w:webHidden/>
                <w:rtl/>
              </w:rPr>
              <w:instrText xml:space="preserve"> _</w:instrText>
            </w:r>
            <w:r w:rsidR="00E2041E">
              <w:rPr>
                <w:noProof/>
                <w:webHidden/>
              </w:rPr>
              <w:instrText>Toc367130678 \h</w:instrText>
            </w:r>
            <w:r w:rsidR="00E2041E">
              <w:rPr>
                <w:noProof/>
                <w:webHidden/>
                <w:rtl/>
              </w:rPr>
              <w:instrText xml:space="preserve"> </w:instrText>
            </w:r>
            <w:r w:rsidR="00E2041E">
              <w:rPr>
                <w:noProof/>
                <w:webHidden/>
                <w:rtl/>
              </w:rPr>
            </w:r>
          </w:ins>
          <w:r w:rsidR="00E2041E">
            <w:rPr>
              <w:noProof/>
              <w:webHidden/>
              <w:rtl/>
            </w:rPr>
            <w:fldChar w:fldCharType="separate"/>
          </w:r>
          <w:ins w:id="20" w:author="Michael" w:date="2013-09-16T21:35:00Z">
            <w:r w:rsidR="00E2041E">
              <w:rPr>
                <w:noProof/>
                <w:webHidden/>
                <w:rtl/>
              </w:rPr>
              <w:t>3</w:t>
            </w:r>
            <w:r w:rsidR="00E2041E">
              <w:rPr>
                <w:noProof/>
                <w:webHidden/>
                <w:rtl/>
              </w:rPr>
              <w:fldChar w:fldCharType="end"/>
            </w:r>
            <w:r w:rsidR="00E2041E"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2"/>
            <w:tabs>
              <w:tab w:val="right" w:leader="dot" w:pos="10456"/>
            </w:tabs>
            <w:rPr>
              <w:ins w:id="21" w:author="Michael" w:date="2013-09-16T21:35:00Z"/>
              <w:rFonts w:eastAsiaTheme="minorEastAsia"/>
              <w:noProof/>
              <w:rtl/>
            </w:rPr>
          </w:pPr>
          <w:ins w:id="22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"_Toc367130679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מטרת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23" w:author="Michael" w:date="2013-09-16T21:35:00Z"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2"/>
            <w:tabs>
              <w:tab w:val="right" w:leader="dot" w:pos="10456"/>
            </w:tabs>
            <w:rPr>
              <w:ins w:id="24" w:author="Michael" w:date="2013-09-16T21:35:00Z"/>
              <w:rFonts w:eastAsiaTheme="minorEastAsia"/>
              <w:noProof/>
              <w:rtl/>
            </w:rPr>
          </w:pPr>
          <w:ins w:id="25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"_Toc367130680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קהל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היעד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26" w:author="Michael" w:date="2013-09-16T21:35:00Z"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2"/>
            <w:tabs>
              <w:tab w:val="right" w:leader="dot" w:pos="10456"/>
            </w:tabs>
            <w:rPr>
              <w:ins w:id="27" w:author="Michael" w:date="2013-09-16T21:35:00Z"/>
              <w:rFonts w:eastAsiaTheme="minorEastAsia"/>
              <w:noProof/>
              <w:rtl/>
            </w:rPr>
          </w:pPr>
          <w:ins w:id="28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"_Toc367130681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תהליכים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עיקריים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29" w:author="Michael" w:date="2013-09-16T21:35:00Z"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1"/>
            <w:tabs>
              <w:tab w:val="right" w:leader="dot" w:pos="10456"/>
            </w:tabs>
            <w:rPr>
              <w:ins w:id="30" w:author="Michael" w:date="2013-09-16T21:35:00Z"/>
              <w:rFonts w:eastAsiaTheme="minorEastAsia"/>
              <w:noProof/>
              <w:rtl/>
            </w:rPr>
          </w:pPr>
          <w:ins w:id="31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"_Toc367130682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אופן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השימוש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32" w:author="Michael" w:date="2013-09-16T21:35:00Z"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2"/>
            <w:tabs>
              <w:tab w:val="right" w:leader="dot" w:pos="10456"/>
            </w:tabs>
            <w:rPr>
              <w:ins w:id="33" w:author="Michael" w:date="2013-09-16T21:35:00Z"/>
              <w:rFonts w:eastAsiaTheme="minorEastAsia"/>
              <w:noProof/>
              <w:rtl/>
            </w:rPr>
          </w:pPr>
          <w:ins w:id="34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"_Toc367130683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משתמש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רגיל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35" w:author="Michael" w:date="2013-09-16T21:35:00Z"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36" w:author="Michael" w:date="2013-09-16T21:35:00Z"/>
              <w:rFonts w:eastAsiaTheme="minorEastAsia"/>
              <w:noProof/>
              <w:rtl/>
            </w:rPr>
          </w:pPr>
          <w:ins w:id="37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"_Toc367130684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התחברות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38" w:author="Michael" w:date="2013-09-16T21:35:00Z"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39" w:author="Michael" w:date="2013-09-16T21:35:00Z"/>
              <w:rFonts w:eastAsiaTheme="minorEastAsia"/>
              <w:noProof/>
              <w:rtl/>
            </w:rPr>
          </w:pPr>
          <w:ins w:id="40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"_Toc367130685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צפייה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ברישיונות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הקיימים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41" w:author="Michael" w:date="2013-09-16T21:35:00Z"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42" w:author="Michael" w:date="2013-09-16T21:35:00Z"/>
              <w:rFonts w:eastAsiaTheme="minorEastAsia"/>
              <w:noProof/>
              <w:rtl/>
            </w:rPr>
          </w:pPr>
          <w:ins w:id="43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"_Toc367130686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הגשת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בקשה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לרישיון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44" w:author="Michael" w:date="2013-09-16T21:35:00Z"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2"/>
            <w:tabs>
              <w:tab w:val="right" w:leader="dot" w:pos="10456"/>
            </w:tabs>
            <w:rPr>
              <w:ins w:id="45" w:author="Michael" w:date="2013-09-16T21:35:00Z"/>
              <w:rFonts w:eastAsiaTheme="minorEastAsia"/>
              <w:noProof/>
              <w:rtl/>
            </w:rPr>
          </w:pPr>
          <w:ins w:id="46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"_Toc367130687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משתמשים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מתקדמים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47" w:author="Michael" w:date="2013-09-16T21:35:00Z"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48" w:author="Michael" w:date="2013-09-16T21:35:00Z"/>
              <w:rFonts w:eastAsiaTheme="minorEastAsia"/>
              <w:noProof/>
              <w:rtl/>
            </w:rPr>
          </w:pPr>
          <w:ins w:id="49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"_Toc367130688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מנהלן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50" w:author="Michael" w:date="2013-09-16T21:35:00Z"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51" w:author="Michael" w:date="2013-09-16T21:35:00Z"/>
              <w:rFonts w:eastAsiaTheme="minorEastAsia"/>
              <w:noProof/>
              <w:rtl/>
            </w:rPr>
          </w:pPr>
          <w:ins w:id="52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"_Toc367130689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ראש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צוות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53" w:author="Michael" w:date="2013-09-16T21:35:00Z"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54" w:author="Michael" w:date="2013-09-16T21:35:00Z"/>
              <w:rFonts w:eastAsiaTheme="minorEastAsia"/>
              <w:noProof/>
              <w:rtl/>
            </w:rPr>
          </w:pPr>
          <w:ins w:id="55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"_Toc367130690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מנהל</w:t>
            </w:r>
            <w:r w:rsidRPr="0037330B">
              <w:rPr>
                <w:rStyle w:val="Hyperlink"/>
                <w:noProof/>
                <w:rtl/>
              </w:rPr>
              <w:t xml:space="preserve"> </w:t>
            </w:r>
            <w:r w:rsidRPr="0037330B">
              <w:rPr>
                <w:rStyle w:val="Hyperlink"/>
                <w:rFonts w:hint="eastAsia"/>
                <w:noProof/>
                <w:rtl/>
              </w:rPr>
              <w:t>רישיונות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56" w:author="Michael" w:date="2013-09-16T21:35:00Z"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57" w:author="Michael" w:date="2013-09-16T21:35:00Z"/>
              <w:rFonts w:eastAsiaTheme="minorEastAsia"/>
              <w:noProof/>
              <w:rtl/>
            </w:rPr>
          </w:pPr>
          <w:ins w:id="58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"_Toc367130691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מנהל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59" w:author="Michael" w:date="2013-09-16T21:35:00Z"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2"/>
            <w:tabs>
              <w:tab w:val="right" w:leader="dot" w:pos="10456"/>
            </w:tabs>
            <w:rPr>
              <w:ins w:id="60" w:author="Michael" w:date="2013-09-16T21:35:00Z"/>
              <w:rFonts w:eastAsiaTheme="minorEastAsia"/>
              <w:noProof/>
              <w:rtl/>
            </w:rPr>
          </w:pPr>
          <w:ins w:id="61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"_Toc367130692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דוחות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62" w:author="Michael" w:date="2013-09-16T21:35:00Z"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63" w:author="Michael" w:date="2013-09-16T21:35:00Z"/>
              <w:rFonts w:eastAsiaTheme="minorEastAsia"/>
              <w:noProof/>
              <w:rtl/>
            </w:rPr>
          </w:pPr>
          <w:ins w:id="64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"_Toc367130693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דוח</w:t>
            </w:r>
            <w:r w:rsidRPr="0037330B">
              <w:rPr>
                <w:rStyle w:val="Hyperlink"/>
                <w:noProof/>
                <w:rtl/>
              </w:rPr>
              <w:t xml:space="preserve"> "</w:t>
            </w:r>
            <w:r w:rsidRPr="0037330B">
              <w:rPr>
                <w:rStyle w:val="Hyperlink"/>
                <w:noProof/>
              </w:rPr>
              <w:t>License Purchases Spent by Year</w:t>
            </w:r>
            <w:r w:rsidRPr="0037330B">
              <w:rPr>
                <w:rStyle w:val="Hyperlink"/>
                <w:noProof/>
                <w:rtl/>
              </w:rPr>
              <w:t>"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65" w:author="Michael" w:date="2013-09-16T21:35:00Z"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66" w:author="Michael" w:date="2013-09-16T21:35:00Z"/>
              <w:rFonts w:eastAsiaTheme="minorEastAsia"/>
              <w:noProof/>
              <w:rtl/>
            </w:rPr>
          </w:pPr>
          <w:ins w:id="67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"_Toc367130694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דוח</w:t>
            </w:r>
            <w:r w:rsidRPr="0037330B">
              <w:rPr>
                <w:rStyle w:val="Hyperlink"/>
                <w:noProof/>
                <w:rtl/>
              </w:rPr>
              <w:t xml:space="preserve"> "</w:t>
            </w:r>
            <w:r w:rsidRPr="0037330B">
              <w:rPr>
                <w:rStyle w:val="Hyperlink"/>
                <w:noProof/>
              </w:rPr>
              <w:t>Licenses Owned By Team</w:t>
            </w:r>
            <w:r w:rsidRPr="0037330B">
              <w:rPr>
                <w:rStyle w:val="Hyperlink"/>
                <w:noProof/>
                <w:rtl/>
              </w:rPr>
              <w:t>"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68" w:author="Michael" w:date="2013-09-16T21:35:00Z"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E2041E" w:rsidRDefault="00E2041E">
          <w:pPr>
            <w:pStyle w:val="TOC3"/>
            <w:tabs>
              <w:tab w:val="right" w:leader="dot" w:pos="10456"/>
            </w:tabs>
            <w:rPr>
              <w:ins w:id="69" w:author="Michael" w:date="2013-09-16T21:35:00Z"/>
              <w:rFonts w:eastAsiaTheme="minorEastAsia"/>
              <w:noProof/>
              <w:rtl/>
            </w:rPr>
          </w:pPr>
          <w:ins w:id="70" w:author="Michael" w:date="2013-09-16T21:35:00Z">
            <w:r w:rsidRPr="0037330B">
              <w:rPr>
                <w:rStyle w:val="Hyperlink"/>
                <w:noProof/>
                <w:rtl/>
              </w:rPr>
              <w:fldChar w:fldCharType="begin"/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>
              <w:rPr>
                <w:noProof/>
              </w:rPr>
              <w:instrText>HYPERLINK \l "_Toc367130695</w:instrText>
            </w:r>
            <w:r>
              <w:rPr>
                <w:noProof/>
                <w:rtl/>
              </w:rPr>
              <w:instrText>"</w:instrText>
            </w:r>
            <w:r w:rsidRPr="0037330B">
              <w:rPr>
                <w:rStyle w:val="Hyperlink"/>
                <w:noProof/>
                <w:rtl/>
              </w:rPr>
              <w:instrText xml:space="preserve"> </w:instrText>
            </w:r>
            <w:r w:rsidRPr="0037330B">
              <w:rPr>
                <w:rStyle w:val="Hyperlink"/>
                <w:noProof/>
                <w:rtl/>
              </w:rPr>
            </w:r>
            <w:r w:rsidRPr="0037330B">
              <w:rPr>
                <w:rStyle w:val="Hyperlink"/>
                <w:noProof/>
                <w:rtl/>
              </w:rPr>
              <w:fldChar w:fldCharType="separate"/>
            </w:r>
            <w:r w:rsidRPr="0037330B">
              <w:rPr>
                <w:rStyle w:val="Hyperlink"/>
                <w:rFonts w:hint="eastAsia"/>
                <w:noProof/>
                <w:rtl/>
              </w:rPr>
              <w:t>דוח</w:t>
            </w:r>
            <w:r w:rsidRPr="0037330B">
              <w:rPr>
                <w:rStyle w:val="Hyperlink"/>
                <w:noProof/>
                <w:rtl/>
              </w:rPr>
              <w:t xml:space="preserve"> "</w:t>
            </w:r>
            <w:r w:rsidRPr="0037330B">
              <w:rPr>
                <w:rStyle w:val="Hyperlink"/>
                <w:noProof/>
              </w:rPr>
              <w:t>License Purchases per Program</w:t>
            </w:r>
            <w:r w:rsidRPr="0037330B">
              <w:rPr>
                <w:rStyle w:val="Hyperlink"/>
                <w:noProof/>
                <w:rtl/>
              </w:rPr>
              <w:t>"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Toc367130695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</w:ins>
          <w:r>
            <w:rPr>
              <w:noProof/>
              <w:webHidden/>
              <w:rtl/>
            </w:rPr>
            <w:fldChar w:fldCharType="separate"/>
          </w:r>
          <w:ins w:id="71" w:author="Michael" w:date="2013-09-16T21:35:00Z"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  <w:r w:rsidRPr="0037330B">
              <w:rPr>
                <w:rStyle w:val="Hyperlink"/>
                <w:noProof/>
                <w:rtl/>
              </w:rPr>
              <w:fldChar w:fldCharType="end"/>
            </w:r>
          </w:ins>
        </w:p>
        <w:p w:rsidR="00CD65F9" w:rsidRDefault="00CD65F9">
          <w:pPr>
            <w:rPr>
              <w:ins w:id="72" w:author="Michael" w:date="2013-09-16T00:23:00Z"/>
              <w:rtl/>
              <w:cs/>
            </w:rPr>
          </w:pPr>
          <w:del w:id="73" w:author="Michael" w:date="2013-09-16T00:23:00Z">
            <w:r w:rsidDel="00CD65F9">
              <w:rPr>
                <w:noProof/>
              </w:rPr>
              <w:delText>No table of contents entries found.</w:delText>
            </w:r>
          </w:del>
          <w:ins w:id="74" w:author="Michael" w:date="2013-09-16T00:23:00Z">
            <w:r>
              <w:rPr>
                <w:b/>
                <w:bCs/>
                <w:lang w:val="he-IL"/>
              </w:rPr>
              <w:fldChar w:fldCharType="end"/>
            </w:r>
          </w:ins>
        </w:p>
        <w:customXmlInsRangeStart w:id="75" w:author="Michael" w:date="2013-09-16T00:23:00Z"/>
      </w:sdtContent>
    </w:sdt>
    <w:customXmlInsRangeEnd w:id="75"/>
    <w:p w:rsidR="00CD65F9" w:rsidRDefault="00CD65F9">
      <w:pPr>
        <w:bidi w:val="0"/>
        <w:rPr>
          <w:ins w:id="76" w:author="Michael" w:date="2013-09-16T00:24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  <w:ins w:id="77" w:author="Michael" w:date="2013-09-16T00:24:00Z">
        <w:r>
          <w:rPr>
            <w:rFonts w:asciiTheme="minorBidi" w:hAnsiTheme="minorBidi"/>
            <w:b/>
            <w:bCs/>
            <w:color w:val="99302F" w:themeColor="accent6" w:themeShade="BF"/>
            <w:sz w:val="28"/>
            <w:szCs w:val="28"/>
            <w:rtl/>
          </w:rPr>
          <w:br w:type="page"/>
        </w:r>
      </w:ins>
    </w:p>
    <w:p w:rsidR="00AE011F" w:rsidRPr="00AF7DB2" w:rsidDel="00E2041E" w:rsidRDefault="00AE011F" w:rsidP="00AE011F">
      <w:pPr>
        <w:rPr>
          <w:del w:id="78" w:author="Michael" w:date="2013-09-16T21:35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AE011F" w:rsidRPr="00AF7DB2" w:rsidDel="00CD65F9" w:rsidRDefault="00AE011F" w:rsidP="00AE011F">
      <w:pPr>
        <w:rPr>
          <w:del w:id="79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AE011F" w:rsidRPr="00AF7DB2" w:rsidDel="00CD65F9" w:rsidRDefault="00AE011F" w:rsidP="00AE011F">
      <w:pPr>
        <w:rPr>
          <w:del w:id="80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AE011F" w:rsidRPr="00AF7DB2" w:rsidDel="00CD65F9" w:rsidRDefault="00AE011F" w:rsidP="00AE011F">
      <w:pPr>
        <w:rPr>
          <w:del w:id="81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AE011F" w:rsidRPr="00AF7DB2" w:rsidDel="00CD65F9" w:rsidRDefault="00AE011F" w:rsidP="00AE011F">
      <w:pPr>
        <w:rPr>
          <w:del w:id="82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AF7DB2" w:rsidDel="00CD65F9" w:rsidRDefault="00AF7DB2" w:rsidP="00AF7DB2">
      <w:pPr>
        <w:rPr>
          <w:del w:id="83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5B7422" w:rsidDel="00CD65F9" w:rsidRDefault="005B7422" w:rsidP="00AF7DB2">
      <w:pPr>
        <w:rPr>
          <w:del w:id="84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85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  <w:del w:id="86" w:author="Michael" w:date="2013-09-16T00:23:00Z">
        <w:r w:rsidDel="00CD65F9">
          <w:rPr>
            <w:rFonts w:asciiTheme="minorBidi" w:hAnsiTheme="minorBidi" w:hint="cs"/>
            <w:b/>
            <w:bCs/>
            <w:color w:val="99302F" w:themeColor="accent6" w:themeShade="BF"/>
            <w:sz w:val="28"/>
            <w:szCs w:val="28"/>
            <w:rtl/>
          </w:rPr>
          <w:delText>תוכן העניינים</w:delText>
        </w:r>
      </w:del>
    </w:p>
    <w:p w:rsidR="00906727" w:rsidRPr="00484C6D" w:rsidDel="00CD65F9" w:rsidRDefault="00906727" w:rsidP="00484C6D">
      <w:pPr>
        <w:pStyle w:val="ListParagraph"/>
        <w:numPr>
          <w:ilvl w:val="0"/>
          <w:numId w:val="9"/>
        </w:numPr>
        <w:rPr>
          <w:del w:id="87" w:author="Michael" w:date="2013-09-16T00:23:00Z"/>
          <w:rFonts w:asciiTheme="minorBidi" w:hAnsiTheme="minorBidi"/>
          <w:sz w:val="24"/>
          <w:szCs w:val="24"/>
        </w:rPr>
      </w:pPr>
      <w:del w:id="88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מבוא .........................................................................................................</w:delText>
        </w:r>
        <w:r w:rsidR="00484C6D" w:rsidDel="00CD65F9">
          <w:rPr>
            <w:rFonts w:asciiTheme="minorBidi" w:hAnsiTheme="minorBidi" w:hint="cs"/>
            <w:sz w:val="24"/>
            <w:szCs w:val="24"/>
            <w:rtl/>
          </w:rPr>
          <w:delText>...................</w:delText>
        </w:r>
        <w:r w:rsidR="00484C6D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745D4B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745D4B" w:rsidDel="00CD65F9">
          <w:rPr>
            <w:rFonts w:asciiTheme="minorBidi" w:hAnsiTheme="minorBidi" w:hint="cs"/>
            <w:sz w:val="24"/>
            <w:szCs w:val="24"/>
          </w:rPr>
          <w:delInstrText>Ref366949365 \h</w:delInstrText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745D4B" w:rsidDel="00CD65F9">
          <w:rPr>
            <w:rFonts w:asciiTheme="minorBidi" w:hAnsiTheme="minorBidi"/>
            <w:sz w:val="24"/>
            <w:szCs w:val="24"/>
            <w:rtl/>
          </w:rPr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745D4B" w:rsidDel="00CD65F9">
          <w:rPr>
            <w:rFonts w:asciiTheme="minorBidi" w:hAnsiTheme="minorBidi"/>
            <w:noProof/>
            <w:sz w:val="24"/>
            <w:szCs w:val="24"/>
            <w:rtl/>
          </w:rPr>
          <w:delText>3</w:delText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  <w:r w:rsidR="00484C6D" w:rsidDel="00CD65F9">
          <w:rPr>
            <w:rFonts w:asciiTheme="minorBidi" w:hAnsiTheme="minorBidi" w:hint="cs"/>
            <w:sz w:val="24"/>
            <w:szCs w:val="24"/>
            <w:rtl/>
          </w:rPr>
          <w:tab/>
        </w:r>
      </w:del>
    </w:p>
    <w:p w:rsidR="00906727" w:rsidRPr="00484C6D" w:rsidDel="00CD65F9" w:rsidRDefault="00906727" w:rsidP="00484C6D">
      <w:pPr>
        <w:pStyle w:val="ListParagraph"/>
        <w:numPr>
          <w:ilvl w:val="1"/>
          <w:numId w:val="9"/>
        </w:numPr>
        <w:rPr>
          <w:del w:id="89" w:author="Michael" w:date="2013-09-16T00:23:00Z"/>
          <w:rFonts w:asciiTheme="minorBidi" w:hAnsiTheme="minorBidi"/>
          <w:sz w:val="24"/>
          <w:szCs w:val="24"/>
        </w:rPr>
      </w:pPr>
      <w:del w:id="90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מטרת המערכת</w:delText>
        </w:r>
        <w:r w:rsidR="00484C6D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........................................................................................................</w:delText>
        </w:r>
        <w:r w:rsidR="00484C6D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484C6D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484C6D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484C6D" w:rsidDel="00CD65F9">
          <w:rPr>
            <w:rFonts w:asciiTheme="minorBidi" w:hAnsiTheme="minorBidi" w:hint="cs"/>
            <w:sz w:val="24"/>
            <w:szCs w:val="24"/>
          </w:rPr>
          <w:delInstrText>PAGEREF _Ref366948578 \h</w:delInstrText>
        </w:r>
        <w:r w:rsidR="00484C6D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484C6D" w:rsidDel="00CD65F9">
          <w:rPr>
            <w:rFonts w:asciiTheme="minorBidi" w:hAnsiTheme="minorBidi"/>
            <w:sz w:val="24"/>
            <w:szCs w:val="24"/>
            <w:rtl/>
          </w:rPr>
        </w:r>
        <w:r w:rsidR="00484C6D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484C6D" w:rsidDel="00CD65F9">
          <w:rPr>
            <w:rFonts w:asciiTheme="minorBidi" w:hAnsiTheme="minorBidi"/>
            <w:noProof/>
            <w:sz w:val="24"/>
            <w:szCs w:val="24"/>
            <w:rtl/>
          </w:rPr>
          <w:delText>3</w:delText>
        </w:r>
        <w:r w:rsidR="00484C6D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906727" w:rsidRPr="00484C6D" w:rsidDel="00CD65F9" w:rsidRDefault="00906727" w:rsidP="00906727">
      <w:pPr>
        <w:pStyle w:val="ListParagraph"/>
        <w:numPr>
          <w:ilvl w:val="1"/>
          <w:numId w:val="9"/>
        </w:numPr>
        <w:rPr>
          <w:del w:id="91" w:author="Michael" w:date="2013-09-16T00:23:00Z"/>
          <w:rFonts w:asciiTheme="minorBidi" w:hAnsiTheme="minorBidi"/>
          <w:sz w:val="24"/>
          <w:szCs w:val="24"/>
        </w:rPr>
      </w:pPr>
      <w:del w:id="92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קהל היעד</w:delText>
        </w:r>
        <w:r w:rsidR="00484C6D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................................................................................................................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745D4B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745D4B" w:rsidDel="00CD65F9">
          <w:rPr>
            <w:rFonts w:asciiTheme="minorBidi" w:hAnsiTheme="minorBidi" w:hint="cs"/>
            <w:sz w:val="24"/>
            <w:szCs w:val="24"/>
          </w:rPr>
          <w:delInstrText>Ref366949623 \h</w:delInstrText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745D4B" w:rsidDel="00CD65F9">
          <w:rPr>
            <w:rFonts w:asciiTheme="minorBidi" w:hAnsiTheme="minorBidi"/>
            <w:sz w:val="24"/>
            <w:szCs w:val="24"/>
            <w:rtl/>
          </w:rPr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745D4B" w:rsidDel="00CD65F9">
          <w:rPr>
            <w:rFonts w:asciiTheme="minorBidi" w:hAnsiTheme="minorBidi"/>
            <w:noProof/>
            <w:sz w:val="24"/>
            <w:szCs w:val="24"/>
            <w:rtl/>
          </w:rPr>
          <w:delText>3</w:delText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906727" w:rsidRPr="00484C6D" w:rsidDel="00CD65F9" w:rsidRDefault="00906727" w:rsidP="00906727">
      <w:pPr>
        <w:pStyle w:val="ListParagraph"/>
        <w:numPr>
          <w:ilvl w:val="1"/>
          <w:numId w:val="9"/>
        </w:numPr>
        <w:rPr>
          <w:del w:id="93" w:author="Michael" w:date="2013-09-16T00:23:00Z"/>
          <w:rFonts w:asciiTheme="minorBidi" w:hAnsiTheme="minorBidi"/>
          <w:sz w:val="24"/>
          <w:szCs w:val="24"/>
        </w:rPr>
      </w:pPr>
      <w:del w:id="94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תהליכים עיקריים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745D4B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745D4B" w:rsidDel="00CD65F9">
          <w:rPr>
            <w:rFonts w:asciiTheme="minorBidi" w:hAnsiTheme="minorBidi" w:hint="cs"/>
            <w:sz w:val="24"/>
            <w:szCs w:val="24"/>
          </w:rPr>
          <w:delInstrText>Ref366949642 \h</w:delInstrText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745D4B" w:rsidDel="00CD65F9">
          <w:rPr>
            <w:rFonts w:asciiTheme="minorBidi" w:hAnsiTheme="minorBidi"/>
            <w:sz w:val="24"/>
            <w:szCs w:val="24"/>
            <w:rtl/>
          </w:rPr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745D4B" w:rsidDel="00CD65F9">
          <w:rPr>
            <w:rFonts w:asciiTheme="minorBidi" w:hAnsiTheme="minorBidi"/>
            <w:noProof/>
            <w:sz w:val="24"/>
            <w:szCs w:val="24"/>
            <w:rtl/>
          </w:rPr>
          <w:delText>3</w:delText>
        </w:r>
        <w:r w:rsidR="00745D4B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0"/>
          <w:numId w:val="9"/>
        </w:numPr>
        <w:rPr>
          <w:del w:id="95" w:author="Michael" w:date="2013-09-16T00:23:00Z"/>
          <w:rFonts w:asciiTheme="minorBidi" w:hAnsiTheme="minorBidi"/>
          <w:sz w:val="24"/>
          <w:szCs w:val="24"/>
        </w:rPr>
      </w:pPr>
      <w:del w:id="96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אופן השימוש במערכת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 _Ref366949711 \h</w:delInstrText>
        </w:r>
        <w:r w:rsidR="00B557E1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</w:rPr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4</w:delText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1"/>
          <w:numId w:val="9"/>
        </w:numPr>
        <w:rPr>
          <w:del w:id="97" w:author="Michael" w:date="2013-09-16T00:23:00Z"/>
          <w:rFonts w:asciiTheme="minorBidi" w:hAnsiTheme="minorBidi"/>
          <w:sz w:val="24"/>
          <w:szCs w:val="24"/>
        </w:rPr>
      </w:pPr>
      <w:del w:id="98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משתמש רגיל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Ref366949723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4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B557E1">
      <w:pPr>
        <w:pStyle w:val="ListParagraph"/>
        <w:numPr>
          <w:ilvl w:val="2"/>
          <w:numId w:val="9"/>
        </w:numPr>
        <w:rPr>
          <w:del w:id="99" w:author="Michael" w:date="2013-09-16T00:23:00Z"/>
          <w:rFonts w:asciiTheme="minorBidi" w:hAnsiTheme="minorBidi"/>
          <w:sz w:val="24"/>
          <w:szCs w:val="24"/>
        </w:rPr>
      </w:pPr>
      <w:del w:id="100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התחברות למערכת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 _Ref366949784 \h</w:delInstrText>
        </w:r>
        <w:r w:rsidR="00B557E1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</w:rPr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4</w:delText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end"/>
        </w:r>
      </w:del>
    </w:p>
    <w:p w:rsidR="00484C6D" w:rsidRPr="00484C6D" w:rsidDel="00CD65F9" w:rsidRDefault="00484C6D" w:rsidP="00B557E1">
      <w:pPr>
        <w:pStyle w:val="ListParagraph"/>
        <w:numPr>
          <w:ilvl w:val="2"/>
          <w:numId w:val="9"/>
        </w:numPr>
        <w:rPr>
          <w:del w:id="101" w:author="Michael" w:date="2013-09-16T00:23:00Z"/>
          <w:rFonts w:asciiTheme="minorBidi" w:hAnsiTheme="minorBidi"/>
          <w:sz w:val="24"/>
          <w:szCs w:val="24"/>
        </w:rPr>
      </w:pPr>
      <w:del w:id="102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צפייה ברשיונות הקיימים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 _Ref366949732 \h</w:delInstrText>
        </w:r>
        <w:r w:rsidR="00B557E1" w:rsidDel="00CD65F9">
          <w:rPr>
            <w:rFonts w:asciiTheme="minorBidi" w:hAnsiTheme="minorBidi"/>
            <w:sz w:val="24"/>
            <w:szCs w:val="24"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</w:rPr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5</w:delText>
        </w:r>
        <w:r w:rsidR="00B557E1" w:rsidDel="00CD65F9">
          <w:rPr>
            <w:rFonts w:asciiTheme="minorBidi" w:hAnsiTheme="minorBidi"/>
            <w:sz w:val="24"/>
            <w:szCs w:val="24"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2"/>
          <w:numId w:val="9"/>
        </w:numPr>
        <w:rPr>
          <w:del w:id="103" w:author="Michael" w:date="2013-09-16T00:23:00Z"/>
          <w:rFonts w:asciiTheme="minorBidi" w:hAnsiTheme="minorBidi"/>
          <w:sz w:val="24"/>
          <w:szCs w:val="24"/>
        </w:rPr>
      </w:pPr>
      <w:del w:id="104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הגשת בקשה לרשיון חדש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Ref366949743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5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1"/>
          <w:numId w:val="9"/>
        </w:numPr>
        <w:rPr>
          <w:del w:id="105" w:author="Michael" w:date="2013-09-16T00:23:00Z"/>
          <w:rFonts w:asciiTheme="minorBidi" w:hAnsiTheme="minorBidi"/>
          <w:sz w:val="24"/>
          <w:szCs w:val="24"/>
        </w:rPr>
      </w:pPr>
      <w:del w:id="106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משתמשים מתקדמים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Ref366949818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5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2"/>
          <w:numId w:val="9"/>
        </w:numPr>
        <w:rPr>
          <w:del w:id="107" w:author="Michael" w:date="2013-09-16T00:23:00Z"/>
          <w:rFonts w:asciiTheme="minorBidi" w:hAnsiTheme="minorBidi"/>
          <w:sz w:val="24"/>
          <w:szCs w:val="24"/>
        </w:rPr>
      </w:pPr>
      <w:del w:id="108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 xml:space="preserve">    מנהלן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Ref366949826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5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3"/>
          <w:numId w:val="9"/>
        </w:numPr>
        <w:rPr>
          <w:del w:id="109" w:author="Michael" w:date="2013-09-16T00:23:00Z"/>
          <w:rFonts w:asciiTheme="minorBidi" w:hAnsiTheme="minorBidi"/>
          <w:sz w:val="24"/>
          <w:szCs w:val="24"/>
        </w:rPr>
      </w:pPr>
      <w:del w:id="110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ניהול משתמשים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Ref366949836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6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3"/>
          <w:numId w:val="9"/>
        </w:numPr>
        <w:rPr>
          <w:del w:id="111" w:author="Michael" w:date="2013-09-16T00:23:00Z"/>
          <w:rFonts w:asciiTheme="minorBidi" w:hAnsiTheme="minorBidi"/>
          <w:sz w:val="24"/>
          <w:szCs w:val="24"/>
        </w:rPr>
      </w:pPr>
      <w:del w:id="112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ניהול צוותים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Ref366949844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7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numPr>
          <w:ilvl w:val="3"/>
          <w:numId w:val="9"/>
        </w:numPr>
        <w:rPr>
          <w:del w:id="113" w:author="Michael" w:date="2013-09-16T00:23:00Z"/>
          <w:rFonts w:asciiTheme="minorBidi" w:hAnsiTheme="minorBidi"/>
          <w:sz w:val="24"/>
          <w:szCs w:val="24"/>
        </w:rPr>
      </w:pPr>
      <w:del w:id="114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לוגים של מערכת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Ref366949854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7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2"/>
          <w:numId w:val="9"/>
        </w:numPr>
        <w:rPr>
          <w:del w:id="115" w:author="Michael" w:date="2013-09-16T00:23:00Z"/>
          <w:rFonts w:asciiTheme="minorBidi" w:hAnsiTheme="minorBidi"/>
          <w:sz w:val="24"/>
          <w:szCs w:val="24"/>
        </w:rPr>
      </w:pPr>
      <w:del w:id="116" w:author="Michael" w:date="2013-09-16T00:23:00Z">
        <w:r w:rsidRPr="00484C6D" w:rsidDel="00CD65F9">
          <w:rPr>
            <w:rFonts w:asciiTheme="minorBidi" w:hAnsiTheme="minorBidi" w:hint="cs"/>
            <w:sz w:val="24"/>
            <w:szCs w:val="24"/>
            <w:rtl/>
          </w:rPr>
          <w:delText>ראש צוות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Ref366949864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7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2"/>
          <w:numId w:val="9"/>
        </w:numPr>
        <w:rPr>
          <w:del w:id="117" w:author="Michael" w:date="2013-09-16T00:23:00Z"/>
          <w:rFonts w:asciiTheme="minorBidi" w:hAnsiTheme="minorBidi"/>
          <w:sz w:val="24"/>
          <w:szCs w:val="24"/>
        </w:rPr>
      </w:pPr>
      <w:del w:id="118" w:author="Michael" w:date="2013-09-16T00:23:00Z">
        <w:r w:rsidDel="00CD65F9">
          <w:rPr>
            <w:rFonts w:asciiTheme="minorBidi" w:hAnsiTheme="minorBidi" w:hint="cs"/>
            <w:sz w:val="24"/>
            <w:szCs w:val="24"/>
            <w:rtl/>
          </w:rPr>
          <w:delText>מנהל רשיונות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Ref366949873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8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3"/>
          <w:numId w:val="9"/>
        </w:numPr>
        <w:rPr>
          <w:del w:id="119" w:author="Michael" w:date="2013-09-16T00:23:00Z"/>
          <w:rFonts w:asciiTheme="minorBidi" w:hAnsiTheme="minorBidi"/>
          <w:sz w:val="24"/>
          <w:szCs w:val="24"/>
        </w:rPr>
      </w:pPr>
      <w:del w:id="120" w:author="Michael" w:date="2013-09-16T00:23:00Z">
        <w:r w:rsidDel="00CD65F9">
          <w:rPr>
            <w:rFonts w:asciiTheme="minorBidi" w:hAnsiTheme="minorBidi" w:hint="cs"/>
            <w:sz w:val="24"/>
            <w:szCs w:val="24"/>
            <w:rtl/>
          </w:rPr>
          <w:delText>ניהול תוכנות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Ref366949881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8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3"/>
          <w:numId w:val="9"/>
        </w:numPr>
        <w:rPr>
          <w:del w:id="121" w:author="Michael" w:date="2013-09-16T00:23:00Z"/>
          <w:rFonts w:asciiTheme="minorBidi" w:hAnsiTheme="minorBidi"/>
          <w:sz w:val="24"/>
          <w:szCs w:val="24"/>
        </w:rPr>
      </w:pPr>
      <w:del w:id="122" w:author="Michael" w:date="2013-09-16T00:23:00Z">
        <w:r w:rsidDel="00CD65F9">
          <w:rPr>
            <w:rFonts w:asciiTheme="minorBidi" w:hAnsiTheme="minorBidi" w:hint="cs"/>
            <w:sz w:val="24"/>
            <w:szCs w:val="24"/>
            <w:rtl/>
          </w:rPr>
          <w:delText>ניהול רשיונות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Ref366949890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8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3"/>
          <w:numId w:val="9"/>
        </w:numPr>
        <w:rPr>
          <w:del w:id="123" w:author="Michael" w:date="2013-09-16T00:23:00Z"/>
          <w:rFonts w:asciiTheme="minorBidi" w:hAnsiTheme="minorBidi"/>
          <w:sz w:val="24"/>
          <w:szCs w:val="24"/>
        </w:rPr>
      </w:pPr>
      <w:del w:id="124" w:author="Michael" w:date="2013-09-16T00:23:00Z">
        <w:r w:rsidDel="00CD65F9">
          <w:rPr>
            <w:rFonts w:asciiTheme="minorBidi" w:hAnsiTheme="minorBidi" w:hint="cs"/>
            <w:sz w:val="24"/>
            <w:szCs w:val="24"/>
            <w:rtl/>
          </w:rPr>
          <w:delText>אישור בקשה להקצאת רשיון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Ref366949899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9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3"/>
          <w:numId w:val="9"/>
        </w:numPr>
        <w:rPr>
          <w:del w:id="125" w:author="Michael" w:date="2013-09-16T00:23:00Z"/>
          <w:rFonts w:asciiTheme="minorBidi" w:hAnsiTheme="minorBidi"/>
          <w:sz w:val="24"/>
          <w:szCs w:val="24"/>
        </w:rPr>
      </w:pPr>
      <w:del w:id="126" w:author="Michael" w:date="2013-09-16T00:23:00Z">
        <w:r w:rsidDel="00CD65F9">
          <w:rPr>
            <w:rFonts w:asciiTheme="minorBidi" w:hAnsiTheme="minorBidi" w:hint="cs"/>
            <w:sz w:val="24"/>
            <w:szCs w:val="24"/>
            <w:rtl/>
          </w:rPr>
          <w:delText>רכישת רשיון חדש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Ref366949908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9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2"/>
          <w:numId w:val="9"/>
        </w:numPr>
        <w:rPr>
          <w:del w:id="127" w:author="Michael" w:date="2013-09-16T00:23:00Z"/>
          <w:rFonts w:asciiTheme="minorBidi" w:hAnsiTheme="minorBidi"/>
          <w:sz w:val="24"/>
          <w:szCs w:val="24"/>
        </w:rPr>
      </w:pPr>
      <w:del w:id="128" w:author="Michael" w:date="2013-09-16T00:23:00Z">
        <w:r w:rsidDel="00CD65F9">
          <w:rPr>
            <w:rFonts w:asciiTheme="minorBidi" w:hAnsiTheme="minorBidi" w:hint="cs"/>
            <w:sz w:val="24"/>
            <w:szCs w:val="24"/>
            <w:rtl/>
          </w:rPr>
          <w:delText>מנהל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Ref366949916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10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Del="00CD65F9" w:rsidRDefault="00484C6D" w:rsidP="00484C6D">
      <w:pPr>
        <w:pStyle w:val="ListParagraph"/>
        <w:numPr>
          <w:ilvl w:val="1"/>
          <w:numId w:val="9"/>
        </w:numPr>
        <w:rPr>
          <w:del w:id="129" w:author="Michael" w:date="2013-09-16T00:23:00Z"/>
          <w:rFonts w:asciiTheme="minorBidi" w:hAnsiTheme="minorBidi"/>
          <w:sz w:val="24"/>
          <w:szCs w:val="24"/>
        </w:rPr>
      </w:pPr>
      <w:del w:id="130" w:author="Michael" w:date="2013-09-16T00:23:00Z">
        <w:r w:rsidDel="00CD65F9">
          <w:rPr>
            <w:rFonts w:asciiTheme="minorBidi" w:hAnsiTheme="minorBidi" w:hint="cs"/>
            <w:sz w:val="24"/>
            <w:szCs w:val="24"/>
            <w:rtl/>
          </w:rPr>
          <w:delText>דוחות</w:delText>
        </w:r>
        <w:r w:rsidR="00745D4B" w:rsidDel="00CD65F9">
          <w:rPr>
            <w:rFonts w:asciiTheme="minorBidi" w:hAnsiTheme="minorBidi" w:hint="cs"/>
            <w:sz w:val="24"/>
            <w:szCs w:val="24"/>
            <w:rtl/>
          </w:rPr>
          <w:delText>......................................................................................................................</w:del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tab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begin"/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PAGEREF</w:delInstrText>
        </w:r>
        <w:r w:rsidR="00B557E1" w:rsidDel="00CD65F9">
          <w:rPr>
            <w:rFonts w:asciiTheme="minorBidi" w:hAnsiTheme="minorBidi" w:hint="cs"/>
            <w:sz w:val="24"/>
            <w:szCs w:val="24"/>
            <w:rtl/>
          </w:rPr>
          <w:delInstrText xml:space="preserve"> _</w:delInstrText>
        </w:r>
        <w:r w:rsidR="00B557E1" w:rsidDel="00CD65F9">
          <w:rPr>
            <w:rFonts w:asciiTheme="minorBidi" w:hAnsiTheme="minorBidi" w:hint="cs"/>
            <w:sz w:val="24"/>
            <w:szCs w:val="24"/>
          </w:rPr>
          <w:delInstrText>Ref366949923 \h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delInstrText xml:space="preserve"> </w:delInstrText>
        </w:r>
        <w:r w:rsidR="00B557E1" w:rsidDel="00CD65F9">
          <w:rPr>
            <w:rFonts w:asciiTheme="minorBidi" w:hAnsiTheme="minorBidi"/>
            <w:sz w:val="24"/>
            <w:szCs w:val="24"/>
            <w:rtl/>
          </w:rPr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separate"/>
        </w:r>
        <w:r w:rsidR="00B557E1" w:rsidDel="00CD65F9">
          <w:rPr>
            <w:rFonts w:asciiTheme="minorBidi" w:hAnsiTheme="minorBidi"/>
            <w:noProof/>
            <w:sz w:val="24"/>
            <w:szCs w:val="24"/>
            <w:rtl/>
          </w:rPr>
          <w:delText>11</w:delText>
        </w:r>
        <w:r w:rsidR="00B557E1" w:rsidDel="00CD65F9">
          <w:rPr>
            <w:rFonts w:asciiTheme="minorBidi" w:hAnsiTheme="minorBidi"/>
            <w:sz w:val="24"/>
            <w:szCs w:val="24"/>
            <w:rtl/>
          </w:rPr>
          <w:fldChar w:fldCharType="end"/>
        </w:r>
      </w:del>
    </w:p>
    <w:p w:rsidR="00484C6D" w:rsidRPr="00484C6D" w:rsidDel="00CD65F9" w:rsidRDefault="00484C6D" w:rsidP="00484C6D">
      <w:pPr>
        <w:pStyle w:val="ListParagraph"/>
        <w:ind w:left="792"/>
        <w:rPr>
          <w:del w:id="131" w:author="Michael" w:date="2013-09-16T00:23:00Z"/>
          <w:rFonts w:asciiTheme="minorBidi" w:hAnsiTheme="minorBidi"/>
          <w:sz w:val="24"/>
          <w:szCs w:val="24"/>
        </w:rPr>
      </w:pPr>
    </w:p>
    <w:p w:rsidR="00906727" w:rsidRPr="00906727" w:rsidDel="00CD65F9" w:rsidRDefault="00906727" w:rsidP="00484C6D">
      <w:pPr>
        <w:pStyle w:val="ListParagraph"/>
        <w:ind w:left="360"/>
        <w:rPr>
          <w:del w:id="132" w:author="Michael" w:date="2013-09-16T00:23:00Z"/>
          <w:rFonts w:asciiTheme="minorBidi" w:hAnsiTheme="minorBidi"/>
          <w:b/>
          <w:bCs/>
          <w:sz w:val="28"/>
          <w:szCs w:val="28"/>
          <w:rtl/>
        </w:rPr>
      </w:pPr>
    </w:p>
    <w:p w:rsidR="00906727" w:rsidDel="00CD65F9" w:rsidRDefault="00906727" w:rsidP="00AF7DB2">
      <w:pPr>
        <w:rPr>
          <w:del w:id="133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34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35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36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37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38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39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40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906727" w:rsidDel="00CD65F9" w:rsidRDefault="00906727" w:rsidP="00AF7DB2">
      <w:pPr>
        <w:rPr>
          <w:del w:id="141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484C6D" w:rsidDel="00CD65F9" w:rsidRDefault="00484C6D" w:rsidP="00484C6D">
      <w:pPr>
        <w:rPr>
          <w:del w:id="142" w:author="Michael" w:date="2013-09-16T00:23:00Z"/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  <w:bookmarkStart w:id="143" w:name="_Ref366948573"/>
    </w:p>
    <w:p w:rsidR="00AE011F" w:rsidRPr="00484C6D" w:rsidRDefault="00AE011F">
      <w:pPr>
        <w:pStyle w:val="Heading1"/>
        <w:rPr>
          <w:rtl/>
        </w:rPr>
        <w:pPrChange w:id="144" w:author="Michael" w:date="2013-09-16T00:24:00Z">
          <w:pPr>
            <w:pStyle w:val="ListParagraph"/>
            <w:numPr>
              <w:numId w:val="10"/>
            </w:numPr>
            <w:ind w:hanging="360"/>
          </w:pPr>
        </w:pPrChange>
      </w:pPr>
      <w:bookmarkStart w:id="145" w:name="_Ref366949365"/>
      <w:bookmarkStart w:id="146" w:name="_Toc367130678"/>
      <w:r w:rsidRPr="00484C6D">
        <w:rPr>
          <w:rtl/>
        </w:rPr>
        <w:t>מבוא</w:t>
      </w:r>
      <w:bookmarkEnd w:id="143"/>
      <w:bookmarkEnd w:id="145"/>
      <w:bookmarkEnd w:id="146"/>
    </w:p>
    <w:p w:rsidR="00665597" w:rsidRPr="00AF7DB2" w:rsidRDefault="00665597" w:rsidP="00665597">
      <w:pPr>
        <w:pStyle w:val="ListParagraph"/>
        <w:ind w:left="360"/>
        <w:rPr>
          <w:rFonts w:asciiTheme="minorBidi" w:hAnsiTheme="minorBidi"/>
          <w:b/>
          <w:bCs/>
          <w:color w:val="99302F" w:themeColor="accent6" w:themeShade="BF"/>
          <w:sz w:val="28"/>
          <w:szCs w:val="28"/>
        </w:rPr>
      </w:pPr>
    </w:p>
    <w:p w:rsidR="00665597" w:rsidRPr="00AF7DB2" w:rsidRDefault="00665597" w:rsidP="006335C1">
      <w:pPr>
        <w:pStyle w:val="Heading2"/>
        <w:ind w:firstLine="720"/>
        <w:rPr>
          <w:rtl/>
        </w:rPr>
        <w:pPrChange w:id="147" w:author="Michael" w:date="2013-09-16T21:25:00Z">
          <w:pPr>
            <w:pStyle w:val="ListParagraph"/>
            <w:numPr>
              <w:ilvl w:val="1"/>
              <w:numId w:val="2"/>
            </w:numPr>
            <w:ind w:left="792" w:hanging="432"/>
          </w:pPr>
        </w:pPrChange>
      </w:pPr>
      <w:bookmarkStart w:id="148" w:name="_Ref366948578"/>
      <w:bookmarkStart w:id="149" w:name="_Toc367130679"/>
      <w:r w:rsidRPr="00AF7DB2">
        <w:rPr>
          <w:rtl/>
        </w:rPr>
        <w:t>מטרת המערכת</w:t>
      </w:r>
      <w:bookmarkEnd w:id="148"/>
      <w:bookmarkEnd w:id="149"/>
    </w:p>
    <w:p w:rsidR="00D31021" w:rsidRPr="00AF7DB2" w:rsidRDefault="00D31021" w:rsidP="005B7422">
      <w:pPr>
        <w:ind w:left="720"/>
        <w:rPr>
          <w:rFonts w:asciiTheme="minorBidi" w:hAnsiTheme="minorBidi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 xml:space="preserve">מערכת </w:t>
      </w:r>
      <w:r w:rsidRPr="00AF7DB2">
        <w:rPr>
          <w:rFonts w:asciiTheme="minorBidi" w:hAnsiTheme="minorBidi"/>
          <w:sz w:val="24"/>
          <w:szCs w:val="24"/>
        </w:rPr>
        <w:t>LicenseBox</w:t>
      </w:r>
      <w:r w:rsidRPr="00AF7DB2">
        <w:rPr>
          <w:rFonts w:asciiTheme="minorBidi" w:hAnsiTheme="minorBidi"/>
          <w:sz w:val="24"/>
          <w:szCs w:val="24"/>
          <w:rtl/>
        </w:rPr>
        <w:t xml:space="preserve"> מיועדת לתת מענה לצ</w:t>
      </w:r>
      <w:r w:rsidR="00334E89" w:rsidRPr="00AF7DB2">
        <w:rPr>
          <w:rFonts w:asciiTheme="minorBidi" w:hAnsiTheme="minorBidi"/>
          <w:sz w:val="24"/>
          <w:szCs w:val="24"/>
          <w:rtl/>
        </w:rPr>
        <w:t xml:space="preserve">ורך של ארגון לנהל את מאגר </w:t>
      </w:r>
      <w:del w:id="150" w:author="Michael" w:date="2013-09-15T01:51:00Z">
        <w:r w:rsidR="00334E89" w:rsidRPr="00AF7DB2" w:rsidDel="00DD29D4">
          <w:rPr>
            <w:rFonts w:asciiTheme="minorBidi" w:hAnsiTheme="minorBidi"/>
            <w:sz w:val="24"/>
            <w:szCs w:val="24"/>
            <w:rtl/>
          </w:rPr>
          <w:delText>רשיונות</w:delText>
        </w:r>
      </w:del>
      <w:ins w:id="151" w:author="Michael" w:date="2013-09-15T01:51:00Z">
        <w:r w:rsidR="00DD29D4" w:rsidRPr="00AF7DB2">
          <w:rPr>
            <w:rFonts w:asciiTheme="minorBidi" w:hAnsiTheme="minorBidi" w:hint="cs"/>
            <w:sz w:val="24"/>
            <w:szCs w:val="24"/>
            <w:rtl/>
          </w:rPr>
          <w:t>רישיונות</w:t>
        </w:r>
      </w:ins>
      <w:r w:rsidR="00334E89" w:rsidRPr="00AF7DB2">
        <w:rPr>
          <w:rFonts w:asciiTheme="minorBidi" w:hAnsiTheme="minorBidi"/>
          <w:sz w:val="24"/>
          <w:szCs w:val="24"/>
          <w:rtl/>
        </w:rPr>
        <w:t xml:space="preserve"> התוכנה שנמצא ברשותו. כאשר נרכש רשיון חדש עבור תוכנה מסוימת בארגון, הוא נכנס למאגר של רשיונות פנויים. משתמשי המערכת</w:t>
      </w:r>
      <w:r w:rsidR="004A6467" w:rsidRPr="00AF7DB2">
        <w:rPr>
          <w:rFonts w:asciiTheme="minorBidi" w:hAnsiTheme="minorBidi"/>
          <w:sz w:val="24"/>
          <w:szCs w:val="24"/>
          <w:rtl/>
        </w:rPr>
        <w:t xml:space="preserve"> (לרוב מפתחים</w:t>
      </w:r>
      <w:r w:rsidR="00334E89" w:rsidRPr="00AF7DB2">
        <w:rPr>
          <w:rFonts w:asciiTheme="minorBidi" w:hAnsiTheme="minorBidi"/>
          <w:sz w:val="24"/>
          <w:szCs w:val="24"/>
          <w:rtl/>
        </w:rPr>
        <w:t xml:space="preserve">) יכולים לבקש לקבל רשיון </w:t>
      </w:r>
      <w:r w:rsidR="004A6467" w:rsidRPr="00AF7DB2">
        <w:rPr>
          <w:rFonts w:asciiTheme="minorBidi" w:hAnsiTheme="minorBidi"/>
          <w:sz w:val="24"/>
          <w:szCs w:val="24"/>
          <w:rtl/>
        </w:rPr>
        <w:t>על מנת להשתמש בתוכנה מסוימת. המערכת מנהלת סבב אישורים של אותה בקשה ובסופו מקצה את הרשיון למשתמש המבקש. בסוף השימוש משתמש יכול להחזיר את הרשיון למאגר.</w:t>
      </w:r>
    </w:p>
    <w:p w:rsidR="004A6467" w:rsidRDefault="004A6467" w:rsidP="005B7422">
      <w:pPr>
        <w:ind w:left="720"/>
        <w:rPr>
          <w:ins w:id="152" w:author="Michael" w:date="2013-09-16T21:25:00Z"/>
          <w:rFonts w:asciiTheme="minorBidi" w:hAnsiTheme="minorBidi" w:hint="cs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>במידה ואין רשיונות פנויים לתוכנה מסוימת, המערכת מאפשרת לבצע רכישה של רשיון חדש תוך ביצוע סבב אישורים נוסף.</w:t>
      </w:r>
    </w:p>
    <w:p w:rsidR="006335C1" w:rsidRPr="00AF7DB2" w:rsidRDefault="006335C1" w:rsidP="005B7422">
      <w:pPr>
        <w:ind w:left="720"/>
        <w:rPr>
          <w:rFonts w:asciiTheme="minorBidi" w:hAnsiTheme="minorBidi"/>
          <w:sz w:val="24"/>
          <w:szCs w:val="24"/>
          <w:rtl/>
        </w:rPr>
      </w:pPr>
    </w:p>
    <w:p w:rsidR="004A6467" w:rsidRPr="00AF7DB2" w:rsidRDefault="004A6467" w:rsidP="006335C1">
      <w:pPr>
        <w:pStyle w:val="Heading2"/>
        <w:ind w:firstLine="720"/>
        <w:rPr>
          <w:rtl/>
        </w:rPr>
        <w:pPrChange w:id="153" w:author="Michael" w:date="2013-09-16T21:25:00Z">
          <w:pPr>
            <w:pStyle w:val="ListParagraph"/>
            <w:numPr>
              <w:ilvl w:val="1"/>
              <w:numId w:val="2"/>
            </w:numPr>
            <w:ind w:left="792" w:hanging="432"/>
          </w:pPr>
        </w:pPrChange>
      </w:pPr>
      <w:bookmarkStart w:id="154" w:name="_Ref366949623"/>
      <w:bookmarkStart w:id="155" w:name="_Toc367130680"/>
      <w:r w:rsidRPr="00AF7DB2">
        <w:rPr>
          <w:rtl/>
        </w:rPr>
        <w:t>קהל היעד</w:t>
      </w:r>
      <w:bookmarkEnd w:id="154"/>
      <w:bookmarkEnd w:id="155"/>
    </w:p>
    <w:p w:rsidR="004A6467" w:rsidRPr="00AF7DB2" w:rsidRDefault="004A6467" w:rsidP="005B7422">
      <w:pPr>
        <w:ind w:left="720"/>
        <w:rPr>
          <w:rFonts w:asciiTheme="minorBidi" w:hAnsiTheme="minorBidi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 xml:space="preserve">המסמך מיועד לחמש קבוצות של משתמשי מערכת </w:t>
      </w:r>
      <w:r w:rsidRPr="00AF7DB2">
        <w:rPr>
          <w:rFonts w:asciiTheme="minorBidi" w:hAnsiTheme="minorBidi"/>
          <w:sz w:val="24"/>
          <w:szCs w:val="24"/>
        </w:rPr>
        <w:t>LicenseBox</w:t>
      </w:r>
      <w:r w:rsidRPr="00AF7DB2">
        <w:rPr>
          <w:rFonts w:asciiTheme="minorBidi" w:hAnsiTheme="minorBidi"/>
          <w:sz w:val="24"/>
          <w:szCs w:val="24"/>
          <w:rtl/>
        </w:rPr>
        <w:t>:</w:t>
      </w:r>
    </w:p>
    <w:p w:rsidR="004A6467" w:rsidRPr="00AF7DB2" w:rsidRDefault="004A6467" w:rsidP="005B7422">
      <w:pPr>
        <w:pStyle w:val="ListParagraph"/>
        <w:numPr>
          <w:ilvl w:val="0"/>
          <w:numId w:val="1"/>
        </w:numPr>
        <w:ind w:left="1440"/>
        <w:rPr>
          <w:rFonts w:asciiTheme="minorBidi" w:hAnsiTheme="minorBidi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>מנהלנים (</w:t>
      </w:r>
      <w:r w:rsidRPr="00AF7DB2">
        <w:rPr>
          <w:rFonts w:asciiTheme="minorBidi" w:hAnsiTheme="minorBidi"/>
          <w:sz w:val="24"/>
          <w:szCs w:val="24"/>
        </w:rPr>
        <w:t>Administrators</w:t>
      </w:r>
      <w:r w:rsidRPr="00AF7DB2">
        <w:rPr>
          <w:rFonts w:asciiTheme="minorBidi" w:hAnsiTheme="minorBidi"/>
          <w:sz w:val="24"/>
          <w:szCs w:val="24"/>
          <w:rtl/>
        </w:rPr>
        <w:t>)</w:t>
      </w:r>
    </w:p>
    <w:p w:rsidR="004A6467" w:rsidRPr="00AF7DB2" w:rsidRDefault="004A6467" w:rsidP="005B7422">
      <w:pPr>
        <w:pStyle w:val="ListParagraph"/>
        <w:numPr>
          <w:ilvl w:val="0"/>
          <w:numId w:val="1"/>
        </w:numPr>
        <w:ind w:left="1440"/>
        <w:rPr>
          <w:rFonts w:asciiTheme="minorBidi" w:hAnsiTheme="minorBidi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>משתמשים רגילים (מפתחים)</w:t>
      </w:r>
    </w:p>
    <w:p w:rsidR="004A6467" w:rsidRPr="00AF7DB2" w:rsidRDefault="004A6467" w:rsidP="005B7422">
      <w:pPr>
        <w:pStyle w:val="ListParagraph"/>
        <w:numPr>
          <w:ilvl w:val="0"/>
          <w:numId w:val="1"/>
        </w:numPr>
        <w:ind w:left="1440"/>
        <w:rPr>
          <w:rFonts w:asciiTheme="minorBidi" w:hAnsiTheme="minorBidi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>ראשי צוותים</w:t>
      </w:r>
    </w:p>
    <w:p w:rsidR="004A6467" w:rsidRPr="00AF7DB2" w:rsidRDefault="004A6467" w:rsidP="005B7422">
      <w:pPr>
        <w:pStyle w:val="ListParagraph"/>
        <w:numPr>
          <w:ilvl w:val="0"/>
          <w:numId w:val="1"/>
        </w:numPr>
        <w:ind w:left="1440"/>
        <w:rPr>
          <w:rFonts w:asciiTheme="minorBidi" w:hAnsiTheme="minorBidi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>מנהלי רשיונות</w:t>
      </w:r>
    </w:p>
    <w:p w:rsidR="004A6467" w:rsidRPr="00AF7DB2" w:rsidRDefault="004A6467" w:rsidP="005B7422">
      <w:pPr>
        <w:pStyle w:val="ListParagraph"/>
        <w:numPr>
          <w:ilvl w:val="0"/>
          <w:numId w:val="1"/>
        </w:numPr>
        <w:ind w:left="1440"/>
        <w:rPr>
          <w:rFonts w:asciiTheme="minorBidi" w:hAnsiTheme="minorBidi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>מנהלים</w:t>
      </w:r>
    </w:p>
    <w:p w:rsidR="00AF7DB2" w:rsidRDefault="004A6467" w:rsidP="005B7422">
      <w:pPr>
        <w:ind w:left="720"/>
        <w:rPr>
          <w:ins w:id="156" w:author="Michael" w:date="2013-09-16T21:25:00Z"/>
          <w:rFonts w:asciiTheme="minorBidi" w:hAnsiTheme="minorBidi" w:hint="cs"/>
          <w:sz w:val="24"/>
          <w:szCs w:val="24"/>
          <w:rtl/>
        </w:rPr>
      </w:pPr>
      <w:r w:rsidRPr="00AF7DB2">
        <w:rPr>
          <w:rFonts w:asciiTheme="minorBidi" w:hAnsiTheme="minorBidi"/>
          <w:sz w:val="24"/>
          <w:szCs w:val="24"/>
          <w:rtl/>
        </w:rPr>
        <w:t>כל קבוצת משתמשים יכולה לבצע פעולות במערכת לפי ההרשאות הניתנות לאותה הקבוצה אשר הינן קבועות במערכת ולא ניתנות לשינוי.</w:t>
      </w:r>
    </w:p>
    <w:p w:rsidR="006335C1" w:rsidRDefault="006335C1" w:rsidP="005B7422">
      <w:pPr>
        <w:ind w:left="720"/>
        <w:rPr>
          <w:rFonts w:asciiTheme="minorBidi" w:hAnsiTheme="minorBidi" w:hint="cs"/>
          <w:sz w:val="24"/>
          <w:szCs w:val="24"/>
          <w:rtl/>
        </w:rPr>
      </w:pPr>
    </w:p>
    <w:p w:rsidR="00AF7DB2" w:rsidRPr="00AF7DB2" w:rsidDel="006335C1" w:rsidRDefault="00AF7DB2">
      <w:pPr>
        <w:pStyle w:val="Heading2"/>
        <w:rPr>
          <w:del w:id="157" w:author="Michael" w:date="2013-09-16T21:25:00Z"/>
        </w:rPr>
        <w:pPrChange w:id="158" w:author="Michael" w:date="2013-09-16T00:25:00Z">
          <w:pPr>
            <w:pStyle w:val="ListParagraph"/>
            <w:numPr>
              <w:ilvl w:val="1"/>
              <w:numId w:val="2"/>
            </w:numPr>
            <w:ind w:left="792" w:hanging="432"/>
          </w:pPr>
        </w:pPrChange>
      </w:pPr>
      <w:r>
        <w:rPr>
          <w:rFonts w:hint="cs"/>
          <w:rtl/>
        </w:rPr>
        <w:t xml:space="preserve"> </w:t>
      </w:r>
      <w:bookmarkStart w:id="159" w:name="_Ref366949642"/>
      <w:ins w:id="160" w:author="Michael" w:date="2013-09-16T21:25:00Z">
        <w:r w:rsidR="006335C1">
          <w:rPr>
            <w:rFonts w:hint="cs"/>
            <w:rtl/>
          </w:rPr>
          <w:tab/>
        </w:r>
      </w:ins>
      <w:bookmarkStart w:id="161" w:name="_Toc367130681"/>
      <w:r>
        <w:rPr>
          <w:rFonts w:hint="cs"/>
          <w:rtl/>
        </w:rPr>
        <w:t>תהליכים עיקריים</w:t>
      </w:r>
      <w:bookmarkEnd w:id="159"/>
      <w:bookmarkEnd w:id="161"/>
    </w:p>
    <w:p w:rsidR="00AF7DB2" w:rsidRPr="006335C1" w:rsidRDefault="00AF7DB2" w:rsidP="006335C1">
      <w:pPr>
        <w:pStyle w:val="Heading2"/>
        <w:rPr>
          <w:rtl/>
          <w:rPrChange w:id="162" w:author="Michael" w:date="2013-09-16T21:25:00Z">
            <w:rPr>
              <w:rtl/>
            </w:rPr>
          </w:rPrChange>
        </w:rPr>
        <w:pPrChange w:id="163" w:author="Michael" w:date="2013-09-16T21:25:00Z">
          <w:pPr>
            <w:pStyle w:val="ListParagraph"/>
            <w:ind w:left="360"/>
          </w:pPr>
        </w:pPrChange>
      </w:pPr>
    </w:p>
    <w:p w:rsidR="00AF7DB2" w:rsidRDefault="00AF7DB2" w:rsidP="005B7422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המסמך מתאר את התהליכים העיקריים שניתן לבצע במערכת לפי </w:t>
      </w:r>
      <w:r w:rsidR="00BB72F6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חלוקה הבאה:</w:t>
      </w:r>
    </w:p>
    <w:p w:rsidR="00AF7DB2" w:rsidRDefault="00881F18" w:rsidP="005B7422">
      <w:pPr>
        <w:pStyle w:val="ListParagraph"/>
        <w:numPr>
          <w:ilvl w:val="0"/>
          <w:numId w:val="5"/>
        </w:numPr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 רגיל</w:t>
      </w:r>
    </w:p>
    <w:p w:rsidR="00881F18" w:rsidRDefault="00881F18" w:rsidP="005B7422">
      <w:pPr>
        <w:pStyle w:val="ListParagraph"/>
        <w:numPr>
          <w:ilvl w:val="1"/>
          <w:numId w:val="5"/>
        </w:numPr>
        <w:ind w:left="180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התחברות למערכת</w:t>
      </w:r>
    </w:p>
    <w:p w:rsidR="00881F18" w:rsidRDefault="00881F18" w:rsidP="005B7422">
      <w:pPr>
        <w:pStyle w:val="ListParagraph"/>
        <w:numPr>
          <w:ilvl w:val="1"/>
          <w:numId w:val="5"/>
        </w:numPr>
        <w:ind w:left="180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צפייה בפרטי משתמש ורשיונות המשויכים לו</w:t>
      </w:r>
    </w:p>
    <w:p w:rsidR="00881F18" w:rsidRDefault="00881F18" w:rsidP="005B7422">
      <w:pPr>
        <w:pStyle w:val="ListParagraph"/>
        <w:numPr>
          <w:ilvl w:val="1"/>
          <w:numId w:val="5"/>
        </w:numPr>
        <w:ind w:left="180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הגשת בקשה לרשיון חדש</w:t>
      </w:r>
    </w:p>
    <w:p w:rsidR="00881F18" w:rsidRDefault="00881F18" w:rsidP="005B7422">
      <w:pPr>
        <w:pStyle w:val="ListParagraph"/>
        <w:numPr>
          <w:ilvl w:val="0"/>
          <w:numId w:val="5"/>
        </w:numPr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משתמשים מתקדמים</w:t>
      </w:r>
    </w:p>
    <w:p w:rsidR="00881F18" w:rsidRDefault="00881F18" w:rsidP="005B7422">
      <w:pPr>
        <w:pStyle w:val="ListParagraph"/>
        <w:numPr>
          <w:ilvl w:val="1"/>
          <w:numId w:val="5"/>
        </w:numPr>
        <w:ind w:left="180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מנהלן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ניהול משתמשים, צוותים והרשאות</w:t>
      </w:r>
    </w:p>
    <w:p w:rsidR="00881F18" w:rsidRDefault="00881F18" w:rsidP="005B7422">
      <w:pPr>
        <w:pStyle w:val="ListParagraph"/>
        <w:numPr>
          <w:ilvl w:val="1"/>
          <w:numId w:val="5"/>
        </w:numPr>
        <w:ind w:left="180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מנהל הרשיונות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צפייה בכלל הרשיונות ותוכנות במערכת, הוספת רשיון או תוכנה חדשה, אישור בקשות לרשיונות</w:t>
      </w:r>
    </w:p>
    <w:p w:rsidR="00881F18" w:rsidRDefault="00881F18" w:rsidP="00DD29D4">
      <w:pPr>
        <w:pStyle w:val="ListParagraph"/>
        <w:numPr>
          <w:ilvl w:val="1"/>
          <w:numId w:val="5"/>
        </w:numPr>
        <w:ind w:left="180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מנהל - </w:t>
      </w:r>
      <w:del w:id="164" w:author="Michael" w:date="2013-09-15T01:52:00Z">
        <w:r w:rsidR="00347097" w:rsidDel="00DD29D4">
          <w:rPr>
            <w:rFonts w:asciiTheme="minorBidi" w:hAnsiTheme="minorBidi" w:hint="cs"/>
            <w:sz w:val="24"/>
            <w:szCs w:val="24"/>
            <w:rtl/>
          </w:rPr>
          <w:delText xml:space="preserve">צפייה בכלל הרשיונות ותוכנות במערכת, </w:delText>
        </w:r>
      </w:del>
      <w:r w:rsidR="00347097">
        <w:rPr>
          <w:rFonts w:asciiTheme="minorBidi" w:hAnsiTheme="minorBidi" w:hint="cs"/>
          <w:sz w:val="24"/>
          <w:szCs w:val="24"/>
          <w:rtl/>
        </w:rPr>
        <w:t xml:space="preserve">אישור רכישת </w:t>
      </w:r>
      <w:del w:id="165" w:author="Michael" w:date="2013-09-16T21:09:00Z">
        <w:r w:rsidR="00347097" w:rsidDel="005212AC">
          <w:rPr>
            <w:rFonts w:asciiTheme="minorBidi" w:hAnsiTheme="minorBidi" w:hint="cs"/>
            <w:sz w:val="24"/>
            <w:szCs w:val="24"/>
            <w:rtl/>
          </w:rPr>
          <w:delText>רשיון</w:delText>
        </w:r>
      </w:del>
      <w:ins w:id="166" w:author="Michael" w:date="2013-09-16T21:09:00Z">
        <w:r w:rsidR="005212AC">
          <w:rPr>
            <w:rFonts w:asciiTheme="minorBidi" w:hAnsiTheme="minorBidi" w:hint="cs"/>
            <w:sz w:val="24"/>
            <w:szCs w:val="24"/>
            <w:rtl/>
          </w:rPr>
          <w:t>רישיון</w:t>
        </w:r>
      </w:ins>
      <w:r w:rsidR="00347097">
        <w:rPr>
          <w:rFonts w:asciiTheme="minorBidi" w:hAnsiTheme="minorBidi" w:hint="cs"/>
          <w:sz w:val="24"/>
          <w:szCs w:val="24"/>
          <w:rtl/>
        </w:rPr>
        <w:t xml:space="preserve"> חדש</w:t>
      </w:r>
    </w:p>
    <w:p w:rsidR="00347097" w:rsidRDefault="00347097" w:rsidP="00DD29D4">
      <w:pPr>
        <w:pStyle w:val="ListParagraph"/>
        <w:numPr>
          <w:ilvl w:val="1"/>
          <w:numId w:val="5"/>
        </w:numPr>
        <w:ind w:left="180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ראש צוות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צפייה </w:t>
      </w:r>
      <w:del w:id="167" w:author="Michael" w:date="2013-09-16T21:09:00Z">
        <w:r w:rsidDel="005212AC">
          <w:rPr>
            <w:rFonts w:asciiTheme="minorBidi" w:hAnsiTheme="minorBidi" w:hint="cs"/>
            <w:sz w:val="24"/>
            <w:szCs w:val="24"/>
            <w:rtl/>
          </w:rPr>
          <w:delText>ברשיונות</w:delText>
        </w:r>
      </w:del>
      <w:ins w:id="168" w:author="Michael" w:date="2013-09-16T21:09:00Z">
        <w:r w:rsidR="005212AC">
          <w:rPr>
            <w:rFonts w:asciiTheme="minorBidi" w:hAnsiTheme="minorBidi" w:hint="cs"/>
            <w:sz w:val="24"/>
            <w:szCs w:val="24"/>
            <w:rtl/>
          </w:rPr>
          <w:t>ברישיונות</w:t>
        </w:r>
      </w:ins>
      <w:r>
        <w:rPr>
          <w:rFonts w:asciiTheme="minorBidi" w:hAnsiTheme="minorBidi" w:hint="cs"/>
          <w:sz w:val="24"/>
          <w:szCs w:val="24"/>
          <w:rtl/>
        </w:rPr>
        <w:t xml:space="preserve"> ואישור בקשות </w:t>
      </w:r>
      <w:del w:id="169" w:author="Michael" w:date="2013-09-15T01:52:00Z">
        <w:r w:rsidDel="00DD29D4">
          <w:rPr>
            <w:rFonts w:asciiTheme="minorBidi" w:hAnsiTheme="minorBidi" w:hint="cs"/>
            <w:sz w:val="24"/>
            <w:szCs w:val="24"/>
            <w:rtl/>
          </w:rPr>
          <w:delText xml:space="preserve">לרשיון </w:delText>
        </w:r>
      </w:del>
      <w:ins w:id="170" w:author="Michael" w:date="2013-09-16T21:09:00Z">
        <w:r w:rsidR="005212AC">
          <w:rPr>
            <w:rFonts w:asciiTheme="minorBidi" w:hAnsiTheme="minorBidi" w:hint="cs"/>
            <w:sz w:val="24"/>
            <w:szCs w:val="24"/>
            <w:rtl/>
          </w:rPr>
          <w:t>לרישיונות</w:t>
        </w:r>
      </w:ins>
      <w:ins w:id="171" w:author="Michael" w:date="2013-09-15T01:52:00Z">
        <w:r w:rsidR="00DD29D4">
          <w:rPr>
            <w:rFonts w:asciiTheme="minorBidi" w:hAnsiTheme="minorBidi" w:hint="cs"/>
            <w:sz w:val="24"/>
            <w:szCs w:val="24"/>
            <w:rtl/>
          </w:rPr>
          <w:t xml:space="preserve"> </w:t>
        </w:r>
      </w:ins>
      <w:r>
        <w:rPr>
          <w:rFonts w:asciiTheme="minorBidi" w:hAnsiTheme="minorBidi" w:hint="cs"/>
          <w:sz w:val="24"/>
          <w:szCs w:val="24"/>
          <w:rtl/>
        </w:rPr>
        <w:t>חדשים לאנשי הצוות שלו</w:t>
      </w:r>
    </w:p>
    <w:p w:rsidR="00811AAA" w:rsidRDefault="00811AAA" w:rsidP="005B7422">
      <w:pPr>
        <w:pStyle w:val="ListParagraph"/>
        <w:numPr>
          <w:ilvl w:val="0"/>
          <w:numId w:val="5"/>
        </w:numPr>
        <w:ind w:left="1080"/>
        <w:rPr>
          <w:ins w:id="172" w:author="Michael" w:date="2013-09-16T21:26:00Z"/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דוחות</w:t>
      </w:r>
    </w:p>
    <w:p w:rsidR="006335C1" w:rsidRDefault="006335C1">
      <w:pPr>
        <w:bidi w:val="0"/>
        <w:rPr>
          <w:ins w:id="173" w:author="Michael" w:date="2013-09-16T21:28:00Z"/>
          <w:rFonts w:asciiTheme="minorBidi" w:hAnsiTheme="minorBidi"/>
          <w:sz w:val="24"/>
          <w:szCs w:val="24"/>
          <w:rtl/>
        </w:rPr>
      </w:pPr>
      <w:ins w:id="174" w:author="Michael" w:date="2013-09-16T21:28:00Z">
        <w:r>
          <w:rPr>
            <w:rFonts w:asciiTheme="minorBidi" w:hAnsiTheme="minorBidi"/>
            <w:sz w:val="24"/>
            <w:szCs w:val="24"/>
            <w:rtl/>
          </w:rPr>
          <w:br w:type="page"/>
        </w:r>
      </w:ins>
    </w:p>
    <w:p w:rsidR="006335C1" w:rsidRPr="006335C1" w:rsidDel="006335C1" w:rsidRDefault="006335C1" w:rsidP="006335C1">
      <w:pPr>
        <w:rPr>
          <w:del w:id="175" w:author="Michael" w:date="2013-09-16T21:29:00Z"/>
          <w:rFonts w:asciiTheme="minorBidi" w:hAnsiTheme="minorBidi" w:hint="cs"/>
          <w:sz w:val="24"/>
          <w:szCs w:val="24"/>
          <w:rPrChange w:id="176" w:author="Michael" w:date="2013-09-16T21:26:00Z">
            <w:rPr>
              <w:del w:id="177" w:author="Michael" w:date="2013-09-16T21:29:00Z"/>
            </w:rPr>
          </w:rPrChange>
        </w:rPr>
        <w:pPrChange w:id="178" w:author="Michael" w:date="2013-09-16T21:26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:rsidR="00811AAA" w:rsidDel="006335C1" w:rsidRDefault="00811AAA" w:rsidP="00811AAA">
      <w:pPr>
        <w:pStyle w:val="ListParagraph"/>
        <w:ind w:left="360"/>
        <w:rPr>
          <w:del w:id="179" w:author="Michael" w:date="2013-09-16T21:25:00Z"/>
          <w:rFonts w:asciiTheme="minorBidi" w:hAnsiTheme="minorBidi"/>
          <w:sz w:val="24"/>
          <w:szCs w:val="24"/>
          <w:rtl/>
        </w:rPr>
      </w:pPr>
    </w:p>
    <w:p w:rsidR="005B7422" w:rsidDel="006335C1" w:rsidRDefault="005B7422" w:rsidP="00811AAA">
      <w:pPr>
        <w:pStyle w:val="ListParagraph"/>
        <w:ind w:left="360"/>
        <w:rPr>
          <w:del w:id="180" w:author="Michael" w:date="2013-09-16T21:25:00Z"/>
          <w:rFonts w:asciiTheme="minorBidi" w:hAnsiTheme="minorBidi"/>
          <w:sz w:val="24"/>
          <w:szCs w:val="24"/>
          <w:rtl/>
        </w:rPr>
      </w:pPr>
    </w:p>
    <w:p w:rsidR="005B7422" w:rsidDel="006335C1" w:rsidRDefault="005B7422" w:rsidP="00811AAA">
      <w:pPr>
        <w:pStyle w:val="ListParagraph"/>
        <w:ind w:left="360"/>
        <w:rPr>
          <w:del w:id="181" w:author="Michael" w:date="2013-09-16T21:25:00Z"/>
          <w:rFonts w:asciiTheme="minorBidi" w:hAnsiTheme="minorBidi"/>
          <w:sz w:val="24"/>
          <w:szCs w:val="24"/>
          <w:rtl/>
        </w:rPr>
      </w:pPr>
    </w:p>
    <w:p w:rsidR="005B7422" w:rsidDel="006335C1" w:rsidRDefault="005B7422" w:rsidP="00811AAA">
      <w:pPr>
        <w:pStyle w:val="ListParagraph"/>
        <w:ind w:left="360"/>
        <w:rPr>
          <w:del w:id="182" w:author="Michael" w:date="2013-09-16T21:25:00Z"/>
          <w:rFonts w:asciiTheme="minorBidi" w:hAnsiTheme="minorBidi"/>
          <w:sz w:val="24"/>
          <w:szCs w:val="24"/>
          <w:rtl/>
        </w:rPr>
      </w:pPr>
    </w:p>
    <w:p w:rsidR="005B7422" w:rsidDel="006335C1" w:rsidRDefault="005B7422" w:rsidP="00811AAA">
      <w:pPr>
        <w:pStyle w:val="ListParagraph"/>
        <w:ind w:left="360"/>
        <w:rPr>
          <w:del w:id="183" w:author="Michael" w:date="2013-09-16T21:25:00Z"/>
          <w:rFonts w:asciiTheme="minorBidi" w:hAnsiTheme="minorBidi"/>
          <w:sz w:val="24"/>
          <w:szCs w:val="24"/>
          <w:rtl/>
        </w:rPr>
      </w:pPr>
    </w:p>
    <w:p w:rsidR="005B7422" w:rsidDel="006335C1" w:rsidRDefault="005B7422" w:rsidP="00811AAA">
      <w:pPr>
        <w:pStyle w:val="ListParagraph"/>
        <w:ind w:left="360"/>
        <w:rPr>
          <w:del w:id="184" w:author="Michael" w:date="2013-09-16T21:25:00Z"/>
          <w:rFonts w:asciiTheme="minorBidi" w:hAnsiTheme="minorBidi"/>
          <w:b/>
          <w:bCs/>
          <w:color w:val="99302F" w:themeColor="accent6" w:themeShade="BF"/>
          <w:sz w:val="28"/>
          <w:szCs w:val="28"/>
        </w:rPr>
      </w:pPr>
    </w:p>
    <w:p w:rsidR="00347097" w:rsidRPr="00811AAA" w:rsidRDefault="00347097">
      <w:pPr>
        <w:pStyle w:val="Heading1"/>
        <w:pPrChange w:id="185" w:author="Michael" w:date="2013-09-16T00:25:00Z">
          <w:pPr>
            <w:pStyle w:val="ListParagraph"/>
            <w:numPr>
              <w:numId w:val="4"/>
            </w:numPr>
            <w:ind w:left="360" w:hanging="360"/>
          </w:pPr>
        </w:pPrChange>
      </w:pPr>
      <w:bookmarkStart w:id="186" w:name="_Ref366949711"/>
      <w:bookmarkStart w:id="187" w:name="_Toc367130682"/>
      <w:r w:rsidRPr="00811AAA">
        <w:rPr>
          <w:rFonts w:hint="cs"/>
          <w:rtl/>
        </w:rPr>
        <w:t>אופן השימוש במערכת</w:t>
      </w:r>
      <w:bookmarkEnd w:id="186"/>
      <w:bookmarkEnd w:id="187"/>
    </w:p>
    <w:p w:rsidR="00811AAA" w:rsidRPr="00811AAA" w:rsidRDefault="00811AAA" w:rsidP="00811AAA">
      <w:pPr>
        <w:pStyle w:val="ListParagraph"/>
        <w:ind w:left="360"/>
        <w:rPr>
          <w:rFonts w:asciiTheme="minorBidi" w:hAnsiTheme="minorBidi"/>
          <w:b/>
          <w:bCs/>
          <w:color w:val="99302F" w:themeColor="accent6" w:themeShade="BF"/>
          <w:sz w:val="28"/>
          <w:szCs w:val="28"/>
        </w:rPr>
      </w:pPr>
    </w:p>
    <w:p w:rsidR="00347097" w:rsidDel="006335C1" w:rsidRDefault="00347097">
      <w:pPr>
        <w:pStyle w:val="Heading2"/>
        <w:ind w:left="720"/>
        <w:rPr>
          <w:del w:id="188" w:author="Michael" w:date="2013-09-16T21:26:00Z"/>
        </w:rPr>
        <w:pPrChange w:id="189" w:author="Michael" w:date="2013-09-16T00:25:00Z">
          <w:pPr>
            <w:pStyle w:val="ListParagraph"/>
            <w:numPr>
              <w:ilvl w:val="1"/>
              <w:numId w:val="4"/>
            </w:numPr>
            <w:ind w:left="792" w:hanging="432"/>
          </w:pPr>
        </w:pPrChange>
      </w:pPr>
      <w:del w:id="190" w:author="Michael" w:date="2013-09-16T00:25:00Z">
        <w:r w:rsidRPr="00811AAA" w:rsidDel="00CD65F9">
          <w:rPr>
            <w:rFonts w:hint="cs"/>
            <w:rtl/>
          </w:rPr>
          <w:delText xml:space="preserve"> </w:delText>
        </w:r>
      </w:del>
      <w:bookmarkStart w:id="191" w:name="_Ref366949723"/>
      <w:bookmarkStart w:id="192" w:name="_Toc367130683"/>
      <w:r w:rsidRPr="00811AAA">
        <w:rPr>
          <w:rFonts w:hint="cs"/>
          <w:rtl/>
        </w:rPr>
        <w:t>משתמש רגיל</w:t>
      </w:r>
      <w:bookmarkEnd w:id="191"/>
      <w:bookmarkEnd w:id="192"/>
    </w:p>
    <w:p w:rsidR="00A02E86" w:rsidRPr="006335C1" w:rsidRDefault="00A02E86" w:rsidP="006335C1">
      <w:pPr>
        <w:pStyle w:val="Heading2"/>
        <w:ind w:left="720"/>
        <w:rPr>
          <w:rtl/>
          <w:rPrChange w:id="193" w:author="Michael" w:date="2013-09-16T21:26:00Z">
            <w:rPr>
              <w:rtl/>
            </w:rPr>
          </w:rPrChange>
        </w:rPr>
        <w:pPrChange w:id="194" w:author="Michael" w:date="2013-09-16T21:26:00Z">
          <w:pPr>
            <w:pStyle w:val="ListParagraph"/>
            <w:ind w:left="792"/>
          </w:pPr>
        </w:pPrChange>
      </w:pPr>
    </w:p>
    <w:p w:rsidR="00A02E86" w:rsidRPr="00A02E86" w:rsidRDefault="00A02E86" w:rsidP="006335C1">
      <w:pPr>
        <w:ind w:left="720"/>
        <w:rPr>
          <w:rFonts w:asciiTheme="minorBidi" w:hAnsiTheme="minorBidi"/>
          <w:sz w:val="24"/>
          <w:szCs w:val="24"/>
          <w:rtl/>
        </w:rPr>
        <w:pPrChange w:id="195" w:author="Michael" w:date="2013-09-16T21:29:00Z">
          <w:pPr>
            <w:pStyle w:val="ListParagraph"/>
            <w:ind w:left="792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 xml:space="preserve">משתמש רגיל במערכת (קבוצת </w:t>
      </w:r>
      <w:r>
        <w:rPr>
          <w:rFonts w:asciiTheme="minorBidi" w:hAnsiTheme="minorBidi"/>
          <w:sz w:val="24"/>
          <w:szCs w:val="24"/>
        </w:rPr>
        <w:t>USER</w:t>
      </w:r>
      <w:r>
        <w:rPr>
          <w:rFonts w:asciiTheme="minorBidi" w:hAnsiTheme="minorBidi" w:hint="cs"/>
          <w:sz w:val="24"/>
          <w:szCs w:val="24"/>
          <w:rtl/>
        </w:rPr>
        <w:t>) הינו משתמש פשוט שרשאי לראות את הרשיונות השייכים לו ולבקש רשיון חדש.</w:t>
      </w:r>
    </w:p>
    <w:p w:rsidR="00811AAA" w:rsidRPr="00811AAA" w:rsidRDefault="00811AAA" w:rsidP="00811AAA">
      <w:pPr>
        <w:pStyle w:val="ListParagraph"/>
        <w:ind w:left="792"/>
        <w:rPr>
          <w:rFonts w:asciiTheme="minorBidi" w:hAnsiTheme="minorBidi"/>
          <w:b/>
          <w:bCs/>
          <w:color w:val="99302F" w:themeColor="accent6" w:themeShade="BF"/>
          <w:sz w:val="28"/>
          <w:szCs w:val="28"/>
        </w:rPr>
      </w:pPr>
    </w:p>
    <w:p w:rsidR="00347097" w:rsidRDefault="00347097">
      <w:pPr>
        <w:pStyle w:val="Heading3"/>
        <w:ind w:left="720"/>
        <w:pPrChange w:id="196" w:author="Michael" w:date="2013-09-16T00:25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197" w:name="_Ref366949784"/>
      <w:bookmarkStart w:id="198" w:name="_Toc367130684"/>
      <w:r w:rsidRPr="00811AAA">
        <w:rPr>
          <w:rFonts w:hint="cs"/>
          <w:rtl/>
        </w:rPr>
        <w:t>התחברות למערכת</w:t>
      </w:r>
      <w:bookmarkEnd w:id="197"/>
      <w:bookmarkEnd w:id="198"/>
    </w:p>
    <w:p w:rsidR="002524E2" w:rsidRDefault="002524E2" w:rsidP="002524E2">
      <w:pPr>
        <w:pStyle w:val="ListParagraph"/>
        <w:ind w:left="1224"/>
        <w:rPr>
          <w:rFonts w:asciiTheme="minorBidi" w:hAnsiTheme="minorBidi"/>
          <w:b/>
          <w:bCs/>
          <w:sz w:val="24"/>
          <w:szCs w:val="24"/>
        </w:rPr>
      </w:pPr>
    </w:p>
    <w:p w:rsidR="00DF6DE2" w:rsidRDefault="00811AAA" w:rsidP="00811AAA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הכניסה למערכת מתבצעת בלינק הבא:</w:t>
      </w:r>
    </w:p>
    <w:p w:rsidR="00811AAA" w:rsidRDefault="00811AAA" w:rsidP="00811AAA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9729A7">
        <w:fldChar w:fldCharType="begin"/>
      </w:r>
      <w:r w:rsidR="009729A7">
        <w:instrText xml:space="preserve"> HYPERLINK "http://localhost:8080/LicenseBox-web/login.xhtml" </w:instrText>
      </w:r>
      <w:r w:rsidR="009729A7">
        <w:fldChar w:fldCharType="separate"/>
      </w:r>
      <w:r w:rsidR="00DF6DE2">
        <w:rPr>
          <w:rStyle w:val="Hyperlink"/>
        </w:rPr>
        <w:t>http://localhost:8080/LicenseBox-web/login.xhtml</w:t>
      </w:r>
      <w:r w:rsidR="009729A7">
        <w:rPr>
          <w:rStyle w:val="Hyperlink"/>
        </w:rPr>
        <w:fldChar w:fldCharType="end"/>
      </w:r>
    </w:p>
    <w:p w:rsidR="00DF6DE2" w:rsidRDefault="00DF6DE2" w:rsidP="00811AAA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DF6DE2" w:rsidRDefault="00DF6DE2" w:rsidP="00811AAA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יש להזין שם משתמש וסיסמא תקינים במסך ההתחברות שנפתח</w:t>
      </w:r>
    </w:p>
    <w:p w:rsidR="002524E2" w:rsidRDefault="002524E2" w:rsidP="00811AAA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DF6DE2" w:rsidRPr="00DF6DE2" w:rsidRDefault="00C03602" w:rsidP="00811AAA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68AD3A8" wp14:editId="26E6AD59">
            <wp:extent cx="45815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28" w:rsidRDefault="006C1528" w:rsidP="006128D7">
      <w:pPr>
        <w:ind w:left="720"/>
        <w:rPr>
          <w:rFonts w:asciiTheme="minorBidi" w:hAnsiTheme="minorBidi"/>
          <w:sz w:val="24"/>
          <w:szCs w:val="24"/>
          <w:rtl/>
        </w:rPr>
      </w:pPr>
    </w:p>
    <w:p w:rsidR="00D31021" w:rsidRDefault="006128D7" w:rsidP="006128D7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ומוזנים פרטי התחברות שגויים, מתקבלת הודעת שגיאה</w:t>
      </w:r>
    </w:p>
    <w:p w:rsidR="006128D7" w:rsidRDefault="006128D7" w:rsidP="006128D7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A94F696" wp14:editId="3FC4CEBB">
            <wp:extent cx="41624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7" w:rsidRDefault="006128D7" w:rsidP="006128D7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ניתן ללחוץ על כפתור "חזרה" בדפדפן ולחזור על נסיון ההתחברות</w:t>
      </w:r>
      <w:r w:rsidR="00A02E86">
        <w:rPr>
          <w:rFonts w:asciiTheme="minorBidi" w:hAnsiTheme="minorBidi" w:hint="cs"/>
          <w:sz w:val="24"/>
          <w:szCs w:val="24"/>
          <w:rtl/>
        </w:rPr>
        <w:t>.</w:t>
      </w:r>
    </w:p>
    <w:p w:rsidR="00A02E86" w:rsidRDefault="00A02E86" w:rsidP="006128D7">
      <w:pPr>
        <w:ind w:left="720"/>
        <w:rPr>
          <w:rFonts w:asciiTheme="minorBidi" w:hAnsiTheme="minorBidi"/>
          <w:sz w:val="24"/>
          <w:szCs w:val="24"/>
          <w:rtl/>
        </w:rPr>
      </w:pPr>
    </w:p>
    <w:p w:rsidR="00A02E86" w:rsidRDefault="00A02E86">
      <w:pPr>
        <w:pStyle w:val="Heading3"/>
        <w:ind w:firstLine="720"/>
        <w:pPrChange w:id="199" w:author="Michael" w:date="2013-09-16T00:26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200" w:name="_Ref366949732"/>
      <w:bookmarkStart w:id="201" w:name="_Toc367130685"/>
      <w:r w:rsidRPr="009C48BE">
        <w:rPr>
          <w:rFonts w:hint="cs"/>
          <w:rtl/>
        </w:rPr>
        <w:lastRenderedPageBreak/>
        <w:t>צפייה בר</w:t>
      </w:r>
      <w:ins w:id="202" w:author="Michael" w:date="2013-09-16T01:08:00Z">
        <w:r w:rsidR="00276894">
          <w:rPr>
            <w:rFonts w:hint="cs"/>
            <w:rtl/>
          </w:rPr>
          <w:t>י</w:t>
        </w:r>
      </w:ins>
      <w:r w:rsidRPr="009C48BE">
        <w:rPr>
          <w:rFonts w:hint="cs"/>
          <w:rtl/>
        </w:rPr>
        <w:t>שיונות הקיימים</w:t>
      </w:r>
      <w:bookmarkEnd w:id="200"/>
      <w:bookmarkEnd w:id="201"/>
    </w:p>
    <w:p w:rsidR="005B7422" w:rsidRDefault="005B7422" w:rsidP="005B7422">
      <w:pPr>
        <w:pStyle w:val="ListParagraph"/>
        <w:ind w:left="1224"/>
        <w:rPr>
          <w:rFonts w:asciiTheme="minorBidi" w:hAnsiTheme="minorBidi"/>
          <w:b/>
          <w:bCs/>
          <w:sz w:val="24"/>
          <w:szCs w:val="24"/>
        </w:rPr>
      </w:pPr>
    </w:p>
    <w:p w:rsidR="009C48BE" w:rsidRDefault="009C48BE" w:rsidP="009C48BE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</w:t>
      </w:r>
      <w:r w:rsidR="00CD16BB">
        <w:rPr>
          <w:rFonts w:asciiTheme="minorBidi" w:hAnsiTheme="minorBidi" w:hint="cs"/>
          <w:sz w:val="24"/>
          <w:szCs w:val="24"/>
          <w:rtl/>
        </w:rPr>
        <w:t>ההתחברות למערכת מתקבל מסך ראשי:</w:t>
      </w:r>
    </w:p>
    <w:p w:rsidR="00CD16BB" w:rsidRPr="009C48BE" w:rsidRDefault="00A06B30" w:rsidP="009C48BE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C3BA788" wp14:editId="1797172D">
            <wp:extent cx="5274310" cy="17751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21" w:rsidRDefault="00A06B30" w:rsidP="00A06B30">
      <w:pPr>
        <w:ind w:left="720"/>
        <w:rPr>
          <w:ins w:id="203" w:author="Michael" w:date="2013-09-16T21:27:00Z"/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במסך זה ניתן לראות בחוצץ "</w:t>
      </w:r>
      <w:r>
        <w:rPr>
          <w:rFonts w:asciiTheme="minorBidi" w:hAnsiTheme="minorBidi"/>
          <w:sz w:val="24"/>
          <w:szCs w:val="24"/>
        </w:rPr>
        <w:t>Licenses</w:t>
      </w:r>
      <w:r>
        <w:rPr>
          <w:rFonts w:asciiTheme="minorBidi" w:hAnsiTheme="minorBidi" w:hint="cs"/>
          <w:sz w:val="24"/>
          <w:szCs w:val="24"/>
          <w:rtl/>
        </w:rPr>
        <w:t>" את הרשיונות המשויכים למשתמש, ובחוצץ "</w:t>
      </w:r>
      <w:r>
        <w:rPr>
          <w:rFonts w:asciiTheme="minorBidi" w:hAnsiTheme="minorBidi"/>
          <w:sz w:val="24"/>
          <w:szCs w:val="24"/>
        </w:rPr>
        <w:t>License Requests</w:t>
      </w:r>
      <w:r>
        <w:rPr>
          <w:rFonts w:asciiTheme="minorBidi" w:hAnsiTheme="minorBidi" w:hint="cs"/>
          <w:sz w:val="24"/>
          <w:szCs w:val="24"/>
          <w:rtl/>
        </w:rPr>
        <w:t>" את כל הבקשות לרשיונות שהמשתמש הגיש ואת הסטטוס שלהם.</w:t>
      </w:r>
    </w:p>
    <w:p w:rsidR="006335C1" w:rsidRDefault="006335C1" w:rsidP="00A06B30">
      <w:pPr>
        <w:ind w:left="720"/>
        <w:rPr>
          <w:rFonts w:asciiTheme="minorBidi" w:hAnsiTheme="minorBidi"/>
          <w:sz w:val="24"/>
          <w:szCs w:val="24"/>
          <w:rtl/>
        </w:rPr>
      </w:pPr>
    </w:p>
    <w:p w:rsidR="00A06B30" w:rsidRPr="00A06B30" w:rsidRDefault="00A06B30">
      <w:pPr>
        <w:pStyle w:val="Heading3"/>
        <w:ind w:firstLine="720"/>
        <w:rPr>
          <w:rtl/>
        </w:rPr>
        <w:pPrChange w:id="204" w:author="Michael" w:date="2013-09-16T00:26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205" w:name="_Ref366949743"/>
      <w:bookmarkStart w:id="206" w:name="_Toc367130686"/>
      <w:r w:rsidRPr="00A06B30">
        <w:rPr>
          <w:rFonts w:hint="cs"/>
          <w:rtl/>
        </w:rPr>
        <w:t xml:space="preserve">הגשת בקשה </w:t>
      </w:r>
      <w:del w:id="207" w:author="Michael" w:date="2013-09-16T21:09:00Z">
        <w:r w:rsidRPr="00A06B30" w:rsidDel="005212AC">
          <w:rPr>
            <w:rFonts w:hint="cs"/>
            <w:rtl/>
          </w:rPr>
          <w:delText>לרשיון</w:delText>
        </w:r>
      </w:del>
      <w:ins w:id="208" w:author="Michael" w:date="2013-09-16T21:09:00Z">
        <w:r w:rsidR="005212AC" w:rsidRPr="00A06B30">
          <w:rPr>
            <w:rFonts w:hint="cs"/>
            <w:rtl/>
          </w:rPr>
          <w:t>לרישיו</w:t>
        </w:r>
        <w:r w:rsidR="005212AC" w:rsidRPr="00A06B30">
          <w:rPr>
            <w:rFonts w:hint="eastAsia"/>
            <w:rtl/>
          </w:rPr>
          <w:t>ן</w:t>
        </w:r>
      </w:ins>
      <w:r w:rsidRPr="00A06B30">
        <w:rPr>
          <w:rFonts w:hint="cs"/>
          <w:rtl/>
        </w:rPr>
        <w:t xml:space="preserve"> חדש</w:t>
      </w:r>
      <w:bookmarkEnd w:id="205"/>
      <w:bookmarkEnd w:id="206"/>
    </w:p>
    <w:p w:rsidR="00A06B30" w:rsidRDefault="00A06B30" w:rsidP="00DD29D4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בלחיצה על כפתור "</w:t>
      </w:r>
      <w:r>
        <w:rPr>
          <w:rFonts w:asciiTheme="minorBidi" w:hAnsiTheme="minorBidi"/>
          <w:sz w:val="24"/>
          <w:szCs w:val="24"/>
        </w:rPr>
        <w:t>Ask for a New License</w:t>
      </w:r>
      <w:r>
        <w:rPr>
          <w:rFonts w:asciiTheme="minorBidi" w:hAnsiTheme="minorBidi" w:hint="cs"/>
          <w:sz w:val="24"/>
          <w:szCs w:val="24"/>
          <w:rtl/>
        </w:rPr>
        <w:t xml:space="preserve">" </w:t>
      </w:r>
      <w:del w:id="209" w:author="Michael" w:date="2013-09-15T01:53:00Z">
        <w:r w:rsidDel="00DD29D4">
          <w:rPr>
            <w:rFonts w:asciiTheme="minorBidi" w:hAnsiTheme="minorBidi" w:hint="cs"/>
            <w:sz w:val="24"/>
            <w:szCs w:val="24"/>
            <w:rtl/>
          </w:rPr>
          <w:delText xml:space="preserve">בטאב </w:delText>
        </w:r>
      </w:del>
      <w:ins w:id="210" w:author="Michael" w:date="2013-09-15T01:53:00Z">
        <w:r w:rsidR="00DD29D4">
          <w:rPr>
            <w:rFonts w:asciiTheme="minorBidi" w:hAnsiTheme="minorBidi" w:hint="cs"/>
            <w:sz w:val="24"/>
            <w:szCs w:val="24"/>
            <w:rtl/>
          </w:rPr>
          <w:t xml:space="preserve">בחוצץ </w:t>
        </w:r>
      </w:ins>
      <w:r>
        <w:rPr>
          <w:rFonts w:asciiTheme="minorBidi" w:hAnsiTheme="minorBidi" w:hint="cs"/>
          <w:sz w:val="24"/>
          <w:szCs w:val="24"/>
          <w:rtl/>
        </w:rPr>
        <w:t>"</w:t>
      </w:r>
      <w:r>
        <w:rPr>
          <w:rFonts w:asciiTheme="minorBidi" w:hAnsiTheme="minorBidi"/>
          <w:sz w:val="24"/>
          <w:szCs w:val="24"/>
        </w:rPr>
        <w:t>License Requests</w:t>
      </w:r>
      <w:r>
        <w:rPr>
          <w:rFonts w:asciiTheme="minorBidi" w:hAnsiTheme="minorBidi" w:hint="cs"/>
          <w:sz w:val="24"/>
          <w:szCs w:val="24"/>
          <w:rtl/>
        </w:rPr>
        <w:t>" המשתמש יכול לבקש רשיון חדש ע"י בחירת שם התוכנה שעבורה נדרש הרשיון.</w:t>
      </w:r>
    </w:p>
    <w:p w:rsidR="005B7422" w:rsidRPr="005B7422" w:rsidRDefault="005B7422" w:rsidP="00A06B30">
      <w:pPr>
        <w:ind w:left="720"/>
        <w:rPr>
          <w:rFonts w:asciiTheme="minorBidi" w:hAnsiTheme="minorBidi"/>
          <w:b/>
          <w:bCs/>
          <w:color w:val="99302F" w:themeColor="accent6" w:themeShade="BF"/>
          <w:sz w:val="28"/>
          <w:szCs w:val="28"/>
          <w:rtl/>
        </w:rPr>
      </w:pPr>
    </w:p>
    <w:p w:rsidR="005B7422" w:rsidRDefault="005B7422" w:rsidP="00E2041E">
      <w:pPr>
        <w:pStyle w:val="Heading2"/>
        <w:ind w:firstLine="685"/>
        <w:pPrChange w:id="211" w:author="Michael" w:date="2013-09-16T21:36:00Z">
          <w:pPr>
            <w:pStyle w:val="ListParagraph"/>
            <w:numPr>
              <w:ilvl w:val="1"/>
              <w:numId w:val="4"/>
            </w:numPr>
            <w:ind w:left="792" w:hanging="432"/>
          </w:pPr>
        </w:pPrChange>
      </w:pPr>
      <w:del w:id="212" w:author="Michael" w:date="2013-09-16T21:36:00Z">
        <w:r w:rsidRPr="005B7422" w:rsidDel="00E2041E">
          <w:rPr>
            <w:rFonts w:hint="cs"/>
            <w:rtl/>
          </w:rPr>
          <w:delText xml:space="preserve"> </w:delText>
        </w:r>
      </w:del>
      <w:bookmarkStart w:id="213" w:name="_Ref366949818"/>
      <w:bookmarkStart w:id="214" w:name="_Toc367130687"/>
      <w:r w:rsidRPr="005B7422">
        <w:rPr>
          <w:rFonts w:hint="cs"/>
          <w:rtl/>
        </w:rPr>
        <w:t>משתמשים מתקדמים</w:t>
      </w:r>
      <w:bookmarkEnd w:id="213"/>
      <w:bookmarkEnd w:id="214"/>
    </w:p>
    <w:p w:rsidR="005B7422" w:rsidRDefault="005B7422" w:rsidP="005B7422">
      <w:pPr>
        <w:pStyle w:val="ListParagraph"/>
        <w:ind w:left="792"/>
        <w:rPr>
          <w:rFonts w:asciiTheme="minorBidi" w:hAnsiTheme="minorBidi"/>
          <w:b/>
          <w:bCs/>
          <w:color w:val="99302F" w:themeColor="accent6" w:themeShade="BF"/>
          <w:sz w:val="28"/>
          <w:szCs w:val="28"/>
        </w:rPr>
      </w:pPr>
    </w:p>
    <w:p w:rsidR="005B7422" w:rsidRDefault="005B7422" w:rsidP="006335C1">
      <w:pPr>
        <w:pStyle w:val="Heading3"/>
        <w:ind w:firstLine="685"/>
        <w:pPrChange w:id="215" w:author="Michael" w:date="2013-09-16T21:29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del w:id="216" w:author="Michael" w:date="2013-09-16T00:26:00Z">
        <w:r w:rsidRPr="005B7422" w:rsidDel="00CD65F9">
          <w:rPr>
            <w:rFonts w:hint="cs"/>
            <w:rtl/>
          </w:rPr>
          <w:delText xml:space="preserve"> </w:delText>
        </w:r>
      </w:del>
      <w:bookmarkStart w:id="217" w:name="_Ref366949826"/>
      <w:bookmarkStart w:id="218" w:name="_Toc367130688"/>
      <w:r w:rsidRPr="005B7422">
        <w:rPr>
          <w:rFonts w:hint="cs"/>
          <w:rtl/>
        </w:rPr>
        <w:t>מנהלן</w:t>
      </w:r>
      <w:bookmarkEnd w:id="217"/>
      <w:bookmarkEnd w:id="218"/>
    </w:p>
    <w:p w:rsidR="005B7422" w:rsidDel="006335C1" w:rsidRDefault="005B7422" w:rsidP="005B7422">
      <w:pPr>
        <w:pStyle w:val="ListParagraph"/>
        <w:ind w:left="1224"/>
        <w:rPr>
          <w:del w:id="219" w:author="Michael" w:date="2013-09-16T21:29:00Z"/>
          <w:rFonts w:asciiTheme="minorBidi" w:hAnsiTheme="minorBidi"/>
          <w:b/>
          <w:bCs/>
          <w:sz w:val="24"/>
          <w:szCs w:val="24"/>
        </w:rPr>
      </w:pPr>
    </w:p>
    <w:p w:rsidR="005B7422" w:rsidRDefault="005B7422">
      <w:pPr>
        <w:pStyle w:val="ListParagraph"/>
        <w:ind w:left="685"/>
        <w:rPr>
          <w:rFonts w:asciiTheme="minorBidi" w:hAnsiTheme="minorBidi"/>
          <w:sz w:val="24"/>
          <w:szCs w:val="24"/>
          <w:rtl/>
        </w:rPr>
        <w:pPrChange w:id="220" w:author="Michael" w:date="2013-09-16T00:26:00Z">
          <w:pPr>
            <w:pStyle w:val="ListParagraph"/>
            <w:ind w:left="1224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 xml:space="preserve">במערכת קיים משתמש ברירת מחדל בשם </w:t>
      </w:r>
      <w:r>
        <w:rPr>
          <w:rFonts w:asciiTheme="minorBidi" w:hAnsiTheme="minorBidi"/>
          <w:sz w:val="24"/>
          <w:szCs w:val="24"/>
        </w:rPr>
        <w:t>admin</w:t>
      </w:r>
      <w:r>
        <w:rPr>
          <w:rFonts w:asciiTheme="minorBidi" w:hAnsiTheme="minorBidi" w:hint="cs"/>
          <w:sz w:val="24"/>
          <w:szCs w:val="24"/>
          <w:rtl/>
        </w:rPr>
        <w:t xml:space="preserve"> שהינו מנהלן של המערכת. המשתמש אחראי על ניהול המערכת בהיבט המשתמשים, צוותים והרשאות. </w:t>
      </w:r>
    </w:p>
    <w:p w:rsidR="001B55BA" w:rsidRPr="00CD65F9" w:rsidRDefault="001B55BA">
      <w:pPr>
        <w:ind w:firstLine="685"/>
        <w:rPr>
          <w:rFonts w:asciiTheme="minorBidi" w:hAnsiTheme="minorBidi"/>
          <w:sz w:val="24"/>
          <w:szCs w:val="24"/>
          <w:rtl/>
          <w:rPrChange w:id="221" w:author="Michael" w:date="2013-09-16T00:27:00Z">
            <w:rPr>
              <w:rtl/>
            </w:rPr>
          </w:rPrChange>
        </w:rPr>
        <w:pPrChange w:id="222" w:author="Michael" w:date="2013-09-16T00:27:00Z">
          <w:pPr>
            <w:pStyle w:val="ListParagraph"/>
            <w:ind w:left="1224"/>
          </w:pPr>
        </w:pPrChange>
      </w:pPr>
      <w:del w:id="223" w:author="Michael" w:date="2013-09-15T01:53:00Z">
        <w:r w:rsidRPr="00CD65F9" w:rsidDel="00DD29D4">
          <w:rPr>
            <w:rFonts w:asciiTheme="minorBidi" w:hAnsiTheme="minorBidi" w:hint="cs"/>
            <w:sz w:val="24"/>
            <w:szCs w:val="24"/>
            <w:rtl/>
            <w:rPrChange w:id="224" w:author="Michael" w:date="2013-09-16T00:27:00Z">
              <w:rPr>
                <w:rFonts w:hint="cs"/>
                <w:rtl/>
              </w:rPr>
            </w:rPrChange>
          </w:rPr>
          <w:delText>כל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25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26" w:author="Michael" w:date="2013-09-16T00:27:00Z">
              <w:rPr>
                <w:rFonts w:hint="cs"/>
                <w:rtl/>
              </w:rPr>
            </w:rPrChange>
          </w:rPr>
          <w:delText>משתמש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27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28" w:author="Michael" w:date="2013-09-16T00:27:00Z">
              <w:rPr>
                <w:rFonts w:hint="cs"/>
                <w:rtl/>
              </w:rPr>
            </w:rPrChange>
          </w:rPr>
          <w:delText>אחר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29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30" w:author="Michael" w:date="2013-09-16T00:27:00Z">
              <w:rPr>
                <w:rFonts w:hint="cs"/>
                <w:rtl/>
              </w:rPr>
            </w:rPrChange>
          </w:rPr>
          <w:delText>יכול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31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32" w:author="Michael" w:date="2013-09-16T00:27:00Z">
              <w:rPr>
                <w:rFonts w:hint="cs"/>
                <w:rtl/>
              </w:rPr>
            </w:rPrChange>
          </w:rPr>
          <w:delText>לקבל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33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34" w:author="Michael" w:date="2013-09-16T00:27:00Z">
              <w:rPr>
                <w:rFonts w:hint="cs"/>
                <w:rtl/>
              </w:rPr>
            </w:rPrChange>
          </w:rPr>
          <w:delText>הרשאת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35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/>
            <w:sz w:val="24"/>
            <w:szCs w:val="24"/>
            <w:rPrChange w:id="236" w:author="Michael" w:date="2013-09-16T00:27:00Z">
              <w:rPr/>
            </w:rPrChange>
          </w:rPr>
          <w:delText>ADMIN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37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38" w:author="Michael" w:date="2013-09-16T00:27:00Z">
              <w:rPr>
                <w:rFonts w:hint="cs"/>
                <w:rtl/>
              </w:rPr>
            </w:rPrChange>
          </w:rPr>
          <w:delText>במערכת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39" w:author="Michael" w:date="2013-09-16T00:27:00Z">
              <w:rPr>
                <w:rtl/>
              </w:rPr>
            </w:rPrChange>
          </w:rPr>
          <w:delText xml:space="preserve">.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40" w:author="Michael" w:date="2013-09-16T00:27:00Z">
              <w:rPr>
                <w:rFonts w:hint="cs"/>
                <w:rtl/>
              </w:rPr>
            </w:rPrChange>
          </w:rPr>
          <w:delText>כל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41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42" w:author="Michael" w:date="2013-09-16T00:27:00Z">
              <w:rPr>
                <w:rFonts w:hint="cs"/>
                <w:rtl/>
              </w:rPr>
            </w:rPrChange>
          </w:rPr>
          <w:delText>משתמש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43" w:author="Michael" w:date="2013-09-16T00:27:00Z">
              <w:rPr>
                <w:rtl/>
              </w:rPr>
            </w:rPrChange>
          </w:rPr>
          <w:delText xml:space="preserve"> </w:delText>
        </w:r>
        <w:r w:rsidRPr="00CD65F9" w:rsidDel="00DD29D4">
          <w:rPr>
            <w:rFonts w:asciiTheme="minorBidi" w:hAnsiTheme="minorBidi" w:hint="cs"/>
            <w:sz w:val="24"/>
            <w:szCs w:val="24"/>
            <w:rtl/>
            <w:rPrChange w:id="244" w:author="Michael" w:date="2013-09-16T00:27:00Z">
              <w:rPr>
                <w:rFonts w:hint="cs"/>
                <w:rtl/>
              </w:rPr>
            </w:rPrChange>
          </w:rPr>
          <w:delText>שהוא</w:delText>
        </w:r>
        <w:r w:rsidRPr="00CD65F9" w:rsidDel="00DD29D4">
          <w:rPr>
            <w:rFonts w:asciiTheme="minorBidi" w:hAnsiTheme="minorBidi"/>
            <w:sz w:val="24"/>
            <w:szCs w:val="24"/>
            <w:rtl/>
            <w:rPrChange w:id="245" w:author="Michael" w:date="2013-09-16T00:27:00Z">
              <w:rPr>
                <w:rtl/>
              </w:rPr>
            </w:rPrChange>
          </w:rPr>
          <w:delText xml:space="preserve"> </w:delText>
        </w:r>
      </w:del>
      <w:ins w:id="246" w:author="Michael" w:date="2013-09-15T01:53:00Z">
        <w:r w:rsidR="00DD29D4" w:rsidRPr="00CD65F9">
          <w:rPr>
            <w:rFonts w:asciiTheme="minorBidi" w:hAnsiTheme="minorBidi" w:hint="cs"/>
            <w:sz w:val="24"/>
            <w:szCs w:val="24"/>
            <w:rtl/>
            <w:rPrChange w:id="247" w:author="Michael" w:date="2013-09-16T00:27:00Z">
              <w:rPr>
                <w:rFonts w:hint="cs"/>
                <w:rtl/>
              </w:rPr>
            </w:rPrChange>
          </w:rPr>
          <w:t>ה</w:t>
        </w:r>
      </w:ins>
      <w:r w:rsidRPr="00CD65F9">
        <w:rPr>
          <w:rFonts w:asciiTheme="minorBidi" w:hAnsiTheme="minorBidi" w:hint="cs"/>
          <w:sz w:val="24"/>
          <w:szCs w:val="24"/>
          <w:rtl/>
          <w:rPrChange w:id="248" w:author="Michael" w:date="2013-09-16T00:27:00Z">
            <w:rPr>
              <w:rFonts w:hint="cs"/>
              <w:rtl/>
            </w:rPr>
          </w:rPrChange>
        </w:rPr>
        <w:t>מנהלן</w:t>
      </w:r>
      <w:r w:rsidRPr="00CD65F9">
        <w:rPr>
          <w:rFonts w:asciiTheme="minorBidi" w:hAnsiTheme="minorBidi"/>
          <w:sz w:val="24"/>
          <w:szCs w:val="24"/>
          <w:rtl/>
          <w:rPrChange w:id="249" w:author="Michael" w:date="2013-09-16T00:27:00Z">
            <w:rPr>
              <w:rtl/>
            </w:rPr>
          </w:rPrChange>
        </w:rPr>
        <w:t xml:space="preserve"> </w:t>
      </w:r>
      <w:r w:rsidRPr="00CD65F9">
        <w:rPr>
          <w:rFonts w:asciiTheme="minorBidi" w:hAnsiTheme="minorBidi" w:hint="cs"/>
          <w:sz w:val="24"/>
          <w:szCs w:val="24"/>
          <w:rtl/>
          <w:rPrChange w:id="250" w:author="Michael" w:date="2013-09-16T00:27:00Z">
            <w:rPr>
              <w:rFonts w:hint="cs"/>
              <w:rtl/>
            </w:rPr>
          </w:rPrChange>
        </w:rPr>
        <w:t>מקבל</w:t>
      </w:r>
      <w:r w:rsidRPr="00CD65F9">
        <w:rPr>
          <w:rFonts w:asciiTheme="minorBidi" w:hAnsiTheme="minorBidi"/>
          <w:sz w:val="24"/>
          <w:szCs w:val="24"/>
          <w:rtl/>
          <w:rPrChange w:id="251" w:author="Michael" w:date="2013-09-16T00:27:00Z">
            <w:rPr>
              <w:rtl/>
            </w:rPr>
          </w:rPrChange>
        </w:rPr>
        <w:t xml:space="preserve"> </w:t>
      </w:r>
      <w:r w:rsidRPr="00CD65F9">
        <w:rPr>
          <w:rFonts w:asciiTheme="minorBidi" w:hAnsiTheme="minorBidi" w:hint="cs"/>
          <w:sz w:val="24"/>
          <w:szCs w:val="24"/>
          <w:rtl/>
          <w:rPrChange w:id="252" w:author="Michael" w:date="2013-09-16T00:27:00Z">
            <w:rPr>
              <w:rFonts w:hint="cs"/>
              <w:rtl/>
            </w:rPr>
          </w:rPrChange>
        </w:rPr>
        <w:t>הרשאה</w:t>
      </w:r>
      <w:r w:rsidRPr="00CD65F9">
        <w:rPr>
          <w:rFonts w:asciiTheme="minorBidi" w:hAnsiTheme="minorBidi"/>
          <w:sz w:val="24"/>
          <w:szCs w:val="24"/>
          <w:rtl/>
          <w:rPrChange w:id="253" w:author="Michael" w:date="2013-09-16T00:27:00Z">
            <w:rPr>
              <w:rtl/>
            </w:rPr>
          </w:rPrChange>
        </w:rPr>
        <w:t xml:space="preserve"> </w:t>
      </w:r>
      <w:r w:rsidRPr="00CD65F9">
        <w:rPr>
          <w:rFonts w:asciiTheme="minorBidi" w:hAnsiTheme="minorBidi" w:hint="cs"/>
          <w:sz w:val="24"/>
          <w:szCs w:val="24"/>
          <w:rtl/>
          <w:rPrChange w:id="254" w:author="Michael" w:date="2013-09-16T00:27:00Z">
            <w:rPr>
              <w:rFonts w:hint="cs"/>
              <w:rtl/>
            </w:rPr>
          </w:rPrChange>
        </w:rPr>
        <w:t>לתפריט</w:t>
      </w:r>
      <w:r w:rsidRPr="00CD65F9">
        <w:rPr>
          <w:rFonts w:asciiTheme="minorBidi" w:hAnsiTheme="minorBidi"/>
          <w:sz w:val="24"/>
          <w:szCs w:val="24"/>
          <w:rtl/>
          <w:rPrChange w:id="255" w:author="Michael" w:date="2013-09-16T00:27:00Z">
            <w:rPr>
              <w:rtl/>
            </w:rPr>
          </w:rPrChange>
        </w:rPr>
        <w:t xml:space="preserve"> </w:t>
      </w:r>
      <w:r w:rsidRPr="00CD65F9">
        <w:rPr>
          <w:rFonts w:asciiTheme="minorBidi" w:hAnsiTheme="minorBidi" w:hint="cs"/>
          <w:sz w:val="24"/>
          <w:szCs w:val="24"/>
          <w:rtl/>
          <w:rPrChange w:id="256" w:author="Michael" w:date="2013-09-16T00:27:00Z">
            <w:rPr>
              <w:rFonts w:hint="cs"/>
              <w:rtl/>
            </w:rPr>
          </w:rPrChange>
        </w:rPr>
        <w:t>הבא</w:t>
      </w:r>
      <w:r w:rsidRPr="00CD65F9">
        <w:rPr>
          <w:rFonts w:asciiTheme="minorBidi" w:hAnsiTheme="minorBidi"/>
          <w:sz w:val="24"/>
          <w:szCs w:val="24"/>
          <w:rtl/>
          <w:rPrChange w:id="257" w:author="Michael" w:date="2013-09-16T00:27:00Z">
            <w:rPr>
              <w:rtl/>
            </w:rPr>
          </w:rPrChange>
        </w:rPr>
        <w:t>:</w:t>
      </w:r>
    </w:p>
    <w:p w:rsidR="005865E2" w:rsidRDefault="005865E2" w:rsidP="005B7422">
      <w:pPr>
        <w:pStyle w:val="ListParagraph"/>
        <w:ind w:left="1224"/>
        <w:rPr>
          <w:rFonts w:asciiTheme="minorBidi" w:hAnsiTheme="minorBidi"/>
          <w:sz w:val="24"/>
          <w:szCs w:val="24"/>
          <w:rtl/>
        </w:rPr>
      </w:pPr>
    </w:p>
    <w:p w:rsidR="001B55BA" w:rsidRDefault="007622C3" w:rsidP="005B7422">
      <w:pPr>
        <w:pStyle w:val="ListParagraph"/>
        <w:ind w:left="1224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A60DC1D" wp14:editId="10E8F1F2">
            <wp:extent cx="2000250" cy="1409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A" w:rsidRDefault="001B55BA" w:rsidP="005B7422">
      <w:pPr>
        <w:pStyle w:val="ListParagraph"/>
        <w:ind w:left="1224"/>
        <w:rPr>
          <w:rFonts w:asciiTheme="minorBidi" w:hAnsiTheme="minorBidi"/>
          <w:sz w:val="24"/>
          <w:szCs w:val="24"/>
          <w:rtl/>
        </w:rPr>
      </w:pPr>
    </w:p>
    <w:p w:rsidR="005B7422" w:rsidRPr="00802C54" w:rsidRDefault="005B7422">
      <w:pPr>
        <w:pStyle w:val="Heading4"/>
        <w:ind w:left="720" w:firstLine="720"/>
        <w:pPrChange w:id="258" w:author="Michael" w:date="2013-09-16T01:09:00Z">
          <w:pPr>
            <w:pStyle w:val="ListParagraph"/>
            <w:numPr>
              <w:ilvl w:val="3"/>
              <w:numId w:val="4"/>
            </w:numPr>
            <w:ind w:left="1728" w:hanging="648"/>
          </w:pPr>
        </w:pPrChange>
      </w:pPr>
      <w:bookmarkStart w:id="259" w:name="_Ref366949836"/>
      <w:r w:rsidRPr="00802C54">
        <w:rPr>
          <w:rFonts w:hint="cs"/>
          <w:rtl/>
        </w:rPr>
        <w:t>ניהול משתמשים</w:t>
      </w:r>
      <w:bookmarkEnd w:id="259"/>
    </w:p>
    <w:p w:rsid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כאשר מנהלן בוחר ב"</w:t>
      </w:r>
      <w:r>
        <w:rPr>
          <w:rFonts w:asciiTheme="minorBidi" w:hAnsiTheme="minorBidi"/>
          <w:sz w:val="24"/>
          <w:szCs w:val="24"/>
        </w:rPr>
        <w:t>Manage Users</w:t>
      </w:r>
      <w:r>
        <w:rPr>
          <w:rFonts w:asciiTheme="minorBidi" w:hAnsiTheme="minorBidi" w:hint="cs"/>
          <w:sz w:val="24"/>
          <w:szCs w:val="24"/>
          <w:rtl/>
        </w:rPr>
        <w:t>", הוא מקבל טבלה עם כל המשתמשים הקיימים במערכת והפרטים שלהם.</w:t>
      </w:r>
      <w:r w:rsidR="00DD4B10">
        <w:rPr>
          <w:rFonts w:asciiTheme="minorBidi" w:hAnsiTheme="minorBidi" w:hint="cs"/>
          <w:sz w:val="24"/>
          <w:szCs w:val="24"/>
          <w:rtl/>
        </w:rPr>
        <w:t xml:space="preserve"> למנהלן קיימת אפשרות לבצע </w:t>
      </w:r>
      <w:r w:rsidR="00DD4B10">
        <w:rPr>
          <w:rFonts w:asciiTheme="minorBidi" w:hAnsiTheme="minorBidi"/>
          <w:sz w:val="24"/>
          <w:szCs w:val="24"/>
        </w:rPr>
        <w:t>enable</w:t>
      </w:r>
      <w:r w:rsidR="00DD4B10">
        <w:rPr>
          <w:rFonts w:asciiTheme="minorBidi" w:hAnsiTheme="minorBidi" w:hint="cs"/>
          <w:sz w:val="24"/>
          <w:szCs w:val="24"/>
          <w:rtl/>
        </w:rPr>
        <w:t xml:space="preserve"> ו-</w:t>
      </w:r>
      <w:r w:rsidR="00DD4B10">
        <w:rPr>
          <w:rFonts w:asciiTheme="minorBidi" w:hAnsiTheme="minorBidi"/>
          <w:sz w:val="24"/>
          <w:szCs w:val="24"/>
        </w:rPr>
        <w:t>disable</w:t>
      </w:r>
      <w:r w:rsidR="00DD4B10">
        <w:rPr>
          <w:rFonts w:asciiTheme="minorBidi" w:hAnsiTheme="minorBidi" w:hint="cs"/>
          <w:sz w:val="24"/>
          <w:szCs w:val="24"/>
          <w:rtl/>
        </w:rPr>
        <w:t xml:space="preserve"> למשתמשים. בדרך כלל מנהלן יבצע </w:t>
      </w:r>
      <w:r w:rsidR="00DD4B10">
        <w:rPr>
          <w:rFonts w:asciiTheme="minorBidi" w:hAnsiTheme="minorBidi"/>
          <w:sz w:val="24"/>
          <w:szCs w:val="24"/>
        </w:rPr>
        <w:t>disable</w:t>
      </w:r>
      <w:r w:rsidR="00DD4B10">
        <w:rPr>
          <w:rFonts w:asciiTheme="minorBidi" w:hAnsiTheme="minorBidi" w:hint="cs"/>
          <w:sz w:val="24"/>
          <w:szCs w:val="24"/>
          <w:rtl/>
        </w:rPr>
        <w:t xml:space="preserve"> למשתמש שעזב את החברה או יצא לחופשה ממושכת.</w:t>
      </w:r>
    </w:p>
    <w:p w:rsid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1B55BA" w:rsidRDefault="00DD4B10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396873C" wp14:editId="50CEFD16">
            <wp:extent cx="5486400" cy="869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1B55BA" w:rsidRDefault="005865E2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בתחתי</w:t>
      </w:r>
      <w:ins w:id="260" w:author="Michael" w:date="2013-09-15T01:54:00Z">
        <w:r w:rsidR="00DD29D4">
          <w:rPr>
            <w:rFonts w:asciiTheme="minorBidi" w:hAnsiTheme="minorBidi" w:hint="cs"/>
            <w:sz w:val="24"/>
            <w:szCs w:val="24"/>
            <w:rtl/>
          </w:rPr>
          <w:t>ת</w:t>
        </w:r>
      </w:ins>
      <w:r>
        <w:rPr>
          <w:rFonts w:asciiTheme="minorBidi" w:hAnsiTheme="minorBidi" w:hint="cs"/>
          <w:sz w:val="24"/>
          <w:szCs w:val="24"/>
          <w:rtl/>
        </w:rPr>
        <w:t xml:space="preserve"> הטבלה קיים תפריט נוסף שמאפשר ליצור משתמש חדש ולשייך משתמשים לקבוצות של משתמשים מיוחדים:</w:t>
      </w:r>
    </w:p>
    <w:p w:rsidR="005865E2" w:rsidRDefault="005865E2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5865E2" w:rsidRDefault="005865E2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FD00B3C" wp14:editId="5B4BD942">
            <wp:extent cx="5486400" cy="290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E2" w:rsidRDefault="005865E2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אפשר לבחור משתמש ולעדכן את הפרטים שלו בעזרת מסך הבא:</w:t>
      </w:r>
    </w:p>
    <w:p w:rsid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1B55BA" w:rsidRPr="001B55BA" w:rsidRDefault="001B55BA" w:rsidP="001B55BA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7DA985D" wp14:editId="6813E406">
            <wp:extent cx="282892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A" w:rsidRDefault="001B55BA" w:rsidP="001B55BA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ab/>
      </w:r>
      <w:r>
        <w:rPr>
          <w:rFonts w:asciiTheme="minorBidi" w:hAnsiTheme="minorBidi" w:hint="cs"/>
          <w:b/>
          <w:bCs/>
          <w:sz w:val="24"/>
          <w:szCs w:val="24"/>
          <w:rtl/>
        </w:rPr>
        <w:tab/>
      </w:r>
    </w:p>
    <w:p w:rsidR="006C1528" w:rsidRDefault="006C1528" w:rsidP="001B55BA">
      <w:pPr>
        <w:ind w:left="1440"/>
        <w:rPr>
          <w:rFonts w:asciiTheme="minorBidi" w:hAnsiTheme="minorBidi"/>
          <w:sz w:val="24"/>
          <w:szCs w:val="24"/>
          <w:rtl/>
        </w:rPr>
      </w:pPr>
    </w:p>
    <w:p w:rsidR="006335C1" w:rsidRDefault="001B55BA" w:rsidP="006335C1">
      <w:pPr>
        <w:ind w:left="1728"/>
        <w:rPr>
          <w:ins w:id="261" w:author="Michael" w:date="2013-09-16T21:30:00Z"/>
          <w:rFonts w:asciiTheme="minorBidi" w:hAnsiTheme="minorBidi" w:hint="cs"/>
          <w:sz w:val="24"/>
          <w:szCs w:val="24"/>
          <w:rtl/>
        </w:rPr>
        <w:pPrChange w:id="262" w:author="Michael" w:date="2013-09-16T21:30:00Z">
          <w:pPr>
            <w:ind w:left="144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כמו כן למנהלן יש אפשרות לאפס סיסמא למשתמש ע"י לחיצת כפתור "</w:t>
      </w:r>
      <w:r>
        <w:rPr>
          <w:rFonts w:asciiTheme="minorBidi" w:hAnsiTheme="minorBidi"/>
          <w:sz w:val="24"/>
          <w:szCs w:val="24"/>
        </w:rPr>
        <w:t>Reset Password</w:t>
      </w:r>
      <w:r>
        <w:rPr>
          <w:rFonts w:asciiTheme="minorBidi" w:hAnsiTheme="minorBidi" w:hint="cs"/>
          <w:sz w:val="24"/>
          <w:szCs w:val="24"/>
          <w:rtl/>
        </w:rPr>
        <w:t>". סיסמא חדשה תישלח לכתובת מייל שמוגדרת למשתמש.</w:t>
      </w:r>
    </w:p>
    <w:p w:rsidR="006C13E0" w:rsidRPr="005865E2" w:rsidRDefault="001B55BA" w:rsidP="006335C1">
      <w:pPr>
        <w:ind w:left="1728"/>
        <w:rPr>
          <w:rFonts w:asciiTheme="minorBidi" w:hAnsiTheme="minorBidi"/>
          <w:sz w:val="24"/>
          <w:szCs w:val="24"/>
          <w:rtl/>
        </w:rPr>
        <w:pPrChange w:id="263" w:author="Michael" w:date="2013-09-16T21:30:00Z">
          <w:pPr>
            <w:ind w:left="1440"/>
          </w:pPr>
        </w:pPrChange>
      </w:pPr>
      <w:del w:id="264" w:author="Michael" w:date="2013-09-16T21:30:00Z">
        <w:r w:rsidDel="006335C1">
          <w:rPr>
            <w:rFonts w:asciiTheme="minorBidi" w:hAnsiTheme="minorBidi" w:hint="cs"/>
            <w:b/>
            <w:bCs/>
            <w:sz w:val="24"/>
            <w:szCs w:val="24"/>
            <w:rtl/>
          </w:rPr>
          <w:tab/>
        </w:r>
      </w:del>
    </w:p>
    <w:p w:rsidR="005865E2" w:rsidRPr="00802C54" w:rsidRDefault="005865E2" w:rsidP="005212AC">
      <w:pPr>
        <w:pStyle w:val="Heading4"/>
        <w:ind w:left="720" w:firstLine="720"/>
        <w:pPrChange w:id="265" w:author="Michael" w:date="2013-09-16T21:11:00Z">
          <w:pPr>
            <w:pStyle w:val="ListParagraph"/>
            <w:numPr>
              <w:ilvl w:val="3"/>
              <w:numId w:val="4"/>
            </w:numPr>
            <w:ind w:left="1728" w:hanging="648"/>
          </w:pPr>
        </w:pPrChange>
      </w:pPr>
      <w:bookmarkStart w:id="266" w:name="_Ref366949844"/>
      <w:r w:rsidRPr="00802C54">
        <w:rPr>
          <w:rFonts w:hint="cs"/>
          <w:rtl/>
        </w:rPr>
        <w:t>ניהול צוותים</w:t>
      </w:r>
      <w:bookmarkEnd w:id="266"/>
    </w:p>
    <w:p w:rsidR="006C13E0" w:rsidDel="006335C1" w:rsidRDefault="006C13E0" w:rsidP="006C13E0">
      <w:pPr>
        <w:pStyle w:val="ListParagraph"/>
        <w:ind w:left="1728"/>
        <w:rPr>
          <w:del w:id="267" w:author="Michael" w:date="2013-09-16T21:30:00Z"/>
          <w:rFonts w:asciiTheme="minorBidi" w:hAnsiTheme="minorBidi"/>
          <w:b/>
          <w:bCs/>
          <w:sz w:val="24"/>
          <w:szCs w:val="24"/>
          <w:rtl/>
        </w:rPr>
      </w:pPr>
    </w:p>
    <w:p w:rsidR="006C13E0" w:rsidRDefault="006C13E0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עם בחירת "</w:t>
      </w:r>
      <w:r>
        <w:rPr>
          <w:rFonts w:asciiTheme="minorBidi" w:hAnsiTheme="minorBidi"/>
          <w:sz w:val="24"/>
          <w:szCs w:val="24"/>
        </w:rPr>
        <w:t>Manage Teams</w:t>
      </w:r>
      <w:r>
        <w:rPr>
          <w:rFonts w:asciiTheme="minorBidi" w:hAnsiTheme="minorBidi" w:hint="cs"/>
          <w:sz w:val="24"/>
          <w:szCs w:val="24"/>
          <w:rtl/>
        </w:rPr>
        <w:t>" בתפריט המנהלן, מתקבלת טבלה עם רשימת הצוותים הקיימים במערכת:</w:t>
      </w:r>
    </w:p>
    <w:p w:rsidR="006C13E0" w:rsidRDefault="006C13E0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6C13E0" w:rsidRDefault="006C13E0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E1FBBE1" wp14:editId="027790B1">
            <wp:extent cx="5486400" cy="870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E0" w:rsidRDefault="006C13E0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6C13E0" w:rsidRDefault="006C13E0" w:rsidP="006C13E0">
      <w:pPr>
        <w:pStyle w:val="ListParagraph"/>
        <w:ind w:left="1728"/>
        <w:rPr>
          <w:ins w:id="268" w:author="Michael" w:date="2013-09-16T21:30:00Z"/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בטבלה זו ניתנת אפשרות ליצור צוות חדש ולבחור ראש צוות, לעדכן פרטי הצוות ולמחוק צוות.</w:t>
      </w:r>
    </w:p>
    <w:p w:rsidR="006335C1" w:rsidRDefault="006335C1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7622C3" w:rsidRPr="00E2041E" w:rsidDel="006335C1" w:rsidRDefault="007622C3" w:rsidP="00E2041E">
      <w:pPr>
        <w:pStyle w:val="ListParagraph"/>
        <w:rPr>
          <w:del w:id="269" w:author="Michael" w:date="2013-09-16T21:30:00Z"/>
          <w:rFonts w:asciiTheme="majorHAnsi" w:hAnsiTheme="majorHAnsi"/>
          <w:rtl/>
          <w:rPrChange w:id="270" w:author="Michael" w:date="2013-09-16T21:37:00Z">
            <w:rPr>
              <w:del w:id="271" w:author="Michael" w:date="2013-09-16T21:30:00Z"/>
              <w:rFonts w:asciiTheme="minorBidi" w:hAnsiTheme="minorBidi"/>
              <w:sz w:val="24"/>
              <w:szCs w:val="24"/>
              <w:rtl/>
            </w:rPr>
          </w:rPrChange>
        </w:rPr>
        <w:pPrChange w:id="272" w:author="Michael" w:date="2013-09-16T21:37:00Z">
          <w:pPr>
            <w:pStyle w:val="ListParagraph"/>
            <w:ind w:left="1728"/>
          </w:pPr>
        </w:pPrChange>
      </w:pPr>
    </w:p>
    <w:p w:rsidR="007622C3" w:rsidRDefault="007622C3" w:rsidP="00E2041E">
      <w:pPr>
        <w:pStyle w:val="Heading4"/>
        <w:ind w:left="720" w:firstLine="720"/>
        <w:pPrChange w:id="273" w:author="Michael" w:date="2013-09-16T21:37:00Z">
          <w:pPr>
            <w:pStyle w:val="ListParagraph"/>
            <w:numPr>
              <w:ilvl w:val="3"/>
              <w:numId w:val="4"/>
            </w:numPr>
            <w:ind w:left="1728" w:hanging="648"/>
          </w:pPr>
        </w:pPrChange>
      </w:pPr>
      <w:bookmarkStart w:id="274" w:name="_Ref366949854"/>
      <w:r>
        <w:rPr>
          <w:rFonts w:hint="cs"/>
          <w:rtl/>
        </w:rPr>
        <w:t>לוגים של מערכת</w:t>
      </w:r>
      <w:bookmarkEnd w:id="274"/>
    </w:p>
    <w:p w:rsidR="007622C3" w:rsidRPr="006335C1" w:rsidDel="006335C1" w:rsidRDefault="007622C3" w:rsidP="00E2041E">
      <w:pPr>
        <w:ind w:left="1728"/>
        <w:rPr>
          <w:del w:id="275" w:author="Michael" w:date="2013-09-16T21:30:00Z"/>
          <w:rFonts w:asciiTheme="minorBidi" w:hAnsiTheme="minorBidi"/>
          <w:sz w:val="24"/>
          <w:szCs w:val="24"/>
          <w:rtl/>
          <w:rPrChange w:id="276" w:author="Michael" w:date="2013-09-16T21:30:00Z">
            <w:rPr>
              <w:del w:id="277" w:author="Michael" w:date="2013-09-16T21:30:00Z"/>
              <w:rtl/>
            </w:rPr>
          </w:rPrChange>
        </w:rPr>
        <w:pPrChange w:id="278" w:author="Michael" w:date="2013-09-16T21:37:00Z">
          <w:pPr>
            <w:pStyle w:val="ListParagraph"/>
            <w:ind w:left="1224"/>
          </w:pPr>
        </w:pPrChange>
      </w:pPr>
    </w:p>
    <w:p w:rsidR="007622C3" w:rsidRDefault="007622C3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  <w:pPrChange w:id="279" w:author="Michael" w:date="2013-09-16T21:37:00Z">
          <w:pPr>
            <w:pStyle w:val="ListParagraph"/>
            <w:ind w:left="108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מנהלן יכול לראות קובץ לוג של פעילות במערכת. בקובץ זה נרשמות כל הפעולות שמבוצעות במערכת (כגון הוספת משתמש, התחברות, הגשת בקשה וכ"ו) ומאפשר בקרה על תהליך ניהול הרשיונות בחברה.</w:t>
      </w:r>
    </w:p>
    <w:p w:rsidR="007622C3" w:rsidRDefault="007622C3" w:rsidP="007622C3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7622C3" w:rsidRDefault="007622C3" w:rsidP="007622C3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FF683A2" wp14:editId="6F24B392">
            <wp:extent cx="5486400" cy="1889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C3" w:rsidRDefault="007622C3" w:rsidP="007622C3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7622C3" w:rsidRDefault="007622C3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  <w:pPrChange w:id="280" w:author="Michael" w:date="2013-09-16T21:37:00Z">
          <w:pPr>
            <w:pStyle w:val="ListParagraph"/>
            <w:ind w:left="108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אין למנהלן הרשאה למחוק רשומות בלוג.</w:t>
      </w:r>
    </w:p>
    <w:p w:rsidR="00561668" w:rsidRDefault="00561668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561668" w:rsidRDefault="00561668" w:rsidP="00E2041E">
      <w:pPr>
        <w:pStyle w:val="Heading3"/>
        <w:ind w:firstLine="685"/>
        <w:pPrChange w:id="281" w:author="Michael" w:date="2013-09-16T21:37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282" w:name="_Ref366949864"/>
      <w:bookmarkStart w:id="283" w:name="_Toc367130689"/>
      <w:r w:rsidRPr="00561668">
        <w:rPr>
          <w:rFonts w:hint="cs"/>
          <w:rtl/>
        </w:rPr>
        <w:t>ראש צוות</w:t>
      </w:r>
      <w:bookmarkEnd w:id="282"/>
      <w:bookmarkEnd w:id="283"/>
    </w:p>
    <w:p w:rsidR="00561668" w:rsidRDefault="00561668" w:rsidP="00561668">
      <w:pPr>
        <w:pStyle w:val="ListParagraph"/>
        <w:ind w:left="1224"/>
        <w:rPr>
          <w:rFonts w:asciiTheme="minorBidi" w:hAnsiTheme="minorBidi"/>
          <w:b/>
          <w:bCs/>
          <w:sz w:val="24"/>
          <w:szCs w:val="24"/>
          <w:rtl/>
        </w:rPr>
      </w:pPr>
    </w:p>
    <w:p w:rsidR="00561668" w:rsidRDefault="00561668" w:rsidP="00E2041E">
      <w:pPr>
        <w:pStyle w:val="ListParagraph"/>
        <w:ind w:left="685"/>
        <w:rPr>
          <w:rFonts w:asciiTheme="minorBidi" w:hAnsiTheme="minorBidi"/>
          <w:sz w:val="24"/>
          <w:szCs w:val="24"/>
          <w:rtl/>
        </w:rPr>
        <w:pPrChange w:id="284" w:author="Michael" w:date="2013-09-16T21:37:00Z">
          <w:pPr>
            <w:pStyle w:val="ListParagraph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ראש צוות אחראי לאשר בקשה לרשיון חדש של אנשי הצוות שלו. הוא יכול לבצע זאת מתפריט של ניהול צוות:</w:t>
      </w:r>
    </w:p>
    <w:p w:rsidR="00802C54" w:rsidRDefault="00802C54" w:rsidP="00561668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561668" w:rsidRDefault="00561668" w:rsidP="0056166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E09D116" wp14:editId="09A72C29">
            <wp:extent cx="15525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68" w:rsidRDefault="00561668" w:rsidP="00561668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802C54" w:rsidRDefault="00802C54" w:rsidP="0056166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מגיעה בקשה חדשה ראש צוות מקבל הודעה במייל מכתובת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licenseboxproject@gmail.com</w:t>
      </w:r>
      <w:r>
        <w:rPr>
          <w:rFonts w:ascii="Arial" w:hAnsi="Arial" w:cs="Arial" w:hint="cs"/>
          <w:b/>
          <w:bCs/>
          <w:color w:val="222222"/>
          <w:sz w:val="20"/>
          <w:szCs w:val="20"/>
          <w:shd w:val="clear" w:color="auto" w:fill="FFFFFF"/>
          <w:rtl/>
        </w:rPr>
        <w:t>.</w:t>
      </w:r>
    </w:p>
    <w:p w:rsidR="00561668" w:rsidRDefault="00561668" w:rsidP="0056166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בלחיצה על "</w:t>
      </w:r>
      <w:r>
        <w:rPr>
          <w:rFonts w:asciiTheme="minorBidi" w:hAnsiTheme="minorBidi"/>
          <w:sz w:val="24"/>
          <w:szCs w:val="24"/>
        </w:rPr>
        <w:t>Licenses to Approve</w:t>
      </w:r>
      <w:r>
        <w:rPr>
          <w:rFonts w:asciiTheme="minorBidi" w:hAnsiTheme="minorBidi" w:hint="cs"/>
          <w:sz w:val="24"/>
          <w:szCs w:val="24"/>
          <w:rtl/>
        </w:rPr>
        <w:t>"</w:t>
      </w:r>
      <w:r w:rsidR="00802C54">
        <w:rPr>
          <w:rFonts w:asciiTheme="minorBidi" w:hAnsiTheme="minorBidi" w:hint="cs"/>
          <w:sz w:val="24"/>
          <w:szCs w:val="24"/>
          <w:rtl/>
        </w:rPr>
        <w:t xml:space="preserve"> הוא יכול לפתוח</w:t>
      </w:r>
      <w:r>
        <w:rPr>
          <w:rFonts w:asciiTheme="minorBidi" w:hAnsiTheme="minorBidi" w:hint="cs"/>
          <w:sz w:val="24"/>
          <w:szCs w:val="24"/>
          <w:rtl/>
        </w:rPr>
        <w:t xml:space="preserve"> רשימה של בקשות לרשיונות חדשים שטרם אושרו. ליד כל בקשה קיים כפתור "</w:t>
      </w:r>
      <w:r>
        <w:rPr>
          <w:rFonts w:asciiTheme="minorBidi" w:hAnsiTheme="minorBidi"/>
          <w:sz w:val="24"/>
          <w:szCs w:val="24"/>
        </w:rPr>
        <w:t>Approve This Request</w:t>
      </w:r>
      <w:r>
        <w:rPr>
          <w:rFonts w:asciiTheme="minorBidi" w:hAnsiTheme="minorBidi" w:hint="cs"/>
          <w:sz w:val="24"/>
          <w:szCs w:val="24"/>
          <w:rtl/>
        </w:rPr>
        <w:t>" שמאפשר לאשר את הבקשה.</w:t>
      </w:r>
    </w:p>
    <w:p w:rsidR="00802C54" w:rsidRDefault="00802C54" w:rsidP="00561668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561668" w:rsidRPr="00561668" w:rsidRDefault="00561668" w:rsidP="0056166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D55DB69" wp14:editId="11CF4608">
            <wp:extent cx="5486400" cy="1018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AF" w:rsidRDefault="00AF14AF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802C54" w:rsidRDefault="00802C54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802C54" w:rsidRDefault="00802C54" w:rsidP="006C13E0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</w:pPr>
    </w:p>
    <w:p w:rsidR="00AF14AF" w:rsidDel="006335C1" w:rsidRDefault="00AF14AF" w:rsidP="006335C1">
      <w:pPr>
        <w:pStyle w:val="Heading3"/>
        <w:ind w:firstLine="720"/>
        <w:rPr>
          <w:del w:id="285" w:author="Michael" w:date="2013-09-16T21:31:00Z"/>
        </w:rPr>
        <w:pPrChange w:id="286" w:author="Michael" w:date="2013-09-16T21:31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287" w:name="_Ref366949873"/>
      <w:bookmarkStart w:id="288" w:name="_Toc367130690"/>
      <w:r w:rsidRPr="00AF14AF">
        <w:rPr>
          <w:rFonts w:hint="cs"/>
          <w:rtl/>
        </w:rPr>
        <w:t xml:space="preserve">מנהל </w:t>
      </w:r>
      <w:del w:id="289" w:author="Michael" w:date="2013-09-16T21:31:00Z">
        <w:r w:rsidRPr="00AF14AF" w:rsidDel="006335C1">
          <w:rPr>
            <w:rFonts w:hint="cs"/>
            <w:rtl/>
          </w:rPr>
          <w:delText>רשיונות</w:delText>
        </w:r>
      </w:del>
      <w:bookmarkEnd w:id="287"/>
      <w:ins w:id="290" w:author="Michael" w:date="2013-09-16T21:31:00Z">
        <w:r w:rsidR="006335C1" w:rsidRPr="00AF14AF">
          <w:rPr>
            <w:rFonts w:hint="cs"/>
            <w:rtl/>
          </w:rPr>
          <w:t>רישיונו</w:t>
        </w:r>
        <w:r w:rsidR="006335C1" w:rsidRPr="00AF14AF">
          <w:rPr>
            <w:rFonts w:hint="eastAsia"/>
            <w:rtl/>
          </w:rPr>
          <w:t>ת</w:t>
        </w:r>
      </w:ins>
      <w:bookmarkEnd w:id="288"/>
    </w:p>
    <w:p w:rsidR="00AF14AF" w:rsidRPr="006335C1" w:rsidRDefault="00AF14AF" w:rsidP="006335C1">
      <w:pPr>
        <w:pStyle w:val="Heading3"/>
        <w:ind w:firstLine="720"/>
        <w:rPr>
          <w:rtl/>
          <w:rPrChange w:id="291" w:author="Michael" w:date="2013-09-16T21:31:00Z">
            <w:rPr>
              <w:rtl/>
            </w:rPr>
          </w:rPrChange>
        </w:rPr>
        <w:pPrChange w:id="292" w:author="Michael" w:date="2013-09-16T21:31:00Z">
          <w:pPr>
            <w:pStyle w:val="ListParagraph"/>
            <w:ind w:left="792"/>
          </w:pPr>
        </w:pPrChange>
      </w:pPr>
    </w:p>
    <w:p w:rsidR="00AF14AF" w:rsidRDefault="00AF14AF" w:rsidP="00E2041E">
      <w:pPr>
        <w:pStyle w:val="ListParagraph"/>
        <w:rPr>
          <w:rFonts w:asciiTheme="minorBidi" w:hAnsiTheme="minorBidi"/>
          <w:sz w:val="24"/>
          <w:szCs w:val="24"/>
          <w:rtl/>
        </w:rPr>
        <w:pPrChange w:id="293" w:author="Michael" w:date="2013-09-16T21:31:00Z">
          <w:pPr>
            <w:pStyle w:val="ListParagraph"/>
            <w:ind w:left="792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 xml:space="preserve">מנהל </w:t>
      </w:r>
      <w:del w:id="294" w:author="Michael" w:date="2013-09-16T21:31:00Z">
        <w:r w:rsidDel="00E2041E">
          <w:rPr>
            <w:rFonts w:asciiTheme="minorBidi" w:hAnsiTheme="minorBidi" w:hint="cs"/>
            <w:sz w:val="24"/>
            <w:szCs w:val="24"/>
            <w:rtl/>
          </w:rPr>
          <w:delText>רשיונות</w:delText>
        </w:r>
      </w:del>
      <w:ins w:id="295" w:author="Michael" w:date="2013-09-16T21:31:00Z">
        <w:r w:rsidR="00E2041E">
          <w:rPr>
            <w:rFonts w:asciiTheme="minorBidi" w:hAnsiTheme="minorBidi" w:hint="cs"/>
            <w:sz w:val="24"/>
            <w:szCs w:val="24"/>
            <w:rtl/>
          </w:rPr>
          <w:t>רישיונות</w:t>
        </w:r>
      </w:ins>
      <w:r>
        <w:rPr>
          <w:rFonts w:asciiTheme="minorBidi" w:hAnsiTheme="minorBidi" w:hint="cs"/>
          <w:sz w:val="24"/>
          <w:szCs w:val="24"/>
          <w:rtl/>
        </w:rPr>
        <w:t xml:space="preserve"> אחראי על כל הרשיונו</w:t>
      </w:r>
      <w:r w:rsidR="00884ACB">
        <w:rPr>
          <w:rFonts w:asciiTheme="minorBidi" w:hAnsiTheme="minorBidi" w:hint="cs"/>
          <w:sz w:val="24"/>
          <w:szCs w:val="24"/>
          <w:rtl/>
        </w:rPr>
        <w:t xml:space="preserve">ת שקיימים במאגר. הוא מוסיף תוכנות ורשיונות </w:t>
      </w:r>
      <w:ins w:id="296" w:author="Michael" w:date="2013-09-15T01:55:00Z">
        <w:r w:rsidR="00DD29D4">
          <w:rPr>
            <w:rFonts w:asciiTheme="minorBidi" w:hAnsiTheme="minorBidi" w:hint="cs"/>
            <w:sz w:val="24"/>
            <w:szCs w:val="24"/>
            <w:rtl/>
          </w:rPr>
          <w:t>ל</w:t>
        </w:r>
      </w:ins>
      <w:r w:rsidR="00884ACB">
        <w:rPr>
          <w:rFonts w:asciiTheme="minorBidi" w:hAnsiTheme="minorBidi" w:hint="cs"/>
          <w:sz w:val="24"/>
          <w:szCs w:val="24"/>
          <w:rtl/>
        </w:rPr>
        <w:t>מאגר</w:t>
      </w:r>
      <w:del w:id="297" w:author="Michael" w:date="2013-09-15T01:55:00Z">
        <w:r w:rsidR="00884ACB" w:rsidDel="00DD29D4">
          <w:rPr>
            <w:rFonts w:asciiTheme="minorBidi" w:hAnsiTheme="minorBidi" w:hint="cs"/>
            <w:sz w:val="24"/>
            <w:szCs w:val="24"/>
            <w:rtl/>
          </w:rPr>
          <w:delText>,</w:delText>
        </w:r>
      </w:del>
      <w:r w:rsidR="00884ACB">
        <w:rPr>
          <w:rFonts w:asciiTheme="minorBidi" w:hAnsiTheme="minorBidi" w:hint="cs"/>
          <w:sz w:val="24"/>
          <w:szCs w:val="24"/>
          <w:rtl/>
        </w:rPr>
        <w:t xml:space="preserve"> </w:t>
      </w:r>
      <w:ins w:id="298" w:author="Michael" w:date="2013-09-15T01:55:00Z">
        <w:r w:rsidR="00DD29D4">
          <w:rPr>
            <w:rFonts w:asciiTheme="minorBidi" w:hAnsiTheme="minorBidi" w:hint="cs"/>
            <w:sz w:val="24"/>
            <w:szCs w:val="24"/>
            <w:rtl/>
          </w:rPr>
          <w:t>ו</w:t>
        </w:r>
      </w:ins>
      <w:r w:rsidR="00884ACB">
        <w:rPr>
          <w:rFonts w:asciiTheme="minorBidi" w:hAnsiTheme="minorBidi" w:hint="cs"/>
          <w:sz w:val="24"/>
          <w:szCs w:val="24"/>
          <w:rtl/>
        </w:rPr>
        <w:t>מאשר הקצאת רשיונות למשתמשים.</w:t>
      </w:r>
    </w:p>
    <w:p w:rsidR="00884ACB" w:rsidRDefault="00884ACB" w:rsidP="00AF14AF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</w:p>
    <w:p w:rsidR="00884ACB" w:rsidRDefault="00884ACB" w:rsidP="00E2041E">
      <w:pPr>
        <w:pStyle w:val="ListParagraph"/>
        <w:rPr>
          <w:rFonts w:asciiTheme="minorBidi" w:hAnsiTheme="minorBidi"/>
          <w:sz w:val="24"/>
          <w:szCs w:val="24"/>
          <w:rtl/>
        </w:rPr>
        <w:pPrChange w:id="299" w:author="Michael" w:date="2013-09-16T21:31:00Z">
          <w:pPr>
            <w:pStyle w:val="ListParagraph"/>
            <w:ind w:left="792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להלן התפריט של מנהל הרשיונות במערכת:</w:t>
      </w:r>
    </w:p>
    <w:p w:rsidR="00884ACB" w:rsidRDefault="00884ACB" w:rsidP="00AF14AF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7BE502F" wp14:editId="3B170C84">
            <wp:extent cx="196215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CB" w:rsidRDefault="00884ACB" w:rsidP="00AF14AF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</w:p>
    <w:p w:rsidR="00884ACB" w:rsidRPr="00802C54" w:rsidRDefault="00884ACB" w:rsidP="00E2041E">
      <w:pPr>
        <w:pStyle w:val="Heading4"/>
        <w:ind w:left="720" w:firstLine="720"/>
        <w:pPrChange w:id="300" w:author="Michael" w:date="2013-09-16T21:38:00Z">
          <w:pPr>
            <w:pStyle w:val="ListParagraph"/>
            <w:numPr>
              <w:ilvl w:val="3"/>
              <w:numId w:val="4"/>
            </w:numPr>
            <w:ind w:left="1728" w:hanging="648"/>
          </w:pPr>
        </w:pPrChange>
      </w:pPr>
      <w:bookmarkStart w:id="301" w:name="_Ref366949881"/>
      <w:r w:rsidRPr="00802C54">
        <w:rPr>
          <w:rFonts w:hint="cs"/>
          <w:rtl/>
        </w:rPr>
        <w:t>ניהול תוכנות</w:t>
      </w:r>
      <w:bookmarkEnd w:id="301"/>
    </w:p>
    <w:p w:rsidR="00884ACB" w:rsidRPr="00884ACB" w:rsidRDefault="00884ACB" w:rsidP="00884ACB">
      <w:pPr>
        <w:pStyle w:val="ListParagraph"/>
        <w:ind w:left="1728"/>
        <w:rPr>
          <w:rFonts w:asciiTheme="minorBidi" w:hAnsiTheme="minorBidi"/>
          <w:b/>
          <w:bCs/>
          <w:sz w:val="24"/>
          <w:szCs w:val="24"/>
        </w:rPr>
      </w:pPr>
    </w:p>
    <w:p w:rsidR="00884ACB" w:rsidRDefault="00884ACB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  <w:pPrChange w:id="302" w:author="Michael" w:date="2013-09-16T21:38:00Z">
          <w:pPr>
            <w:pStyle w:val="ListParagraph"/>
            <w:ind w:left="108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במסך של ניהול תוכנות מנהל רשיונות יכול לראות את רשימת התוכנות הקיימות במאגר, לעדכן את פרטיהן ולהוסיף תוכנה חדשה.</w:t>
      </w:r>
    </w:p>
    <w:p w:rsidR="00884ACB" w:rsidRDefault="00884ACB" w:rsidP="00884ACB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E47FDF0" wp14:editId="2AE5E629">
            <wp:extent cx="5486400" cy="1337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CB" w:rsidRDefault="00884ACB" w:rsidP="00884ACB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5865E2" w:rsidRPr="005865E2" w:rsidRDefault="005865E2" w:rsidP="005865E2">
      <w:pPr>
        <w:pStyle w:val="ListParagraph"/>
        <w:ind w:left="1224"/>
        <w:rPr>
          <w:rFonts w:asciiTheme="minorBidi" w:hAnsiTheme="minorBidi"/>
          <w:b/>
          <w:bCs/>
          <w:sz w:val="24"/>
          <w:szCs w:val="24"/>
          <w:rtl/>
        </w:rPr>
      </w:pPr>
    </w:p>
    <w:p w:rsidR="001B55BA" w:rsidDel="00E2041E" w:rsidRDefault="00802C54" w:rsidP="00E2041E">
      <w:pPr>
        <w:pStyle w:val="Heading4"/>
        <w:ind w:left="720" w:firstLine="720"/>
        <w:rPr>
          <w:del w:id="303" w:author="Michael" w:date="2013-09-16T21:32:00Z"/>
        </w:rPr>
        <w:pPrChange w:id="304" w:author="Michael" w:date="2013-09-16T21:38:00Z">
          <w:pPr>
            <w:pStyle w:val="ListParagraph"/>
            <w:numPr>
              <w:ilvl w:val="3"/>
              <w:numId w:val="4"/>
            </w:numPr>
            <w:ind w:left="1728" w:hanging="648"/>
          </w:pPr>
        </w:pPrChange>
      </w:pPr>
      <w:bookmarkStart w:id="305" w:name="_Ref366949890"/>
      <w:r w:rsidRPr="00802C54">
        <w:rPr>
          <w:rFonts w:hint="cs"/>
          <w:rtl/>
        </w:rPr>
        <w:t xml:space="preserve">ניהול </w:t>
      </w:r>
      <w:del w:id="306" w:author="Michael" w:date="2013-09-16T21:32:00Z">
        <w:r w:rsidRPr="00802C54" w:rsidDel="00E2041E">
          <w:rPr>
            <w:rFonts w:hint="cs"/>
            <w:rtl/>
          </w:rPr>
          <w:delText>רשיונות</w:delText>
        </w:r>
      </w:del>
      <w:bookmarkEnd w:id="305"/>
      <w:ins w:id="307" w:author="Michael" w:date="2013-09-16T21:32:00Z">
        <w:r w:rsidR="00E2041E" w:rsidRPr="00802C54">
          <w:rPr>
            <w:rFonts w:hint="cs"/>
            <w:rtl/>
          </w:rPr>
          <w:t>רישיונו</w:t>
        </w:r>
        <w:r w:rsidR="00E2041E" w:rsidRPr="00802C54">
          <w:rPr>
            <w:rFonts w:hint="eastAsia"/>
            <w:rtl/>
          </w:rPr>
          <w:t>ת</w:t>
        </w:r>
      </w:ins>
    </w:p>
    <w:p w:rsidR="00802C54" w:rsidRPr="00E2041E" w:rsidRDefault="00802C54" w:rsidP="00E2041E">
      <w:pPr>
        <w:pStyle w:val="Heading4"/>
        <w:ind w:left="720" w:firstLine="720"/>
        <w:rPr>
          <w:rtl/>
          <w:rPrChange w:id="308" w:author="Michael" w:date="2013-09-16T21:32:00Z">
            <w:rPr>
              <w:rtl/>
            </w:rPr>
          </w:rPrChange>
        </w:rPr>
        <w:pPrChange w:id="309" w:author="Michael" w:date="2013-09-16T21:38:00Z">
          <w:pPr>
            <w:pStyle w:val="ListParagraph"/>
            <w:ind w:left="1080"/>
          </w:pPr>
        </w:pPrChange>
      </w:pPr>
    </w:p>
    <w:p w:rsidR="00802C54" w:rsidRDefault="00802C54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  <w:pPrChange w:id="310" w:author="Michael" w:date="2013-09-16T21:38:00Z">
          <w:pPr>
            <w:pStyle w:val="ListParagraph"/>
            <w:ind w:left="108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 xml:space="preserve">במסך של ניהול רשיונות ניתן לראות את כל הרשיונות שקיימים במאגר. אם רשיון לא משויך לאף </w:t>
      </w:r>
      <w:del w:id="311" w:author="Michael" w:date="2013-09-15T01:56:00Z">
        <w:r w:rsidDel="00DD29D4">
          <w:rPr>
            <w:rFonts w:asciiTheme="minorBidi" w:hAnsiTheme="minorBidi" w:hint="cs"/>
            <w:sz w:val="24"/>
            <w:szCs w:val="24"/>
            <w:rtl/>
          </w:rPr>
          <w:delText>יוזר</w:delText>
        </w:r>
      </w:del>
      <w:ins w:id="312" w:author="Michael" w:date="2013-09-15T01:56:00Z">
        <w:r w:rsidR="00DD29D4">
          <w:rPr>
            <w:rFonts w:asciiTheme="minorBidi" w:hAnsiTheme="minorBidi" w:hint="cs"/>
            <w:sz w:val="24"/>
            <w:szCs w:val="24"/>
            <w:rtl/>
          </w:rPr>
          <w:t>משתמש</w:t>
        </w:r>
      </w:ins>
      <w:r>
        <w:rPr>
          <w:rFonts w:asciiTheme="minorBidi" w:hAnsiTheme="minorBidi" w:hint="cs"/>
          <w:sz w:val="24"/>
          <w:szCs w:val="24"/>
          <w:rtl/>
        </w:rPr>
        <w:t xml:space="preserve">, משמעות היא שהרשיון פנוי. עבור כל רשיון קיימת אפשרות להוסיף קובץ </w:t>
      </w:r>
      <w:r>
        <w:rPr>
          <w:rFonts w:asciiTheme="minorBidi" w:hAnsiTheme="minorBidi"/>
          <w:sz w:val="24"/>
          <w:szCs w:val="24"/>
        </w:rPr>
        <w:t>PDF</w:t>
      </w:r>
      <w:r>
        <w:rPr>
          <w:rFonts w:asciiTheme="minorBidi" w:hAnsiTheme="minorBidi" w:hint="cs"/>
          <w:sz w:val="24"/>
          <w:szCs w:val="24"/>
          <w:rtl/>
        </w:rPr>
        <w:t xml:space="preserve"> שמסכם את תהליך הרכישה של אותו רשיון.</w:t>
      </w:r>
    </w:p>
    <w:p w:rsidR="00847448" w:rsidRDefault="00847448" w:rsidP="00802C54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847448" w:rsidRDefault="00847448" w:rsidP="00802C54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0BB840B" wp14:editId="44C568F8">
            <wp:extent cx="5486400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54" w:rsidRDefault="00802C54" w:rsidP="00802C54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802C54" w:rsidRDefault="00802C54" w:rsidP="00E2041E">
      <w:pPr>
        <w:pStyle w:val="Heading4"/>
        <w:ind w:left="720" w:firstLine="720"/>
        <w:pPrChange w:id="313" w:author="Michael" w:date="2013-09-16T21:38:00Z">
          <w:pPr>
            <w:pStyle w:val="ListParagraph"/>
            <w:numPr>
              <w:ilvl w:val="3"/>
              <w:numId w:val="4"/>
            </w:numPr>
            <w:ind w:left="1728" w:hanging="648"/>
          </w:pPr>
        </w:pPrChange>
      </w:pPr>
      <w:bookmarkStart w:id="314" w:name="_Ref366949899"/>
      <w:r>
        <w:rPr>
          <w:rFonts w:hint="cs"/>
          <w:rtl/>
        </w:rPr>
        <w:t xml:space="preserve">אישור בקשות להקצאת </w:t>
      </w:r>
      <w:del w:id="315" w:author="Michael" w:date="2013-09-16T21:33:00Z">
        <w:r w:rsidDel="00E2041E">
          <w:rPr>
            <w:rFonts w:hint="cs"/>
            <w:rtl/>
          </w:rPr>
          <w:delText>רשיון</w:delText>
        </w:r>
      </w:del>
      <w:ins w:id="316" w:author="Michael" w:date="2013-09-16T21:33:00Z">
        <w:r w:rsidR="00E2041E">
          <w:rPr>
            <w:rFonts w:hint="cs"/>
            <w:rtl/>
          </w:rPr>
          <w:t>רישיו</w:t>
        </w:r>
        <w:r w:rsidR="00E2041E">
          <w:rPr>
            <w:rFonts w:hint="eastAsia"/>
            <w:rtl/>
          </w:rPr>
          <w:t>ן</w:t>
        </w:r>
      </w:ins>
      <w:r>
        <w:rPr>
          <w:rFonts w:hint="cs"/>
          <w:rtl/>
        </w:rPr>
        <w:t xml:space="preserve"> למשתמש</w:t>
      </w:r>
      <w:bookmarkEnd w:id="314"/>
    </w:p>
    <w:p w:rsidR="00802C54" w:rsidDel="00E2041E" w:rsidRDefault="00802C54" w:rsidP="00E2041E">
      <w:pPr>
        <w:pStyle w:val="ListParagraph"/>
        <w:ind w:left="1728"/>
        <w:rPr>
          <w:del w:id="317" w:author="Michael" w:date="2013-09-16T21:32:00Z"/>
          <w:rFonts w:asciiTheme="minorBidi" w:hAnsiTheme="minorBidi"/>
          <w:sz w:val="24"/>
          <w:szCs w:val="24"/>
          <w:rtl/>
        </w:rPr>
        <w:pPrChange w:id="318" w:author="Michael" w:date="2013-09-16T21:38:00Z">
          <w:pPr>
            <w:pStyle w:val="ListParagraph"/>
            <w:ind w:left="1728"/>
          </w:pPr>
        </w:pPrChange>
      </w:pPr>
    </w:p>
    <w:p w:rsidR="00802C54" w:rsidRDefault="00802C54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  <w:pPrChange w:id="319" w:author="Michael" w:date="2013-09-16T21:38:00Z">
          <w:pPr>
            <w:pStyle w:val="ListParagraph"/>
            <w:ind w:left="108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בלחיצה על "</w:t>
      </w:r>
      <w:r>
        <w:rPr>
          <w:rFonts w:asciiTheme="minorBidi" w:hAnsiTheme="minorBidi"/>
          <w:sz w:val="24"/>
          <w:szCs w:val="24"/>
        </w:rPr>
        <w:t>Licenses to Approve</w:t>
      </w:r>
      <w:r>
        <w:rPr>
          <w:rFonts w:asciiTheme="minorBidi" w:hAnsiTheme="minorBidi" w:hint="cs"/>
          <w:sz w:val="24"/>
          <w:szCs w:val="24"/>
          <w:rtl/>
        </w:rPr>
        <w:t>" מנהל רשיונות מקבל רשימה של בקשות שמחכות לאישורו. הוא גם מקבל התראה במייל כאשר מתווספת בקשה חדשה.</w:t>
      </w:r>
    </w:p>
    <w:p w:rsidR="00802C54" w:rsidRDefault="00802C54" w:rsidP="00802C54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802C54" w:rsidRDefault="00802C54" w:rsidP="00802C54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802C54" w:rsidRPr="00802C54" w:rsidRDefault="00802C54" w:rsidP="00802C54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458DD2A" wp14:editId="402983C0">
            <wp:extent cx="5486400" cy="804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30" w:rsidRDefault="00A06B30" w:rsidP="00A06B30">
      <w:pPr>
        <w:ind w:left="720"/>
        <w:rPr>
          <w:rFonts w:asciiTheme="minorBidi" w:hAnsiTheme="minorBidi"/>
          <w:sz w:val="24"/>
          <w:szCs w:val="24"/>
          <w:rtl/>
        </w:rPr>
      </w:pPr>
    </w:p>
    <w:p w:rsidR="00802C54" w:rsidRDefault="00802C54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  <w:pPrChange w:id="320" w:author="Michael" w:date="2013-09-16T21:39:00Z">
          <w:pPr>
            <w:ind w:left="108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עבור כל בקשה קיימות שתי אפשרויות:</w:t>
      </w:r>
    </w:p>
    <w:p w:rsidR="00802C54" w:rsidDel="00E2041E" w:rsidRDefault="006C1528" w:rsidP="00E2041E">
      <w:pPr>
        <w:pStyle w:val="ListParagraph"/>
        <w:numPr>
          <w:ilvl w:val="0"/>
          <w:numId w:val="11"/>
        </w:numPr>
        <w:rPr>
          <w:del w:id="321" w:author="Michael" w:date="2013-09-16T21:39:00Z"/>
          <w:rFonts w:asciiTheme="minorBidi" w:hAnsiTheme="minorBidi"/>
          <w:sz w:val="24"/>
          <w:szCs w:val="24"/>
        </w:rPr>
        <w:pPrChange w:id="322" w:author="Michael" w:date="2013-09-16T21:39:00Z">
          <w:pPr>
            <w:pStyle w:val="ListParagraph"/>
            <w:numPr>
              <w:numId w:val="8"/>
            </w:numPr>
            <w:ind w:left="1800" w:hanging="36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"</w:t>
      </w:r>
      <w:r>
        <w:rPr>
          <w:rFonts w:asciiTheme="minorBidi" w:hAnsiTheme="minorBidi"/>
          <w:sz w:val="24"/>
          <w:szCs w:val="24"/>
        </w:rPr>
        <w:t>Approve the Request</w:t>
      </w:r>
      <w:r>
        <w:rPr>
          <w:rFonts w:asciiTheme="minorBidi" w:hAnsiTheme="minorBidi" w:hint="cs"/>
          <w:sz w:val="24"/>
          <w:szCs w:val="24"/>
          <w:rtl/>
        </w:rPr>
        <w:t xml:space="preserve">" - </w:t>
      </w:r>
      <w:r w:rsidR="00802C54">
        <w:rPr>
          <w:rFonts w:asciiTheme="minorBidi" w:hAnsiTheme="minorBidi" w:hint="cs"/>
          <w:sz w:val="24"/>
          <w:szCs w:val="24"/>
          <w:rtl/>
        </w:rPr>
        <w:t>במידה וקיים רשיון פנוי לתוכנה המבוקשת ניתן לאשר את הבקשה</w:t>
      </w:r>
      <w:r>
        <w:rPr>
          <w:rFonts w:asciiTheme="minorBidi" w:hAnsiTheme="minorBidi" w:hint="cs"/>
          <w:sz w:val="24"/>
          <w:szCs w:val="24"/>
          <w:rtl/>
        </w:rPr>
        <w:t>.</w:t>
      </w:r>
      <w:ins w:id="323" w:author="Michael" w:date="2013-09-16T21:39:00Z">
        <w:r w:rsidR="00E2041E">
          <w:rPr>
            <w:rFonts w:asciiTheme="minorBidi" w:hAnsiTheme="minorBidi" w:hint="cs"/>
            <w:sz w:val="24"/>
            <w:szCs w:val="24"/>
            <w:rtl/>
          </w:rPr>
          <w:t xml:space="preserve"> </w:t>
        </w:r>
      </w:ins>
    </w:p>
    <w:p w:rsidR="006C1528" w:rsidRPr="00E2041E" w:rsidRDefault="006C1528" w:rsidP="00E2041E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  <w:rPrChange w:id="324" w:author="Michael" w:date="2013-09-16T21:39:00Z">
            <w:rPr/>
          </w:rPrChange>
        </w:rPr>
        <w:pPrChange w:id="325" w:author="Michael" w:date="2013-09-16T21:39:00Z">
          <w:pPr>
            <w:pStyle w:val="ListParagraph"/>
            <w:ind w:left="1800"/>
          </w:pPr>
        </w:pPrChange>
      </w:pPr>
      <w:r w:rsidRPr="00E2041E">
        <w:rPr>
          <w:rFonts w:asciiTheme="minorBidi" w:hAnsiTheme="minorBidi" w:hint="cs"/>
          <w:sz w:val="24"/>
          <w:szCs w:val="24"/>
          <w:rtl/>
          <w:rPrChange w:id="326" w:author="Michael" w:date="2013-09-16T21:39:00Z">
            <w:rPr>
              <w:rFonts w:hint="cs"/>
              <w:rtl/>
            </w:rPr>
          </w:rPrChange>
        </w:rPr>
        <w:t xml:space="preserve">במידה ומנהל </w:t>
      </w:r>
      <w:del w:id="327" w:author="Michael" w:date="2013-09-16T21:39:00Z">
        <w:r w:rsidRPr="00E2041E" w:rsidDel="00E2041E">
          <w:rPr>
            <w:rFonts w:asciiTheme="minorBidi" w:hAnsiTheme="minorBidi" w:hint="cs"/>
            <w:sz w:val="24"/>
            <w:szCs w:val="24"/>
            <w:rtl/>
            <w:rPrChange w:id="328" w:author="Michael" w:date="2013-09-16T21:39:00Z">
              <w:rPr>
                <w:rFonts w:hint="cs"/>
                <w:rtl/>
              </w:rPr>
            </w:rPrChange>
          </w:rPr>
          <w:delText>רשיונות</w:delText>
        </w:r>
      </w:del>
      <w:ins w:id="329" w:author="Michael" w:date="2013-09-16T21:39:00Z">
        <w:r w:rsidR="00E2041E" w:rsidRPr="00E2041E">
          <w:rPr>
            <w:rFonts w:asciiTheme="minorBidi" w:hAnsiTheme="minorBidi" w:hint="cs"/>
            <w:sz w:val="24"/>
            <w:szCs w:val="24"/>
            <w:rtl/>
            <w:rPrChange w:id="330" w:author="Michael" w:date="2013-09-16T21:39:00Z">
              <w:rPr>
                <w:rFonts w:asciiTheme="minorBidi" w:hAnsiTheme="minorBidi" w:hint="cs"/>
                <w:sz w:val="24"/>
                <w:szCs w:val="24"/>
                <w:rtl/>
              </w:rPr>
            </w:rPrChange>
          </w:rPr>
          <w:t>רישיונות</w:t>
        </w:r>
      </w:ins>
      <w:r w:rsidRPr="00E2041E">
        <w:rPr>
          <w:rFonts w:asciiTheme="minorBidi" w:hAnsiTheme="minorBidi" w:hint="cs"/>
          <w:sz w:val="24"/>
          <w:szCs w:val="24"/>
          <w:rtl/>
          <w:rPrChange w:id="331" w:author="Michael" w:date="2013-09-16T21:39:00Z">
            <w:rPr>
              <w:rFonts w:hint="cs"/>
              <w:rtl/>
            </w:rPr>
          </w:rPrChange>
        </w:rPr>
        <w:t xml:space="preserve"> ינסה לאשר בקשה להקצאת רשיון למרות שאין רשיון פנוי במאגר, תתקבל הודעת שגיאה:</w:t>
      </w:r>
    </w:p>
    <w:p w:rsidR="006C1528" w:rsidRDefault="006C1528" w:rsidP="006C1528">
      <w:pPr>
        <w:pStyle w:val="ListParagraph"/>
        <w:ind w:left="1800"/>
        <w:rPr>
          <w:rFonts w:asciiTheme="minorBidi" w:hAnsiTheme="minorBidi"/>
          <w:sz w:val="24"/>
          <w:szCs w:val="24"/>
        </w:rPr>
      </w:pPr>
    </w:p>
    <w:p w:rsidR="006C1528" w:rsidRDefault="006C1528" w:rsidP="006C1528">
      <w:pPr>
        <w:pStyle w:val="ListParagraph"/>
        <w:ind w:left="180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13B04162" wp14:editId="6BC8FDE7">
            <wp:extent cx="293370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ListParagraph"/>
        <w:ind w:left="1800"/>
        <w:rPr>
          <w:rFonts w:asciiTheme="minorBidi" w:hAnsiTheme="minorBidi"/>
          <w:sz w:val="24"/>
          <w:szCs w:val="24"/>
        </w:rPr>
      </w:pPr>
    </w:p>
    <w:p w:rsidR="00802C54" w:rsidRDefault="00802C54" w:rsidP="00E2041E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  <w:pPrChange w:id="332" w:author="Michael" w:date="2013-09-16T21:39:00Z">
          <w:pPr>
            <w:pStyle w:val="ListParagraph"/>
            <w:numPr>
              <w:numId w:val="8"/>
            </w:numPr>
            <w:ind w:left="1800" w:hanging="36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במידה ולא קיים ר</w:t>
      </w:r>
      <w:ins w:id="333" w:author="Michael" w:date="2013-09-15T01:56:00Z">
        <w:r w:rsidR="00DD29D4">
          <w:rPr>
            <w:rFonts w:asciiTheme="minorBidi" w:hAnsiTheme="minorBidi" w:hint="cs"/>
            <w:sz w:val="24"/>
            <w:szCs w:val="24"/>
            <w:rtl/>
          </w:rPr>
          <w:t>י</w:t>
        </w:r>
      </w:ins>
      <w:r>
        <w:rPr>
          <w:rFonts w:asciiTheme="minorBidi" w:hAnsiTheme="minorBidi" w:hint="cs"/>
          <w:sz w:val="24"/>
          <w:szCs w:val="24"/>
          <w:rtl/>
        </w:rPr>
        <w:t>שיון פנוי לתוכנה המבוקשת ניתן ליצור בקשה לרכישת רשיון נוסף לאותה תוכנה. הבקשה עוברת לאישור המנהל.</w:t>
      </w:r>
      <w:r w:rsidR="00DB1EA9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6C1528" w:rsidRDefault="006C1528" w:rsidP="00906727">
      <w:pPr>
        <w:pStyle w:val="ListParagraph"/>
        <w:ind w:left="1800"/>
        <w:rPr>
          <w:rFonts w:asciiTheme="minorBidi" w:hAnsiTheme="minorBidi"/>
          <w:sz w:val="24"/>
          <w:szCs w:val="24"/>
          <w:rtl/>
        </w:rPr>
      </w:pPr>
    </w:p>
    <w:p w:rsidR="006C1528" w:rsidRDefault="006C1528" w:rsidP="00E2041E">
      <w:pPr>
        <w:pStyle w:val="Heading4"/>
        <w:ind w:left="720" w:firstLine="720"/>
        <w:pPrChange w:id="334" w:author="Michael" w:date="2013-09-16T21:39:00Z">
          <w:pPr>
            <w:pStyle w:val="ListParagraph"/>
            <w:numPr>
              <w:ilvl w:val="3"/>
              <w:numId w:val="4"/>
            </w:numPr>
            <w:ind w:left="1728" w:hanging="648"/>
          </w:pPr>
        </w:pPrChange>
      </w:pPr>
      <w:bookmarkStart w:id="335" w:name="_Ref366949908"/>
      <w:r>
        <w:rPr>
          <w:rFonts w:hint="cs"/>
          <w:rtl/>
        </w:rPr>
        <w:t xml:space="preserve">רכישת </w:t>
      </w:r>
      <w:del w:id="336" w:author="Michael" w:date="2013-09-16T21:31:00Z">
        <w:r w:rsidDel="00E2041E">
          <w:rPr>
            <w:rFonts w:hint="cs"/>
            <w:rtl/>
          </w:rPr>
          <w:delText>רשיונות</w:delText>
        </w:r>
      </w:del>
      <w:bookmarkEnd w:id="335"/>
      <w:ins w:id="337" w:author="Michael" w:date="2013-09-16T21:31:00Z">
        <w:r w:rsidR="00E2041E">
          <w:rPr>
            <w:rFonts w:hint="cs"/>
            <w:rtl/>
          </w:rPr>
          <w:t>רישיונו</w:t>
        </w:r>
        <w:r w:rsidR="00E2041E">
          <w:rPr>
            <w:rFonts w:hint="eastAsia"/>
            <w:rtl/>
          </w:rPr>
          <w:t>ת</w:t>
        </w:r>
      </w:ins>
    </w:p>
    <w:p w:rsidR="006C1528" w:rsidDel="00E2041E" w:rsidRDefault="006C1528" w:rsidP="00E2041E">
      <w:pPr>
        <w:pStyle w:val="ListParagraph"/>
        <w:ind w:left="1728"/>
        <w:rPr>
          <w:del w:id="338" w:author="Michael" w:date="2013-09-16T21:32:00Z"/>
          <w:rFonts w:asciiTheme="minorBidi" w:hAnsiTheme="minorBidi"/>
          <w:sz w:val="24"/>
          <w:szCs w:val="24"/>
          <w:rtl/>
        </w:rPr>
        <w:pPrChange w:id="339" w:author="Michael" w:date="2013-09-16T21:40:00Z">
          <w:pPr>
            <w:pStyle w:val="ListParagraph"/>
            <w:ind w:left="1728"/>
          </w:pPr>
        </w:pPrChange>
      </w:pPr>
    </w:p>
    <w:p w:rsidR="006C1528" w:rsidRDefault="006C1528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</w:rPr>
        <w:pPrChange w:id="340" w:author="Michael" w:date="2013-09-16T21:40:00Z">
          <w:pPr>
            <w:pStyle w:val="ListParagraph"/>
            <w:ind w:left="108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 xml:space="preserve">לאחר שמנהל </w:t>
      </w:r>
      <w:del w:id="341" w:author="Michael" w:date="2013-09-16T21:32:00Z">
        <w:r w:rsidDel="00E2041E">
          <w:rPr>
            <w:rFonts w:asciiTheme="minorBidi" w:hAnsiTheme="minorBidi" w:hint="cs"/>
            <w:sz w:val="24"/>
            <w:szCs w:val="24"/>
            <w:rtl/>
          </w:rPr>
          <w:delText>רשיונות</w:delText>
        </w:r>
      </w:del>
      <w:ins w:id="342" w:author="Michael" w:date="2013-09-16T21:32:00Z">
        <w:r w:rsidR="00E2041E">
          <w:rPr>
            <w:rFonts w:asciiTheme="minorBidi" w:hAnsiTheme="minorBidi" w:hint="cs"/>
            <w:sz w:val="24"/>
            <w:szCs w:val="24"/>
            <w:rtl/>
          </w:rPr>
          <w:t>רישיונות</w:t>
        </w:r>
      </w:ins>
      <w:r>
        <w:rPr>
          <w:rFonts w:asciiTheme="minorBidi" w:hAnsiTheme="minorBidi" w:hint="cs"/>
          <w:sz w:val="24"/>
          <w:szCs w:val="24"/>
          <w:rtl/>
        </w:rPr>
        <w:t xml:space="preserve"> יוצר בקשה לרכישת רשיון חדש, הבקשה עוברת למנהל. מנהל </w:t>
      </w:r>
      <w:del w:id="343" w:author="Michael" w:date="2013-09-16T21:33:00Z">
        <w:r w:rsidDel="00E2041E">
          <w:rPr>
            <w:rFonts w:asciiTheme="minorBidi" w:hAnsiTheme="minorBidi" w:hint="cs"/>
            <w:sz w:val="24"/>
            <w:szCs w:val="24"/>
            <w:rtl/>
          </w:rPr>
          <w:delText>הרשיונות</w:delText>
        </w:r>
      </w:del>
      <w:ins w:id="344" w:author="Michael" w:date="2013-09-16T21:33:00Z">
        <w:r w:rsidR="00E2041E">
          <w:rPr>
            <w:rFonts w:asciiTheme="minorBidi" w:hAnsiTheme="minorBidi" w:hint="cs"/>
            <w:sz w:val="24"/>
            <w:szCs w:val="24"/>
            <w:rtl/>
          </w:rPr>
          <w:t>הרישיונות</w:t>
        </w:r>
      </w:ins>
      <w:r>
        <w:rPr>
          <w:rFonts w:asciiTheme="minorBidi" w:hAnsiTheme="minorBidi" w:hint="cs"/>
          <w:sz w:val="24"/>
          <w:szCs w:val="24"/>
          <w:rtl/>
        </w:rPr>
        <w:t xml:space="preserve"> יכול לבדוק את הסטטוס של הבקשה בעזרת מסך "</w:t>
      </w:r>
      <w:r>
        <w:rPr>
          <w:rFonts w:asciiTheme="minorBidi" w:hAnsiTheme="minorBidi"/>
          <w:sz w:val="24"/>
          <w:szCs w:val="24"/>
        </w:rPr>
        <w:t>Licenses to Purchase</w:t>
      </w:r>
      <w:r>
        <w:rPr>
          <w:rFonts w:asciiTheme="minorBidi" w:hAnsiTheme="minorBidi" w:hint="cs"/>
          <w:sz w:val="24"/>
          <w:szCs w:val="24"/>
          <w:rtl/>
        </w:rPr>
        <w:t>":</w:t>
      </w:r>
    </w:p>
    <w:p w:rsidR="00906727" w:rsidRDefault="00906727" w:rsidP="006C1528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6C1528" w:rsidRDefault="006C1528" w:rsidP="006C1528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6C1528" w:rsidRPr="00802C54" w:rsidRDefault="006C1528" w:rsidP="006C1528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8C174B1" wp14:editId="50A661D2">
            <wp:extent cx="5486400" cy="828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ind w:left="720"/>
        <w:rPr>
          <w:rFonts w:asciiTheme="minorBidi" w:hAnsiTheme="minorBidi"/>
          <w:b/>
          <w:bCs/>
          <w:sz w:val="24"/>
          <w:szCs w:val="24"/>
          <w:rtl/>
        </w:rPr>
      </w:pPr>
    </w:p>
    <w:p w:rsidR="009D3FA9" w:rsidRPr="00E2041E" w:rsidRDefault="009D3FA9" w:rsidP="00E2041E">
      <w:pPr>
        <w:pStyle w:val="ListParagraph"/>
        <w:ind w:left="1728"/>
        <w:rPr>
          <w:rFonts w:asciiTheme="minorBidi" w:hAnsiTheme="minorBidi"/>
          <w:sz w:val="24"/>
          <w:szCs w:val="24"/>
          <w:rtl/>
          <w:rPrChange w:id="345" w:author="Michael" w:date="2013-09-16T21:40:00Z">
            <w:rPr>
              <w:rFonts w:asciiTheme="minorBidi" w:hAnsiTheme="minorBidi"/>
              <w:b/>
              <w:bCs/>
              <w:sz w:val="24"/>
              <w:szCs w:val="24"/>
              <w:rtl/>
            </w:rPr>
          </w:rPrChange>
        </w:rPr>
        <w:pPrChange w:id="346" w:author="Michael" w:date="2013-09-16T21:40:00Z">
          <w:pPr>
            <w:ind w:left="720"/>
          </w:pPr>
        </w:pPrChange>
      </w:pPr>
      <w:r>
        <w:rPr>
          <w:rFonts w:asciiTheme="minorBidi" w:hAnsiTheme="minorBidi" w:hint="cs"/>
          <w:sz w:val="24"/>
          <w:szCs w:val="24"/>
          <w:rtl/>
        </w:rPr>
        <w:t>לאחר שמנהל מאשר את הבקשה, מנהל רשיונות יכול להוסיף רשיון חדש למאגר ואז לאשר את הבקשה של משתמש.</w:t>
      </w:r>
    </w:p>
    <w:p w:rsidR="00284D33" w:rsidDel="00E2041E" w:rsidRDefault="00284D33" w:rsidP="00E2041E">
      <w:pPr>
        <w:rPr>
          <w:del w:id="347" w:author="Michael" w:date="2013-09-16T21:33:00Z"/>
          <w:rFonts w:asciiTheme="minorBidi" w:hAnsiTheme="minorBidi" w:hint="cs"/>
          <w:b/>
          <w:bCs/>
          <w:sz w:val="24"/>
          <w:szCs w:val="24"/>
          <w:rtl/>
        </w:rPr>
        <w:pPrChange w:id="348" w:author="Michael" w:date="2013-09-16T21:33:00Z">
          <w:pPr>
            <w:ind w:left="720"/>
          </w:pPr>
        </w:pPrChange>
      </w:pPr>
    </w:p>
    <w:p w:rsidR="00E2041E" w:rsidRDefault="00E2041E" w:rsidP="009D3FA9">
      <w:pPr>
        <w:ind w:left="720"/>
        <w:rPr>
          <w:ins w:id="349" w:author="Michael" w:date="2013-09-16T21:33:00Z"/>
          <w:rFonts w:asciiTheme="minorBidi" w:hAnsiTheme="minorBidi"/>
          <w:b/>
          <w:bCs/>
          <w:sz w:val="24"/>
          <w:szCs w:val="24"/>
          <w:rtl/>
        </w:rPr>
      </w:pPr>
    </w:p>
    <w:p w:rsidR="00284D33" w:rsidDel="00E2041E" w:rsidRDefault="00284D33" w:rsidP="00E2041E">
      <w:pPr>
        <w:rPr>
          <w:del w:id="350" w:author="Michael" w:date="2013-09-16T21:33:00Z"/>
          <w:rFonts w:asciiTheme="minorBidi" w:hAnsiTheme="minorBidi"/>
          <w:b/>
          <w:bCs/>
          <w:sz w:val="24"/>
          <w:szCs w:val="24"/>
          <w:rtl/>
        </w:rPr>
        <w:pPrChange w:id="351" w:author="Michael" w:date="2013-09-16T21:33:00Z">
          <w:pPr>
            <w:ind w:left="720"/>
          </w:pPr>
        </w:pPrChange>
      </w:pPr>
    </w:p>
    <w:p w:rsidR="00284D33" w:rsidRDefault="00284D33" w:rsidP="00E2041E">
      <w:pPr>
        <w:rPr>
          <w:rFonts w:asciiTheme="minorBidi" w:hAnsiTheme="minorBidi"/>
          <w:b/>
          <w:bCs/>
          <w:sz w:val="24"/>
          <w:szCs w:val="24"/>
          <w:rtl/>
        </w:rPr>
        <w:pPrChange w:id="352" w:author="Michael" w:date="2013-09-16T21:33:00Z">
          <w:pPr>
            <w:ind w:left="720"/>
          </w:pPr>
        </w:pPrChange>
      </w:pPr>
    </w:p>
    <w:p w:rsidR="006C1528" w:rsidRPr="00284D33" w:rsidDel="00E2041E" w:rsidRDefault="006C1528" w:rsidP="00E2041E">
      <w:pPr>
        <w:pStyle w:val="Heading3"/>
        <w:ind w:firstLine="720"/>
        <w:rPr>
          <w:del w:id="353" w:author="Michael" w:date="2013-09-16T21:33:00Z"/>
          <w:rtl/>
        </w:rPr>
        <w:pPrChange w:id="354" w:author="Michael" w:date="2013-09-16T21:33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355" w:name="_Ref366949916"/>
      <w:bookmarkStart w:id="356" w:name="_Toc367130691"/>
      <w:r w:rsidRPr="00284D33">
        <w:rPr>
          <w:rFonts w:hint="cs"/>
          <w:rtl/>
        </w:rPr>
        <w:t>מנהל</w:t>
      </w:r>
      <w:bookmarkEnd w:id="355"/>
      <w:bookmarkEnd w:id="356"/>
    </w:p>
    <w:p w:rsidR="00284D33" w:rsidRPr="00E2041E" w:rsidRDefault="00284D33" w:rsidP="00E2041E">
      <w:pPr>
        <w:pStyle w:val="Heading3"/>
        <w:ind w:firstLine="720"/>
        <w:rPr>
          <w:rtl/>
          <w:rPrChange w:id="357" w:author="Michael" w:date="2013-09-16T21:33:00Z">
            <w:rPr>
              <w:rtl/>
            </w:rPr>
          </w:rPrChange>
        </w:rPr>
        <w:pPrChange w:id="358" w:author="Michael" w:date="2013-09-16T21:33:00Z">
          <w:pPr>
            <w:pStyle w:val="ListParagraph"/>
          </w:pPr>
        </w:pPrChange>
      </w:pPr>
    </w:p>
    <w:p w:rsidR="00284D33" w:rsidDel="00E2041E" w:rsidRDefault="00284D33" w:rsidP="006C1528">
      <w:pPr>
        <w:pStyle w:val="ListParagraph"/>
        <w:rPr>
          <w:del w:id="359" w:author="Michael" w:date="2013-09-16T21:33:00Z"/>
          <w:rFonts w:asciiTheme="minorBidi" w:hAnsiTheme="minorBidi"/>
          <w:sz w:val="24"/>
          <w:szCs w:val="24"/>
          <w:rtl/>
        </w:rPr>
      </w:pPr>
    </w:p>
    <w:p w:rsidR="006C1528" w:rsidRDefault="006C1528" w:rsidP="006C152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מנהל הינו עובד בתפקיד ניהולי בחברה שרשאי ל</w:t>
      </w:r>
      <w:ins w:id="360" w:author="Michael" w:date="2013-09-15T01:57:00Z">
        <w:r w:rsidR="00DD29D4">
          <w:rPr>
            <w:rFonts w:asciiTheme="minorBidi" w:hAnsiTheme="minorBidi" w:hint="cs"/>
            <w:sz w:val="24"/>
            <w:szCs w:val="24"/>
            <w:rtl/>
          </w:rPr>
          <w:t>אשר ל</w:t>
        </w:r>
      </w:ins>
      <w:r>
        <w:rPr>
          <w:rFonts w:asciiTheme="minorBidi" w:hAnsiTheme="minorBidi" w:hint="cs"/>
          <w:sz w:val="24"/>
          <w:szCs w:val="24"/>
          <w:rtl/>
        </w:rPr>
        <w:t xml:space="preserve">בצע רכישות של תוכנות ורשיונות חדשים. כאשר מנהל רשיונות יוצר בקשה לרכישת רשיון חדש לתוכנה מסוימת, מנהל מקבל הודעה במייל. במערכת </w:t>
      </w:r>
      <w:r w:rsidR="00B878C5">
        <w:rPr>
          <w:rFonts w:asciiTheme="minorBidi" w:hAnsiTheme="minorBidi" w:hint="cs"/>
          <w:sz w:val="24"/>
          <w:szCs w:val="24"/>
          <w:rtl/>
        </w:rPr>
        <w:t xml:space="preserve">המנהל יכול להיכנס לתפריט שלו, </w:t>
      </w:r>
      <w:r>
        <w:rPr>
          <w:rFonts w:asciiTheme="minorBidi" w:hAnsiTheme="minorBidi" w:hint="cs"/>
          <w:sz w:val="24"/>
          <w:szCs w:val="24"/>
          <w:rtl/>
        </w:rPr>
        <w:t>לראות את הבקשות שמחכות לאישורו</w:t>
      </w:r>
      <w:r w:rsidR="00B878C5">
        <w:rPr>
          <w:rFonts w:asciiTheme="minorBidi" w:hAnsiTheme="minorBidi" w:hint="cs"/>
          <w:sz w:val="24"/>
          <w:szCs w:val="24"/>
          <w:rtl/>
        </w:rPr>
        <w:t xml:space="preserve"> ולאשר אותן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6C1528" w:rsidRDefault="006C1528" w:rsidP="006C1528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6C1528" w:rsidRDefault="006C1528" w:rsidP="006C152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1A03A5FC" wp14:editId="19036F38">
            <wp:extent cx="1971675" cy="1066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284D33" w:rsidRDefault="00284D33" w:rsidP="006C1528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6C1528" w:rsidRDefault="006C1528" w:rsidP="006C152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3CE7370" wp14:editId="122F5D17">
            <wp:extent cx="5486400" cy="828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D4" w:rsidDel="00E2041E" w:rsidRDefault="00A345D4" w:rsidP="006C1528">
      <w:pPr>
        <w:pStyle w:val="ListParagraph"/>
        <w:rPr>
          <w:del w:id="361" w:author="Michael" w:date="2013-09-16T21:33:00Z"/>
          <w:rFonts w:asciiTheme="minorBidi" w:hAnsiTheme="minorBidi"/>
          <w:sz w:val="24"/>
          <w:szCs w:val="24"/>
          <w:rtl/>
        </w:rPr>
      </w:pPr>
    </w:p>
    <w:p w:rsidR="00DD29D4" w:rsidRDefault="00DD29D4">
      <w:pPr>
        <w:bidi w:val="0"/>
        <w:rPr>
          <w:ins w:id="362" w:author="Michael" w:date="2013-09-15T01:58:00Z"/>
          <w:rFonts w:asciiTheme="minorBidi" w:hAnsiTheme="minorBidi"/>
          <w:sz w:val="24"/>
          <w:szCs w:val="24"/>
          <w:rtl/>
        </w:rPr>
      </w:pPr>
    </w:p>
    <w:p w:rsidR="00A345D4" w:rsidDel="00DD29D4" w:rsidRDefault="00A345D4" w:rsidP="006C1528">
      <w:pPr>
        <w:pStyle w:val="ListParagraph"/>
        <w:rPr>
          <w:del w:id="363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64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65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66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67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68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69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0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1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2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3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4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5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6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7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8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79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0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1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2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3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4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5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6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7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8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89" w:author="Michael" w:date="2013-09-15T01:58:00Z"/>
          <w:rFonts w:asciiTheme="minorBidi" w:hAnsiTheme="minorBidi"/>
          <w:sz w:val="24"/>
          <w:szCs w:val="24"/>
          <w:rtl/>
        </w:rPr>
      </w:pPr>
    </w:p>
    <w:p w:rsidR="00284D33" w:rsidDel="00DD29D4" w:rsidRDefault="00284D33" w:rsidP="006C1528">
      <w:pPr>
        <w:pStyle w:val="ListParagraph"/>
        <w:rPr>
          <w:del w:id="390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91" w:author="Michael" w:date="2013-09-15T01:58:00Z"/>
          <w:rFonts w:asciiTheme="minorBidi" w:hAnsiTheme="minorBidi"/>
          <w:sz w:val="24"/>
          <w:szCs w:val="24"/>
          <w:rtl/>
        </w:rPr>
      </w:pPr>
    </w:p>
    <w:p w:rsidR="00906727" w:rsidDel="00DD29D4" w:rsidRDefault="00906727" w:rsidP="006C1528">
      <w:pPr>
        <w:pStyle w:val="ListParagraph"/>
        <w:rPr>
          <w:del w:id="392" w:author="Michael" w:date="2013-09-15T01:58:00Z"/>
          <w:rFonts w:asciiTheme="minorBidi" w:hAnsiTheme="minorBidi"/>
          <w:sz w:val="24"/>
          <w:szCs w:val="24"/>
          <w:rtl/>
        </w:rPr>
      </w:pPr>
    </w:p>
    <w:p w:rsidR="00484C6D" w:rsidRPr="00484C6D" w:rsidRDefault="00484C6D" w:rsidP="00484C6D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vanish/>
          <w:color w:val="99302F" w:themeColor="accent6" w:themeShade="BF"/>
          <w:sz w:val="28"/>
          <w:szCs w:val="28"/>
          <w:rtl/>
        </w:rPr>
      </w:pPr>
    </w:p>
    <w:p w:rsidR="00484C6D" w:rsidRPr="00484C6D" w:rsidRDefault="00484C6D" w:rsidP="00484C6D">
      <w:pPr>
        <w:pStyle w:val="ListParagraph"/>
        <w:numPr>
          <w:ilvl w:val="1"/>
          <w:numId w:val="4"/>
        </w:numPr>
        <w:rPr>
          <w:rFonts w:asciiTheme="minorBidi" w:hAnsiTheme="minorBidi"/>
          <w:b/>
          <w:bCs/>
          <w:vanish/>
          <w:color w:val="99302F" w:themeColor="accent6" w:themeShade="BF"/>
          <w:sz w:val="28"/>
          <w:szCs w:val="28"/>
          <w:rtl/>
        </w:rPr>
      </w:pPr>
    </w:p>
    <w:p w:rsidR="00484C6D" w:rsidRPr="00484C6D" w:rsidRDefault="00484C6D" w:rsidP="00484C6D">
      <w:pPr>
        <w:pStyle w:val="ListParagraph"/>
        <w:numPr>
          <w:ilvl w:val="1"/>
          <w:numId w:val="4"/>
        </w:numPr>
        <w:rPr>
          <w:rFonts w:asciiTheme="minorBidi" w:hAnsiTheme="minorBidi"/>
          <w:b/>
          <w:bCs/>
          <w:vanish/>
          <w:color w:val="99302F" w:themeColor="accent6" w:themeShade="BF"/>
          <w:sz w:val="28"/>
          <w:szCs w:val="28"/>
          <w:rtl/>
        </w:rPr>
      </w:pPr>
    </w:p>
    <w:p w:rsidR="00A345D4" w:rsidRDefault="00A345D4" w:rsidP="005212AC">
      <w:pPr>
        <w:pStyle w:val="Heading2"/>
        <w:pPrChange w:id="393" w:author="Michael" w:date="2013-09-16T21:12:00Z">
          <w:pPr>
            <w:pStyle w:val="ListParagraph"/>
            <w:numPr>
              <w:ilvl w:val="1"/>
              <w:numId w:val="4"/>
            </w:numPr>
            <w:ind w:left="792" w:hanging="432"/>
          </w:pPr>
        </w:pPrChange>
      </w:pPr>
      <w:r w:rsidRPr="00A345D4">
        <w:rPr>
          <w:rFonts w:hint="cs"/>
          <w:rtl/>
        </w:rPr>
        <w:t xml:space="preserve"> </w:t>
      </w:r>
      <w:bookmarkStart w:id="394" w:name="_Ref366949923"/>
      <w:bookmarkStart w:id="395" w:name="_Toc367130692"/>
      <w:bookmarkStart w:id="396" w:name="_GoBack"/>
      <w:bookmarkEnd w:id="396"/>
      <w:r w:rsidRPr="00A345D4">
        <w:rPr>
          <w:rFonts w:hint="cs"/>
          <w:rtl/>
        </w:rPr>
        <w:t>דוחות</w:t>
      </w:r>
      <w:bookmarkEnd w:id="394"/>
      <w:bookmarkEnd w:id="395"/>
    </w:p>
    <w:p w:rsidR="00A345D4" w:rsidRDefault="00A345D4" w:rsidP="00A345D4">
      <w:pPr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לכל המשתמשים המתקדמים במערכת קיימים מספר דוחות שמאפשרים לצפות בסטטיסטיקות של שימוש ברשיונות. </w:t>
      </w:r>
    </w:p>
    <w:p w:rsidR="00A345D4" w:rsidRDefault="00A345D4" w:rsidP="00A345D4">
      <w:pPr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הדוחות הם:</w:t>
      </w:r>
    </w:p>
    <w:p w:rsidR="005212AC" w:rsidRDefault="00A345D4" w:rsidP="005212AC">
      <w:pPr>
        <w:ind w:left="720"/>
        <w:rPr>
          <w:ins w:id="397" w:author="Michael" w:date="2013-09-16T21:20:00Z"/>
          <w:rFonts w:asciiTheme="minorBidi" w:hAnsiTheme="minorBidi" w:hint="cs"/>
          <w:sz w:val="24"/>
          <w:szCs w:val="24"/>
          <w:rtl/>
        </w:rPr>
        <w:pPrChange w:id="398" w:author="Michael" w:date="2013-09-16T21:20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399" w:name="_Toc367130693"/>
      <w:r w:rsidRPr="005212AC">
        <w:rPr>
          <w:rStyle w:val="Heading3Char"/>
          <w:rFonts w:hint="cs"/>
          <w:rtl/>
          <w:rPrChange w:id="400" w:author="Michael" w:date="2013-09-16T21:12:00Z">
            <w:rPr>
              <w:rFonts w:asciiTheme="minorBidi" w:hAnsiTheme="minorBidi" w:hint="cs"/>
              <w:b/>
              <w:bCs/>
              <w:sz w:val="24"/>
              <w:szCs w:val="24"/>
              <w:rtl/>
            </w:rPr>
          </w:rPrChange>
        </w:rPr>
        <w:t>דוח "</w:t>
      </w:r>
      <w:del w:id="401" w:author="Michael" w:date="2013-09-15T01:58:00Z">
        <w:r w:rsidRPr="005212AC" w:rsidDel="00DD29D4">
          <w:rPr>
            <w:rStyle w:val="Heading3Char"/>
            <w:rFonts w:hint="cs"/>
            <w:rtl/>
            <w:rPrChange w:id="402" w:author="Michael" w:date="2013-09-16T21:12:00Z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rPrChange>
          </w:rPr>
          <w:delText xml:space="preserve"> </w:delText>
        </w:r>
      </w:del>
      <w:r w:rsidRPr="005212AC">
        <w:rPr>
          <w:rStyle w:val="Heading3Char"/>
          <w:rPrChange w:id="403" w:author="Michael" w:date="2013-09-16T21:12:00Z">
            <w:rPr>
              <w:rFonts w:asciiTheme="minorBidi" w:hAnsiTheme="minorBidi"/>
              <w:b/>
              <w:bCs/>
              <w:sz w:val="24"/>
              <w:szCs w:val="24"/>
            </w:rPr>
          </w:rPrChange>
        </w:rPr>
        <w:t>License Purchases Spent by Year</w:t>
      </w:r>
      <w:r w:rsidRPr="005212AC">
        <w:rPr>
          <w:rStyle w:val="Heading3Char"/>
          <w:rFonts w:hint="cs"/>
          <w:rtl/>
          <w:rPrChange w:id="404" w:author="Michael" w:date="2013-09-16T21:12:00Z">
            <w:rPr>
              <w:rFonts w:asciiTheme="minorBidi" w:hAnsiTheme="minorBidi" w:hint="cs"/>
              <w:b/>
              <w:bCs/>
              <w:sz w:val="24"/>
              <w:szCs w:val="24"/>
              <w:rtl/>
            </w:rPr>
          </w:rPrChange>
        </w:rPr>
        <w:t>"</w:t>
      </w:r>
      <w:bookmarkEnd w:id="399"/>
      <w:del w:id="405" w:author="Michael" w:date="2013-09-16T21:20:00Z">
        <w:r w:rsidRPr="005212AC" w:rsidDel="005212AC">
          <w:rPr>
            <w:rFonts w:asciiTheme="minorBidi" w:hAnsiTheme="minorBidi" w:hint="cs"/>
            <w:sz w:val="24"/>
            <w:szCs w:val="24"/>
            <w:rtl/>
            <w:rPrChange w:id="406" w:author="Michael" w:date="2013-09-16T21:12:00Z">
              <w:rPr>
                <w:rFonts w:hint="cs"/>
                <w:rtl/>
              </w:rPr>
            </w:rPrChange>
          </w:rPr>
          <w:delText xml:space="preserve"> </w:delText>
        </w:r>
        <w:r w:rsidRPr="005212AC" w:rsidDel="005212AC">
          <w:rPr>
            <w:rFonts w:asciiTheme="minorBidi" w:hAnsiTheme="minorBidi"/>
            <w:sz w:val="24"/>
            <w:szCs w:val="24"/>
            <w:rtl/>
            <w:rPrChange w:id="407" w:author="Michael" w:date="2013-09-16T21:12:00Z">
              <w:rPr>
                <w:rtl/>
              </w:rPr>
            </w:rPrChange>
          </w:rPr>
          <w:delText>–</w:delText>
        </w:r>
        <w:r w:rsidRPr="005212AC" w:rsidDel="005212AC">
          <w:rPr>
            <w:rFonts w:asciiTheme="minorBidi" w:hAnsiTheme="minorBidi" w:hint="cs"/>
            <w:sz w:val="24"/>
            <w:szCs w:val="24"/>
            <w:rtl/>
            <w:rPrChange w:id="408" w:author="Michael" w:date="2013-09-16T21:12:00Z">
              <w:rPr>
                <w:rFonts w:hint="cs"/>
                <w:rtl/>
              </w:rPr>
            </w:rPrChange>
          </w:rPr>
          <w:delText xml:space="preserve"> </w:delText>
        </w:r>
      </w:del>
    </w:p>
    <w:p w:rsidR="00A345D4" w:rsidRPr="005212AC" w:rsidRDefault="00A345D4" w:rsidP="005212AC">
      <w:pPr>
        <w:ind w:left="720"/>
        <w:rPr>
          <w:rFonts w:asciiTheme="minorBidi" w:hAnsiTheme="minorBidi"/>
          <w:sz w:val="24"/>
          <w:szCs w:val="24"/>
          <w:rPrChange w:id="409" w:author="Michael" w:date="2013-09-16T21:12:00Z">
            <w:rPr/>
          </w:rPrChange>
        </w:rPr>
        <w:pPrChange w:id="410" w:author="Michael" w:date="2013-09-16T21:20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r w:rsidRPr="005212AC">
        <w:rPr>
          <w:rFonts w:asciiTheme="minorBidi" w:hAnsiTheme="minorBidi" w:hint="cs"/>
          <w:sz w:val="24"/>
          <w:szCs w:val="24"/>
          <w:rtl/>
          <w:rPrChange w:id="411" w:author="Michael" w:date="2013-09-16T21:12:00Z">
            <w:rPr>
              <w:rFonts w:hint="cs"/>
              <w:rtl/>
            </w:rPr>
          </w:rPrChange>
        </w:rPr>
        <w:t>מאפשר לראות את סכום כסף הכולל שהחברה שילמה על רשיונות חדשים ברמה שנתית:</w:t>
      </w:r>
    </w:p>
    <w:p w:rsidR="00A345D4" w:rsidRDefault="00A345D4" w:rsidP="00A345D4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</w:p>
    <w:p w:rsidR="00A345D4" w:rsidRDefault="00A345D4" w:rsidP="00A345D4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E13072F" wp14:editId="7B076904">
            <wp:extent cx="5486400" cy="1376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D4" w:rsidRDefault="00A345D4" w:rsidP="00A345D4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</w:p>
    <w:p w:rsidR="005212AC" w:rsidRDefault="00A345D4" w:rsidP="005212AC">
      <w:pPr>
        <w:ind w:left="720"/>
        <w:rPr>
          <w:ins w:id="412" w:author="Michael" w:date="2013-09-16T21:20:00Z"/>
          <w:rFonts w:asciiTheme="minorBidi" w:hAnsiTheme="minorBidi" w:hint="cs"/>
          <w:sz w:val="24"/>
          <w:szCs w:val="24"/>
          <w:rtl/>
        </w:rPr>
        <w:pPrChange w:id="413" w:author="Michael" w:date="2013-09-16T21:20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414" w:name="_Toc367130694"/>
      <w:r w:rsidRPr="005212AC">
        <w:rPr>
          <w:rStyle w:val="Heading3Char"/>
          <w:rFonts w:hint="cs"/>
          <w:rtl/>
          <w:rPrChange w:id="415" w:author="Michael" w:date="2013-09-16T21:12:00Z">
            <w:rPr>
              <w:rFonts w:asciiTheme="minorBidi" w:hAnsiTheme="minorBidi" w:hint="cs"/>
              <w:b/>
              <w:bCs/>
              <w:sz w:val="24"/>
              <w:szCs w:val="24"/>
              <w:rtl/>
            </w:rPr>
          </w:rPrChange>
        </w:rPr>
        <w:t>דוח "</w:t>
      </w:r>
      <w:r w:rsidR="0090512F" w:rsidRPr="005212AC">
        <w:rPr>
          <w:rStyle w:val="Heading3Char"/>
          <w:rPrChange w:id="416" w:author="Michael" w:date="2013-09-16T21:12:00Z">
            <w:rPr>
              <w:rFonts w:asciiTheme="minorBidi" w:hAnsiTheme="minorBidi"/>
              <w:b/>
              <w:bCs/>
              <w:sz w:val="24"/>
              <w:szCs w:val="24"/>
            </w:rPr>
          </w:rPrChange>
        </w:rPr>
        <w:t>Licenses Owned By Team</w:t>
      </w:r>
      <w:r w:rsidR="0090512F" w:rsidRPr="005212AC">
        <w:rPr>
          <w:rStyle w:val="Heading3Char"/>
          <w:rFonts w:hint="cs"/>
          <w:rtl/>
          <w:rPrChange w:id="417" w:author="Michael" w:date="2013-09-16T21:12:00Z">
            <w:rPr>
              <w:rFonts w:asciiTheme="minorBidi" w:hAnsiTheme="minorBidi" w:hint="cs"/>
              <w:b/>
              <w:bCs/>
              <w:sz w:val="24"/>
              <w:szCs w:val="24"/>
              <w:rtl/>
            </w:rPr>
          </w:rPrChange>
        </w:rPr>
        <w:t>"</w:t>
      </w:r>
      <w:bookmarkEnd w:id="414"/>
    </w:p>
    <w:p w:rsidR="00A345D4" w:rsidRPr="005212AC" w:rsidRDefault="0090512F" w:rsidP="005212AC">
      <w:pPr>
        <w:ind w:left="720"/>
        <w:rPr>
          <w:rFonts w:asciiTheme="minorBidi" w:hAnsiTheme="minorBidi"/>
          <w:sz w:val="24"/>
          <w:szCs w:val="24"/>
          <w:rPrChange w:id="418" w:author="Michael" w:date="2013-09-16T21:12:00Z">
            <w:rPr/>
          </w:rPrChange>
        </w:rPr>
        <w:pPrChange w:id="419" w:author="Michael" w:date="2013-09-16T21:20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del w:id="420" w:author="Michael" w:date="2013-09-16T21:20:00Z">
        <w:r w:rsidRPr="005212AC" w:rsidDel="005212AC">
          <w:rPr>
            <w:rFonts w:asciiTheme="minorBidi" w:hAnsiTheme="minorBidi" w:hint="cs"/>
            <w:sz w:val="24"/>
            <w:szCs w:val="24"/>
            <w:rtl/>
            <w:rPrChange w:id="421" w:author="Michael" w:date="2013-09-16T21:12:00Z">
              <w:rPr>
                <w:rFonts w:hint="cs"/>
                <w:rtl/>
              </w:rPr>
            </w:rPrChange>
          </w:rPr>
          <w:delText xml:space="preserve"> </w:delText>
        </w:r>
        <w:r w:rsidRPr="005212AC" w:rsidDel="005212AC">
          <w:rPr>
            <w:rFonts w:asciiTheme="minorBidi" w:hAnsiTheme="minorBidi"/>
            <w:sz w:val="24"/>
            <w:szCs w:val="24"/>
            <w:rtl/>
            <w:rPrChange w:id="422" w:author="Michael" w:date="2013-09-16T21:12:00Z">
              <w:rPr>
                <w:rtl/>
              </w:rPr>
            </w:rPrChange>
          </w:rPr>
          <w:delText>–</w:delText>
        </w:r>
        <w:r w:rsidRPr="005212AC" w:rsidDel="005212AC">
          <w:rPr>
            <w:rFonts w:asciiTheme="minorBidi" w:hAnsiTheme="minorBidi" w:hint="cs"/>
            <w:sz w:val="24"/>
            <w:szCs w:val="24"/>
            <w:rtl/>
            <w:rPrChange w:id="423" w:author="Michael" w:date="2013-09-16T21:12:00Z">
              <w:rPr>
                <w:rFonts w:hint="cs"/>
                <w:rtl/>
              </w:rPr>
            </w:rPrChange>
          </w:rPr>
          <w:delText xml:space="preserve"> </w:delText>
        </w:r>
      </w:del>
      <w:r w:rsidRPr="005212AC">
        <w:rPr>
          <w:rFonts w:asciiTheme="minorBidi" w:hAnsiTheme="minorBidi" w:hint="cs"/>
          <w:sz w:val="24"/>
          <w:szCs w:val="24"/>
          <w:rtl/>
          <w:rPrChange w:id="424" w:author="Michael" w:date="2013-09-16T21:12:00Z">
            <w:rPr>
              <w:rFonts w:hint="cs"/>
              <w:rtl/>
            </w:rPr>
          </w:rPrChange>
        </w:rPr>
        <w:t>דוח זה מציג סטטיסטיקה של כמות הרשיונות שמוקצים לכל צוות.</w:t>
      </w:r>
    </w:p>
    <w:p w:rsidR="007622C3" w:rsidRDefault="007622C3" w:rsidP="007622C3">
      <w:pPr>
        <w:pStyle w:val="ListParagraph"/>
        <w:ind w:left="1224"/>
        <w:rPr>
          <w:rFonts w:asciiTheme="minorBidi" w:hAnsiTheme="minorBidi"/>
          <w:sz w:val="24"/>
          <w:szCs w:val="24"/>
          <w:rtl/>
        </w:rPr>
      </w:pPr>
    </w:p>
    <w:p w:rsidR="007622C3" w:rsidRDefault="007622C3" w:rsidP="007622C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654C193" wp14:editId="5C931FA8">
            <wp:extent cx="5486400" cy="1265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D4" w:rsidRDefault="00A345D4" w:rsidP="00A345D4">
      <w:pPr>
        <w:pStyle w:val="ListParagraph"/>
        <w:ind w:left="1224"/>
        <w:rPr>
          <w:rFonts w:asciiTheme="minorBidi" w:hAnsiTheme="minorBidi"/>
          <w:sz w:val="24"/>
          <w:szCs w:val="24"/>
          <w:rtl/>
        </w:rPr>
      </w:pPr>
    </w:p>
    <w:p w:rsidR="00A345D4" w:rsidRDefault="00A345D4" w:rsidP="00A345D4">
      <w:pPr>
        <w:pStyle w:val="ListParagraph"/>
        <w:ind w:left="1224"/>
        <w:rPr>
          <w:rFonts w:asciiTheme="minorBidi" w:hAnsiTheme="minorBidi"/>
          <w:sz w:val="24"/>
          <w:szCs w:val="24"/>
          <w:rtl/>
        </w:rPr>
      </w:pPr>
    </w:p>
    <w:p w:rsidR="007622C3" w:rsidRDefault="007622C3" w:rsidP="00A345D4">
      <w:pPr>
        <w:pStyle w:val="ListParagraph"/>
        <w:ind w:left="1224"/>
        <w:rPr>
          <w:rFonts w:asciiTheme="minorBidi" w:hAnsiTheme="minorBidi"/>
          <w:sz w:val="24"/>
          <w:szCs w:val="24"/>
          <w:rtl/>
        </w:rPr>
      </w:pPr>
    </w:p>
    <w:p w:rsidR="005212AC" w:rsidRDefault="007622C3" w:rsidP="005212AC">
      <w:pPr>
        <w:ind w:left="720"/>
        <w:rPr>
          <w:ins w:id="425" w:author="Michael" w:date="2013-09-16T21:20:00Z"/>
          <w:rFonts w:asciiTheme="minorBidi" w:hAnsiTheme="minorBidi" w:hint="cs"/>
          <w:sz w:val="24"/>
          <w:szCs w:val="24"/>
          <w:rtl/>
        </w:rPr>
        <w:pPrChange w:id="426" w:author="Michael" w:date="2013-09-16T21:20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bookmarkStart w:id="427" w:name="_Toc367130695"/>
      <w:r w:rsidRPr="005212AC">
        <w:rPr>
          <w:rStyle w:val="Heading3Char"/>
          <w:rFonts w:hint="cs"/>
          <w:rtl/>
          <w:rPrChange w:id="428" w:author="Michael" w:date="2013-09-16T21:13:00Z">
            <w:rPr>
              <w:rFonts w:asciiTheme="minorBidi" w:hAnsiTheme="minorBidi" w:hint="cs"/>
              <w:sz w:val="24"/>
              <w:szCs w:val="24"/>
              <w:rtl/>
            </w:rPr>
          </w:rPrChange>
        </w:rPr>
        <w:lastRenderedPageBreak/>
        <w:t>דוח "</w:t>
      </w:r>
      <w:r w:rsidRPr="005212AC">
        <w:rPr>
          <w:rStyle w:val="Heading3Char"/>
          <w:rPrChange w:id="429" w:author="Michael" w:date="2013-09-16T21:13:00Z">
            <w:rPr>
              <w:rFonts w:asciiTheme="minorBidi" w:hAnsiTheme="minorBidi"/>
              <w:sz w:val="24"/>
              <w:szCs w:val="24"/>
            </w:rPr>
          </w:rPrChange>
        </w:rPr>
        <w:t>License Purchases per Program</w:t>
      </w:r>
      <w:r w:rsidRPr="005212AC">
        <w:rPr>
          <w:rStyle w:val="Heading3Char"/>
          <w:rFonts w:hint="cs"/>
          <w:rtl/>
          <w:rPrChange w:id="430" w:author="Michael" w:date="2013-09-16T21:13:00Z">
            <w:rPr>
              <w:rFonts w:asciiTheme="minorBidi" w:hAnsiTheme="minorBidi" w:hint="cs"/>
              <w:sz w:val="24"/>
              <w:szCs w:val="24"/>
              <w:rtl/>
            </w:rPr>
          </w:rPrChange>
        </w:rPr>
        <w:t>"</w:t>
      </w:r>
      <w:bookmarkEnd w:id="427"/>
      <w:r w:rsidRPr="005212AC">
        <w:rPr>
          <w:rFonts w:asciiTheme="minorBidi" w:hAnsiTheme="minorBidi" w:hint="cs"/>
          <w:sz w:val="24"/>
          <w:szCs w:val="24"/>
          <w:rtl/>
          <w:rPrChange w:id="431" w:author="Michael" w:date="2013-09-16T21:13:00Z">
            <w:rPr>
              <w:rFonts w:hint="cs"/>
              <w:rtl/>
            </w:rPr>
          </w:rPrChange>
        </w:rPr>
        <w:t xml:space="preserve"> </w:t>
      </w:r>
      <w:del w:id="432" w:author="Michael" w:date="2013-09-16T21:20:00Z">
        <w:r w:rsidRPr="005212AC" w:rsidDel="005212AC">
          <w:rPr>
            <w:rFonts w:asciiTheme="minorBidi" w:hAnsiTheme="minorBidi"/>
            <w:sz w:val="24"/>
            <w:szCs w:val="24"/>
            <w:rtl/>
            <w:rPrChange w:id="433" w:author="Michael" w:date="2013-09-16T21:13:00Z">
              <w:rPr>
                <w:rtl/>
              </w:rPr>
            </w:rPrChange>
          </w:rPr>
          <w:delText>–</w:delText>
        </w:r>
        <w:r w:rsidRPr="005212AC" w:rsidDel="005212AC">
          <w:rPr>
            <w:rFonts w:asciiTheme="minorBidi" w:hAnsiTheme="minorBidi" w:hint="cs"/>
            <w:sz w:val="24"/>
            <w:szCs w:val="24"/>
            <w:rtl/>
            <w:rPrChange w:id="434" w:author="Michael" w:date="2013-09-16T21:13:00Z">
              <w:rPr>
                <w:rFonts w:hint="cs"/>
                <w:rtl/>
              </w:rPr>
            </w:rPrChange>
          </w:rPr>
          <w:delText xml:space="preserve"> </w:delText>
        </w:r>
      </w:del>
    </w:p>
    <w:p w:rsidR="007622C3" w:rsidRPr="005212AC" w:rsidRDefault="007622C3" w:rsidP="005212AC">
      <w:pPr>
        <w:ind w:left="720"/>
        <w:rPr>
          <w:rFonts w:asciiTheme="minorBidi" w:hAnsiTheme="minorBidi"/>
          <w:sz w:val="24"/>
          <w:szCs w:val="24"/>
          <w:rPrChange w:id="435" w:author="Michael" w:date="2013-09-16T21:13:00Z">
            <w:rPr/>
          </w:rPrChange>
        </w:rPr>
        <w:pPrChange w:id="436" w:author="Michael" w:date="2013-09-16T21:20:00Z">
          <w:pPr>
            <w:pStyle w:val="ListParagraph"/>
            <w:numPr>
              <w:ilvl w:val="2"/>
              <w:numId w:val="4"/>
            </w:numPr>
            <w:ind w:left="1224" w:hanging="504"/>
          </w:pPr>
        </w:pPrChange>
      </w:pPr>
      <w:r w:rsidRPr="005212AC">
        <w:rPr>
          <w:rFonts w:asciiTheme="minorBidi" w:hAnsiTheme="minorBidi" w:hint="cs"/>
          <w:sz w:val="24"/>
          <w:szCs w:val="24"/>
          <w:rtl/>
          <w:rPrChange w:id="437" w:author="Michael" w:date="2013-09-16T21:13:00Z">
            <w:rPr>
              <w:rFonts w:hint="cs"/>
              <w:rtl/>
            </w:rPr>
          </w:rPrChange>
        </w:rPr>
        <w:t>דוח זה מציג כמה רשיונות סה"כ קיימים עבור כל תוכנה</w:t>
      </w:r>
    </w:p>
    <w:p w:rsidR="007622C3" w:rsidRDefault="007622C3" w:rsidP="007622C3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</w:p>
    <w:p w:rsidR="007622C3" w:rsidRPr="00A345D4" w:rsidRDefault="007622C3" w:rsidP="007622C3">
      <w:pPr>
        <w:pStyle w:val="ListParagraph"/>
        <w:ind w:left="792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3326885" wp14:editId="0FE06CCB">
            <wp:extent cx="5486400" cy="13760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C3" w:rsidRPr="00A345D4" w:rsidSect="00E2041E">
      <w:headerReference w:type="default" r:id="rId33"/>
      <w:footerReference w:type="default" r:id="rId34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  <w:sectPrChange w:id="438" w:author="Michael" w:date="2013-09-16T21:34:00Z">
        <w:sectPr w:rsidR="007622C3" w:rsidRPr="00A345D4" w:rsidSect="00E2041E">
          <w:pgMar w:top="720" w:right="720" w:bottom="720" w:left="720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9A7" w:rsidRDefault="009729A7" w:rsidP="00D31021">
      <w:pPr>
        <w:spacing w:after="0" w:line="240" w:lineRule="auto"/>
      </w:pPr>
      <w:r>
        <w:separator/>
      </w:r>
    </w:p>
  </w:endnote>
  <w:endnote w:type="continuationSeparator" w:id="0">
    <w:p w:rsidR="009729A7" w:rsidRDefault="009729A7" w:rsidP="00D3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54AD9">
      <w:trPr>
        <w:trHeight w:val="151"/>
      </w:trPr>
      <w:tc>
        <w:tcPr>
          <w:tcW w:w="2250" w:type="pct"/>
          <w:tcBorders>
            <w:bottom w:val="single" w:sz="4" w:space="0" w:color="F0AD00" w:themeColor="accent1"/>
          </w:tcBorders>
        </w:tcPr>
        <w:p w:rsidR="00E54AD9" w:rsidRDefault="00E54A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54AD9" w:rsidRDefault="00E54AD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2FBD" w:rsidRPr="00162FBD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F0AD00" w:themeColor="accent1"/>
          </w:tcBorders>
        </w:tcPr>
        <w:p w:rsidR="00E54AD9" w:rsidRDefault="00E54A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54AD9">
      <w:trPr>
        <w:trHeight w:val="150"/>
      </w:trPr>
      <w:tc>
        <w:tcPr>
          <w:tcW w:w="2250" w:type="pct"/>
          <w:tcBorders>
            <w:top w:val="single" w:sz="4" w:space="0" w:color="F0AD00" w:themeColor="accent1"/>
          </w:tcBorders>
        </w:tcPr>
        <w:p w:rsidR="00E54AD9" w:rsidRDefault="00E54A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54AD9" w:rsidRDefault="00E54AD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0AD00" w:themeColor="accent1"/>
          </w:tcBorders>
        </w:tcPr>
        <w:p w:rsidR="00E54AD9" w:rsidRDefault="00E54A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54AD9" w:rsidRDefault="00E5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9A7" w:rsidRDefault="009729A7" w:rsidP="00D31021">
      <w:pPr>
        <w:spacing w:after="0" w:line="240" w:lineRule="auto"/>
      </w:pPr>
      <w:r>
        <w:separator/>
      </w:r>
    </w:p>
  </w:footnote>
  <w:footnote w:type="continuationSeparator" w:id="0">
    <w:p w:rsidR="009729A7" w:rsidRDefault="009729A7" w:rsidP="00D31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DF1BC9">
      <w:trPr>
        <w:trHeight w:val="288"/>
      </w:trPr>
      <w:sdt>
        <w:sdtPr>
          <w:rPr>
            <w:rFonts w:asciiTheme="majorHAnsi" w:eastAsiaTheme="majorEastAsia" w:hAnsiTheme="majorHAnsi" w:cs="Aharoni"/>
            <w:rtl/>
          </w:rPr>
          <w:alias w:val="Title"/>
          <w:id w:val="77761602"/>
          <w:placeholder>
            <w:docPart w:val="BCED6E63CD7E4A10BD2BF4CE821B9E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F1BC9" w:rsidRDefault="00DF1BC9" w:rsidP="00DF1BC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F1BC9">
                <w:rPr>
                  <w:rFonts w:asciiTheme="majorHAnsi" w:eastAsiaTheme="majorEastAsia" w:hAnsiTheme="majorHAnsi" w:cs="Aharoni"/>
                </w:rPr>
                <w:t>LicenseBox</w:t>
              </w:r>
              <w:r w:rsidRPr="00DF1BC9">
                <w:rPr>
                  <w:rFonts w:asciiTheme="majorHAnsi" w:eastAsiaTheme="majorEastAsia" w:hAnsiTheme="majorHAnsi" w:cs="Aharoni" w:hint="cs"/>
                  <w:rtl/>
                </w:rPr>
                <w:t xml:space="preserve"> - מדריך </w:t>
              </w:r>
              <w:r w:rsidR="00CC30CD">
                <w:rPr>
                  <w:rFonts w:asciiTheme="majorHAnsi" w:eastAsiaTheme="majorEastAsia" w:hAnsiTheme="majorHAnsi" w:cs="Aharoni" w:hint="cs"/>
                  <w:rtl/>
                </w:rPr>
                <w:t>ל</w:t>
              </w:r>
              <w:r w:rsidRPr="00DF1BC9">
                <w:rPr>
                  <w:rFonts w:asciiTheme="majorHAnsi" w:eastAsiaTheme="majorEastAsia" w:hAnsiTheme="majorHAnsi" w:cs="Aharoni" w:hint="cs"/>
                  <w:rtl/>
                </w:rPr>
                <w:t>משתמש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0AD00" w:themeColor="accent1"/>
            <w:rtl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F1BC9" w:rsidRDefault="00DF1BC9" w:rsidP="00DF1BC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F0AD00" w:themeColor="accent1"/>
                  <w:sz w:val="36"/>
                  <w:szCs w:val="36"/>
                  <w14:numForm w14:val="oldStyle"/>
                </w:rPr>
              </w:pPr>
              <w:r w:rsidRPr="00DF1BC9">
                <w:rPr>
                  <w:rFonts w:asciiTheme="majorHAnsi" w:eastAsiaTheme="majorEastAsia" w:hAnsiTheme="majorHAnsi" w:cstheme="majorBidi" w:hint="cs"/>
                  <w:b/>
                  <w:bCs/>
                  <w:color w:val="F0AD00" w:themeColor="accent1"/>
                  <w:rtl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</w:t>
              </w:r>
            </w:p>
          </w:tc>
        </w:sdtContent>
      </w:sdt>
    </w:tr>
  </w:tbl>
  <w:p w:rsidR="00DF1BC9" w:rsidRDefault="00DF1B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4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F33387"/>
    <w:multiLevelType w:val="hybridMultilevel"/>
    <w:tmpl w:val="E84E9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232582"/>
    <w:multiLevelType w:val="hybridMultilevel"/>
    <w:tmpl w:val="7DAC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17695"/>
    <w:multiLevelType w:val="multilevel"/>
    <w:tmpl w:val="7C5EB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A0C38B5"/>
    <w:multiLevelType w:val="hybridMultilevel"/>
    <w:tmpl w:val="6240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16393"/>
    <w:multiLevelType w:val="multilevel"/>
    <w:tmpl w:val="F2CE89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F295206"/>
    <w:multiLevelType w:val="multilevel"/>
    <w:tmpl w:val="7C5EB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34F72E9"/>
    <w:multiLevelType w:val="hybridMultilevel"/>
    <w:tmpl w:val="39B07DF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8">
    <w:nsid w:val="65D01B49"/>
    <w:multiLevelType w:val="hybridMultilevel"/>
    <w:tmpl w:val="0CA21A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0276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AFA24F3"/>
    <w:multiLevelType w:val="hybridMultilevel"/>
    <w:tmpl w:val="4D0E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21"/>
    <w:rsid w:val="0000164A"/>
    <w:rsid w:val="00012220"/>
    <w:rsid w:val="000272EA"/>
    <w:rsid w:val="0003159B"/>
    <w:rsid w:val="00045053"/>
    <w:rsid w:val="00046FFB"/>
    <w:rsid w:val="000557CE"/>
    <w:rsid w:val="00057643"/>
    <w:rsid w:val="00063ED4"/>
    <w:rsid w:val="00075A0E"/>
    <w:rsid w:val="000823C5"/>
    <w:rsid w:val="0009337C"/>
    <w:rsid w:val="000A7403"/>
    <w:rsid w:val="000A76F6"/>
    <w:rsid w:val="000B15E3"/>
    <w:rsid w:val="000C14EF"/>
    <w:rsid w:val="000F2EB1"/>
    <w:rsid w:val="00123748"/>
    <w:rsid w:val="00131B14"/>
    <w:rsid w:val="00134D74"/>
    <w:rsid w:val="00162FBD"/>
    <w:rsid w:val="00163F44"/>
    <w:rsid w:val="001677DC"/>
    <w:rsid w:val="0017743E"/>
    <w:rsid w:val="00185E78"/>
    <w:rsid w:val="00195694"/>
    <w:rsid w:val="001973F7"/>
    <w:rsid w:val="001B55BA"/>
    <w:rsid w:val="001C4793"/>
    <w:rsid w:val="001F5F73"/>
    <w:rsid w:val="0021051D"/>
    <w:rsid w:val="002456B9"/>
    <w:rsid w:val="002524E2"/>
    <w:rsid w:val="00276894"/>
    <w:rsid w:val="00284D33"/>
    <w:rsid w:val="00294B7D"/>
    <w:rsid w:val="002C2C30"/>
    <w:rsid w:val="002F34D4"/>
    <w:rsid w:val="002F573D"/>
    <w:rsid w:val="00300470"/>
    <w:rsid w:val="0031097E"/>
    <w:rsid w:val="00316E27"/>
    <w:rsid w:val="00317586"/>
    <w:rsid w:val="00323498"/>
    <w:rsid w:val="003272DE"/>
    <w:rsid w:val="00334E89"/>
    <w:rsid w:val="00347097"/>
    <w:rsid w:val="00354CB3"/>
    <w:rsid w:val="00377B10"/>
    <w:rsid w:val="00382A94"/>
    <w:rsid w:val="00386A9B"/>
    <w:rsid w:val="00386F68"/>
    <w:rsid w:val="00391A3E"/>
    <w:rsid w:val="003B0D34"/>
    <w:rsid w:val="003B63A6"/>
    <w:rsid w:val="003C24A7"/>
    <w:rsid w:val="003C3490"/>
    <w:rsid w:val="003E3CC4"/>
    <w:rsid w:val="003E665B"/>
    <w:rsid w:val="003E713F"/>
    <w:rsid w:val="003F4A8D"/>
    <w:rsid w:val="004001F5"/>
    <w:rsid w:val="004032FB"/>
    <w:rsid w:val="004202AF"/>
    <w:rsid w:val="004318D6"/>
    <w:rsid w:val="00441721"/>
    <w:rsid w:val="00444791"/>
    <w:rsid w:val="00444822"/>
    <w:rsid w:val="00446B0D"/>
    <w:rsid w:val="00451439"/>
    <w:rsid w:val="0046716B"/>
    <w:rsid w:val="004770E8"/>
    <w:rsid w:val="00484C6D"/>
    <w:rsid w:val="00495952"/>
    <w:rsid w:val="00495B1A"/>
    <w:rsid w:val="004A10C7"/>
    <w:rsid w:val="004A2AC7"/>
    <w:rsid w:val="004A455D"/>
    <w:rsid w:val="004A6467"/>
    <w:rsid w:val="004C2423"/>
    <w:rsid w:val="004C3296"/>
    <w:rsid w:val="005212AC"/>
    <w:rsid w:val="0052675A"/>
    <w:rsid w:val="0053168D"/>
    <w:rsid w:val="00535CFD"/>
    <w:rsid w:val="00557679"/>
    <w:rsid w:val="00561668"/>
    <w:rsid w:val="005811CD"/>
    <w:rsid w:val="005865E2"/>
    <w:rsid w:val="00591779"/>
    <w:rsid w:val="005B0BF4"/>
    <w:rsid w:val="005B7422"/>
    <w:rsid w:val="005C4C8F"/>
    <w:rsid w:val="005C63AF"/>
    <w:rsid w:val="005D0349"/>
    <w:rsid w:val="005D5DDE"/>
    <w:rsid w:val="005E5F2A"/>
    <w:rsid w:val="005E61E6"/>
    <w:rsid w:val="005F5AA0"/>
    <w:rsid w:val="005F7FFB"/>
    <w:rsid w:val="006010D3"/>
    <w:rsid w:val="00606185"/>
    <w:rsid w:val="00607EAA"/>
    <w:rsid w:val="006128D7"/>
    <w:rsid w:val="00617932"/>
    <w:rsid w:val="0063010F"/>
    <w:rsid w:val="006335C1"/>
    <w:rsid w:val="00644A69"/>
    <w:rsid w:val="00644B13"/>
    <w:rsid w:val="006452C0"/>
    <w:rsid w:val="00645F0A"/>
    <w:rsid w:val="00662DF4"/>
    <w:rsid w:val="00665597"/>
    <w:rsid w:val="00674B52"/>
    <w:rsid w:val="00680071"/>
    <w:rsid w:val="00680643"/>
    <w:rsid w:val="006876BB"/>
    <w:rsid w:val="006A3A8F"/>
    <w:rsid w:val="006A4AB9"/>
    <w:rsid w:val="006C0964"/>
    <w:rsid w:val="006C13E0"/>
    <w:rsid w:val="006C1528"/>
    <w:rsid w:val="006D2D32"/>
    <w:rsid w:val="006D6676"/>
    <w:rsid w:val="0070201E"/>
    <w:rsid w:val="00724972"/>
    <w:rsid w:val="007366E0"/>
    <w:rsid w:val="00745D4B"/>
    <w:rsid w:val="00756020"/>
    <w:rsid w:val="00756BEF"/>
    <w:rsid w:val="007622C3"/>
    <w:rsid w:val="00764EC7"/>
    <w:rsid w:val="0079128D"/>
    <w:rsid w:val="007959B6"/>
    <w:rsid w:val="007A394C"/>
    <w:rsid w:val="007A4584"/>
    <w:rsid w:val="007C5FAA"/>
    <w:rsid w:val="007D4BA0"/>
    <w:rsid w:val="007D63AF"/>
    <w:rsid w:val="007D728F"/>
    <w:rsid w:val="007E0466"/>
    <w:rsid w:val="007E337E"/>
    <w:rsid w:val="007F04D2"/>
    <w:rsid w:val="007F43CB"/>
    <w:rsid w:val="00802C54"/>
    <w:rsid w:val="00811AAA"/>
    <w:rsid w:val="008210D1"/>
    <w:rsid w:val="00821AE1"/>
    <w:rsid w:val="008259E4"/>
    <w:rsid w:val="00836936"/>
    <w:rsid w:val="00841872"/>
    <w:rsid w:val="00847448"/>
    <w:rsid w:val="00855798"/>
    <w:rsid w:val="008724E2"/>
    <w:rsid w:val="00881F18"/>
    <w:rsid w:val="00884ACB"/>
    <w:rsid w:val="00887DED"/>
    <w:rsid w:val="008A406D"/>
    <w:rsid w:val="008A672F"/>
    <w:rsid w:val="008B4FAF"/>
    <w:rsid w:val="008D3977"/>
    <w:rsid w:val="0090512F"/>
    <w:rsid w:val="00906727"/>
    <w:rsid w:val="009135C7"/>
    <w:rsid w:val="009164F1"/>
    <w:rsid w:val="00921CBB"/>
    <w:rsid w:val="00925946"/>
    <w:rsid w:val="00934F67"/>
    <w:rsid w:val="00942F7C"/>
    <w:rsid w:val="0096150C"/>
    <w:rsid w:val="00963083"/>
    <w:rsid w:val="00966033"/>
    <w:rsid w:val="00971B9E"/>
    <w:rsid w:val="009729A7"/>
    <w:rsid w:val="00985B87"/>
    <w:rsid w:val="009A0DE0"/>
    <w:rsid w:val="009B7D16"/>
    <w:rsid w:val="009C48BE"/>
    <w:rsid w:val="009D3FA9"/>
    <w:rsid w:val="009E07F7"/>
    <w:rsid w:val="00A00EAB"/>
    <w:rsid w:val="00A02E86"/>
    <w:rsid w:val="00A06B30"/>
    <w:rsid w:val="00A17E4E"/>
    <w:rsid w:val="00A25A4B"/>
    <w:rsid w:val="00A279DA"/>
    <w:rsid w:val="00A3112B"/>
    <w:rsid w:val="00A345D4"/>
    <w:rsid w:val="00A437C9"/>
    <w:rsid w:val="00A53B89"/>
    <w:rsid w:val="00A565C5"/>
    <w:rsid w:val="00A6715F"/>
    <w:rsid w:val="00A820D2"/>
    <w:rsid w:val="00AC32A7"/>
    <w:rsid w:val="00AD22FF"/>
    <w:rsid w:val="00AD3283"/>
    <w:rsid w:val="00AE011F"/>
    <w:rsid w:val="00AF14AF"/>
    <w:rsid w:val="00AF1DD0"/>
    <w:rsid w:val="00AF3C5B"/>
    <w:rsid w:val="00AF3F0F"/>
    <w:rsid w:val="00AF7DB2"/>
    <w:rsid w:val="00B04C8E"/>
    <w:rsid w:val="00B17B97"/>
    <w:rsid w:val="00B27D59"/>
    <w:rsid w:val="00B31554"/>
    <w:rsid w:val="00B40C3B"/>
    <w:rsid w:val="00B475F2"/>
    <w:rsid w:val="00B53B45"/>
    <w:rsid w:val="00B557E1"/>
    <w:rsid w:val="00B5599D"/>
    <w:rsid w:val="00B627CA"/>
    <w:rsid w:val="00B83792"/>
    <w:rsid w:val="00B878C5"/>
    <w:rsid w:val="00B903F4"/>
    <w:rsid w:val="00B92CCA"/>
    <w:rsid w:val="00B94273"/>
    <w:rsid w:val="00BA4C28"/>
    <w:rsid w:val="00BB72F6"/>
    <w:rsid w:val="00BC7C5A"/>
    <w:rsid w:val="00BD350E"/>
    <w:rsid w:val="00BF1472"/>
    <w:rsid w:val="00BF44B6"/>
    <w:rsid w:val="00BF5DDA"/>
    <w:rsid w:val="00C035C0"/>
    <w:rsid w:val="00C03602"/>
    <w:rsid w:val="00C0479D"/>
    <w:rsid w:val="00C0561F"/>
    <w:rsid w:val="00C16D22"/>
    <w:rsid w:val="00C23C18"/>
    <w:rsid w:val="00C357FB"/>
    <w:rsid w:val="00C51CFB"/>
    <w:rsid w:val="00C61D03"/>
    <w:rsid w:val="00CB2114"/>
    <w:rsid w:val="00CB7819"/>
    <w:rsid w:val="00CC30CD"/>
    <w:rsid w:val="00CC6814"/>
    <w:rsid w:val="00CD16BB"/>
    <w:rsid w:val="00CD65F9"/>
    <w:rsid w:val="00CF5747"/>
    <w:rsid w:val="00D12332"/>
    <w:rsid w:val="00D1772D"/>
    <w:rsid w:val="00D31021"/>
    <w:rsid w:val="00D32665"/>
    <w:rsid w:val="00D34D85"/>
    <w:rsid w:val="00D477DD"/>
    <w:rsid w:val="00D5419D"/>
    <w:rsid w:val="00DA5259"/>
    <w:rsid w:val="00DB1EA9"/>
    <w:rsid w:val="00DB229A"/>
    <w:rsid w:val="00DB6EB2"/>
    <w:rsid w:val="00DC608D"/>
    <w:rsid w:val="00DD29D4"/>
    <w:rsid w:val="00DD4B10"/>
    <w:rsid w:val="00DD552B"/>
    <w:rsid w:val="00DE63E7"/>
    <w:rsid w:val="00DE7F9A"/>
    <w:rsid w:val="00DF1BC9"/>
    <w:rsid w:val="00DF5518"/>
    <w:rsid w:val="00DF679B"/>
    <w:rsid w:val="00DF6DE2"/>
    <w:rsid w:val="00E155E0"/>
    <w:rsid w:val="00E2041E"/>
    <w:rsid w:val="00E549E6"/>
    <w:rsid w:val="00E54AD9"/>
    <w:rsid w:val="00E56F0D"/>
    <w:rsid w:val="00E65288"/>
    <w:rsid w:val="00E717F4"/>
    <w:rsid w:val="00E77089"/>
    <w:rsid w:val="00E8768E"/>
    <w:rsid w:val="00EA461B"/>
    <w:rsid w:val="00EE792D"/>
    <w:rsid w:val="00F25694"/>
    <w:rsid w:val="00F279D0"/>
    <w:rsid w:val="00F31BAA"/>
    <w:rsid w:val="00F46261"/>
    <w:rsid w:val="00F546A4"/>
    <w:rsid w:val="00F62DFD"/>
    <w:rsid w:val="00F74FAA"/>
    <w:rsid w:val="00F7538F"/>
    <w:rsid w:val="00F77869"/>
    <w:rsid w:val="00F80E17"/>
    <w:rsid w:val="00F858F9"/>
    <w:rsid w:val="00F9164A"/>
    <w:rsid w:val="00FA2159"/>
    <w:rsid w:val="00FA60ED"/>
    <w:rsid w:val="00FB6783"/>
    <w:rsid w:val="00FD1376"/>
    <w:rsid w:val="00F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65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8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21"/>
  </w:style>
  <w:style w:type="paragraph" w:styleId="Footer">
    <w:name w:val="footer"/>
    <w:basedOn w:val="Normal"/>
    <w:link w:val="FooterChar"/>
    <w:uiPriority w:val="99"/>
    <w:unhideWhenUsed/>
    <w:rsid w:val="00D3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21"/>
  </w:style>
  <w:style w:type="paragraph" w:styleId="ListParagraph">
    <w:name w:val="List Paragraph"/>
    <w:basedOn w:val="Normal"/>
    <w:uiPriority w:val="34"/>
    <w:qFormat/>
    <w:rsid w:val="004A64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6DE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54AD9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54AD9"/>
    <w:rPr>
      <w:rFonts w:eastAsiaTheme="minorEastAsia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65F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5F9"/>
    <w:pPr>
      <w:outlineLvl w:val="9"/>
    </w:pPr>
    <w:rPr>
      <w:rtl/>
      <w:cs/>
    </w:rPr>
  </w:style>
  <w:style w:type="character" w:customStyle="1" w:styleId="Heading2Char">
    <w:name w:val="Heading 2 Char"/>
    <w:basedOn w:val="DefaultParagraphFont"/>
    <w:link w:val="Heading2"/>
    <w:uiPriority w:val="9"/>
    <w:rsid w:val="00CD65F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65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5F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D65F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894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12AC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335C1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5C1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2041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65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8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21"/>
  </w:style>
  <w:style w:type="paragraph" w:styleId="Footer">
    <w:name w:val="footer"/>
    <w:basedOn w:val="Normal"/>
    <w:link w:val="FooterChar"/>
    <w:uiPriority w:val="99"/>
    <w:unhideWhenUsed/>
    <w:rsid w:val="00D3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21"/>
  </w:style>
  <w:style w:type="paragraph" w:styleId="ListParagraph">
    <w:name w:val="List Paragraph"/>
    <w:basedOn w:val="Normal"/>
    <w:uiPriority w:val="34"/>
    <w:qFormat/>
    <w:rsid w:val="004A64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6DE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54AD9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54AD9"/>
    <w:rPr>
      <w:rFonts w:eastAsiaTheme="minorEastAsia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65F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5F9"/>
    <w:pPr>
      <w:outlineLvl w:val="9"/>
    </w:pPr>
    <w:rPr>
      <w:rtl/>
      <w:cs/>
    </w:rPr>
  </w:style>
  <w:style w:type="character" w:customStyle="1" w:styleId="Heading2Char">
    <w:name w:val="Heading 2 Char"/>
    <w:basedOn w:val="DefaultParagraphFont"/>
    <w:link w:val="Heading2"/>
    <w:uiPriority w:val="9"/>
    <w:rsid w:val="00CD65F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65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5F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D65F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894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12AC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335C1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5C1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204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D842AE54524BD19750E50AF6FDD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31FE9-288A-43A2-9775-799CBD54070D}"/>
      </w:docPartPr>
      <w:docPartBody>
        <w:p w:rsidR="00000000" w:rsidRDefault="00631066">
          <w:r w:rsidRPr="008904F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A3"/>
    <w:rsid w:val="00180E29"/>
    <w:rsid w:val="00631066"/>
    <w:rsid w:val="00792CA3"/>
    <w:rsid w:val="008C50D9"/>
    <w:rsid w:val="00AB6502"/>
    <w:rsid w:val="00BB2BDB"/>
    <w:rsid w:val="00D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DA45E04B940548550A64517A26CDF">
    <w:name w:val="56DDA45E04B940548550A64517A26CDF"/>
    <w:rsid w:val="00792CA3"/>
    <w:pPr>
      <w:bidi/>
    </w:pPr>
  </w:style>
  <w:style w:type="paragraph" w:customStyle="1" w:styleId="BCED6E63CD7E4A10BD2BF4CE821B9E82">
    <w:name w:val="BCED6E63CD7E4A10BD2BF4CE821B9E82"/>
    <w:rsid w:val="00792CA3"/>
    <w:pPr>
      <w:bidi/>
    </w:pPr>
  </w:style>
  <w:style w:type="paragraph" w:customStyle="1" w:styleId="C8F6D03863EA4DCEA742FB563734F0B4">
    <w:name w:val="C8F6D03863EA4DCEA742FB563734F0B4"/>
    <w:rsid w:val="00792CA3"/>
    <w:pPr>
      <w:bidi/>
    </w:pPr>
  </w:style>
  <w:style w:type="paragraph" w:customStyle="1" w:styleId="13B85B00D48F4CDEAA00EECA73D16CF9">
    <w:name w:val="13B85B00D48F4CDEAA00EECA73D16CF9"/>
    <w:rsid w:val="00792CA3"/>
    <w:pPr>
      <w:bidi/>
    </w:pPr>
  </w:style>
  <w:style w:type="character" w:styleId="PlaceholderText">
    <w:name w:val="Placeholder Text"/>
    <w:basedOn w:val="DefaultParagraphFont"/>
    <w:uiPriority w:val="99"/>
    <w:semiHidden/>
    <w:rsid w:val="006310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DA45E04B940548550A64517A26CDF">
    <w:name w:val="56DDA45E04B940548550A64517A26CDF"/>
    <w:rsid w:val="00792CA3"/>
    <w:pPr>
      <w:bidi/>
    </w:pPr>
  </w:style>
  <w:style w:type="paragraph" w:customStyle="1" w:styleId="BCED6E63CD7E4A10BD2BF4CE821B9E82">
    <w:name w:val="BCED6E63CD7E4A10BD2BF4CE821B9E82"/>
    <w:rsid w:val="00792CA3"/>
    <w:pPr>
      <w:bidi/>
    </w:pPr>
  </w:style>
  <w:style w:type="paragraph" w:customStyle="1" w:styleId="C8F6D03863EA4DCEA742FB563734F0B4">
    <w:name w:val="C8F6D03863EA4DCEA742FB563734F0B4"/>
    <w:rsid w:val="00792CA3"/>
    <w:pPr>
      <w:bidi/>
    </w:pPr>
  </w:style>
  <w:style w:type="paragraph" w:customStyle="1" w:styleId="13B85B00D48F4CDEAA00EECA73D16CF9">
    <w:name w:val="13B85B00D48F4CDEAA00EECA73D16CF9"/>
    <w:rsid w:val="00792CA3"/>
    <w:pPr>
      <w:bidi/>
    </w:pPr>
  </w:style>
  <w:style w:type="character" w:styleId="PlaceholderText">
    <w:name w:val="Placeholder Text"/>
    <w:basedOn w:val="DefaultParagraphFont"/>
    <w:uiPriority w:val="99"/>
    <w:semiHidden/>
    <w:rsid w:val="006310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4996C-C0E8-4E8C-826F-5CCB0BB2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1743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LicenseBox - מדריך למשתמש</vt:lpstr>
    </vt:vector>
  </TitlesOfParts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LicenseBox - מדריך למשתמש</dc:title>
  <dc:creator>אנה גוזמן, מיכאל פלצב</dc:creator>
  <cp:lastModifiedBy>Michael</cp:lastModifiedBy>
  <cp:revision>4</cp:revision>
  <dcterms:created xsi:type="dcterms:W3CDTF">2013-09-14T22:59:00Z</dcterms:created>
  <dcterms:modified xsi:type="dcterms:W3CDTF">2013-09-16T19:16:00Z</dcterms:modified>
</cp:coreProperties>
</file>