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456" w:rsidRDefault="00597674">
      <w:pPr>
        <w:bidi w:val="0"/>
      </w:pPr>
      <w:r>
        <w:rPr>
          <w:noProof/>
          <w:rtl/>
        </w:rPr>
        <mc:AlternateContent>
          <mc:Choice Requires="wpg">
            <w:drawing>
              <wp:anchor distT="0" distB="0" distL="114300" distR="114300" simplePos="0" relativeHeight="251659264" behindDoc="0" locked="0" layoutInCell="0" allowOverlap="1" wp14:anchorId="011AEC6E" wp14:editId="00ECE3E0">
                <wp:simplePos x="0" y="0"/>
                <wp:positionH relativeFrom="page">
                  <wp:align>center</wp:align>
                </wp:positionH>
                <wp:positionV relativeFrom="margin">
                  <wp:align>center</wp:align>
                </wp:positionV>
                <wp:extent cx="7772400" cy="8228965"/>
                <wp:effectExtent l="38100" t="0" r="40640" b="52070"/>
                <wp:wrapNone/>
                <wp:docPr id="407" name="קבוצה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8529"/>
                            <a:ext cx="12240" cy="5870"/>
                            <a:chOff x="-6" y="2383"/>
                            <a:chExt cx="12197" cy="5269"/>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8" y="29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60" y="2383"/>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932" y="1440"/>
                            <a:ext cx="8638" cy="30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5278A" w:rsidRDefault="0065278A" w:rsidP="004C171A">
                              <w:pPr>
                                <w:spacing w:after="0"/>
                                <w:rPr>
                                  <w:b/>
                                  <w:bCs/>
                                  <w:color w:val="000000" w:themeColor="text1"/>
                                  <w:sz w:val="32"/>
                                  <w:szCs w:val="32"/>
                                  <w:rtl/>
                                  <w:cs/>
                                </w:rPr>
                              </w:pPr>
                            </w:p>
                            <w:p w:rsidR="0065278A" w:rsidRDefault="0065278A" w:rsidP="00C3762F">
                              <w:pPr>
                                <w:spacing w:after="0"/>
                                <w:rPr>
                                  <w:b/>
                                  <w:bCs/>
                                  <w:color w:val="1F497D" w:themeColor="text2"/>
                                  <w:spacing w:val="60"/>
                                  <w:sz w:val="72"/>
                                  <w:szCs w:val="72"/>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C3762F">
                                <w:rPr>
                                  <w:b/>
                                  <w:bCs/>
                                  <w:color w:val="1F497D" w:themeColor="text2"/>
                                  <w:spacing w:val="60"/>
                                  <w:sz w:val="72"/>
                                  <w:szCs w:val="7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LICENSEBOX</w:t>
                              </w:r>
                            </w:p>
                            <w:sdt>
                              <w:sdtPr>
                                <w:rPr>
                                  <w:b/>
                                  <w:bCs/>
                                  <w:color w:val="4F81BD" w:themeColor="accent1"/>
                                  <w:sz w:val="40"/>
                                  <w:szCs w:val="40"/>
                                  <w:rtl/>
                                </w:rPr>
                                <w:alias w:val="כותרת משנה"/>
                                <w:id w:val="15866538"/>
                                <w:dataBinding w:prefixMappings="xmlns:ns0='http://schemas.openxmlformats.org/package/2006/metadata/core-properties' xmlns:ns1='http://purl.org/dc/elements/1.1/'" w:xpath="/ns0:coreProperties[1]/ns1:subject[1]" w:storeItemID="{6C3C8BC8-F283-45AE-878A-BAB7291924A1}"/>
                                <w:text/>
                              </w:sdtPr>
                              <w:sdtContent>
                                <w:p w:rsidR="0065278A" w:rsidRDefault="0065278A" w:rsidP="00C3762F">
                                  <w:r>
                                    <w:rPr>
                                      <w:rFonts w:hint="cs"/>
                                      <w:b/>
                                      <w:bCs/>
                                      <w:color w:val="4F81BD" w:themeColor="accent1"/>
                                      <w:sz w:val="40"/>
                                      <w:szCs w:val="40"/>
                                      <w:rtl/>
                                    </w:rPr>
                                    <w:t>אפיון המערכת</w:t>
                                  </w:r>
                                </w:p>
                              </w:sdtContent>
                            </w:sdt>
                            <w:p w:rsidR="0065278A" w:rsidRPr="00C3762F" w:rsidRDefault="0065278A" w:rsidP="00C3762F">
                              <w:pPr>
                                <w:spacing w:after="0"/>
                                <w:jc w:val="center"/>
                                <w:rPr>
                                  <w:b/>
                                  <w:bCs/>
                                  <w:color w:val="1F497D" w:themeColor="text2"/>
                                  <w:sz w:val="72"/>
                                  <w:szCs w:val="72"/>
                                  <w:rtl/>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rtl/>
                                  <w14:numForm w14:val="oldStyle"/>
                                </w:rPr>
                                <w:alias w:val="שנה"/>
                                <w:id w:val="18366977"/>
                                <w:dataBinding w:prefixMappings="xmlns:ns0='http://schemas.microsoft.com/office/2006/coverPageProps'" w:xpath="/ns0:CoverPageProperties[1]/ns0:PublishDate[1]" w:storeItemID="{55AF091B-3C7A-41E3-B477-F2FDAA23CFDA}"/>
                                <w:date>
                                  <w:dateFormat w:val="yy"/>
                                  <w:lid w:val="he-IL"/>
                                  <w:storeMappedDataAs w:val="dateTime"/>
                                  <w:calendar w:val="gregorian"/>
                                </w:date>
                              </w:sdtPr>
                              <w:sdtContent>
                                <w:p w:rsidR="0065278A" w:rsidRDefault="0065278A" w:rsidP="004C171A">
                                  <w:pPr>
                                    <w:jc w:val="right"/>
                                    <w:rPr>
                                      <w:sz w:val="96"/>
                                      <w:szCs w:val="96"/>
                                      <w:rtl/>
                                      <w:cs/>
                                      <w14:numForm w14:val="oldStyle"/>
                                    </w:rPr>
                                  </w:pPr>
                                  <w:r>
                                    <w:rPr>
                                      <w:rFonts w:hint="cs"/>
                                      <w:sz w:val="96"/>
                                      <w:szCs w:val="96"/>
                                      <w:rtl/>
                                      <w14:numForm w14:val="oldStyle"/>
                                    </w:rPr>
                                    <w:t>‏2013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5" y="4140"/>
                            <a:ext cx="8638" cy="412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tl/>
                                </w:rPr>
                                <w:alias w:val="כותרת"/>
                                <w:id w:val="15866532"/>
                                <w:dataBinding w:prefixMappings="xmlns:ns0='http://schemas.openxmlformats.org/package/2006/metadata/core-properties' xmlns:ns1='http://purl.org/dc/elements/1.1/'" w:xpath="/ns0:coreProperties[1]/ns1:title[1]" w:storeItemID="{6C3C8BC8-F283-45AE-878A-BAB7291924A1}"/>
                                <w:text/>
                              </w:sdtPr>
                              <w:sdtContent>
                                <w:p w:rsidR="0065278A" w:rsidRDefault="0065278A" w:rsidP="00596456">
                                  <w:pPr>
                                    <w:spacing w:after="0"/>
                                    <w:rPr>
                                      <w:b/>
                                      <w:bCs/>
                                      <w:color w:val="1F497D" w:themeColor="text2"/>
                                      <w:sz w:val="72"/>
                                      <w:szCs w:val="72"/>
                                      <w:rtl/>
                                      <w:cs/>
                                    </w:rPr>
                                  </w:pPr>
                                  <w:r>
                                    <w:rPr>
                                      <w:rFonts w:hint="cs"/>
                                      <w:b/>
                                      <w:bCs/>
                                      <w:color w:val="1F497D" w:themeColor="text2"/>
                                      <w:sz w:val="72"/>
                                      <w:szCs w:val="72"/>
                                      <w:rtl/>
                                    </w:rPr>
                                    <w:t xml:space="preserve">פרויקט גמר בתכנות מתקדם בשפת </w:t>
                                  </w:r>
                                  <w:r>
                                    <w:rPr>
                                      <w:b/>
                                      <w:bCs/>
                                      <w:color w:val="1F497D" w:themeColor="text2"/>
                                      <w:sz w:val="72"/>
                                      <w:szCs w:val="72"/>
                                    </w:rPr>
                                    <w:t>Java</w:t>
                                  </w:r>
                                </w:p>
                              </w:sdtContent>
                            </w:sdt>
                            <w:p w:rsidR="0065278A" w:rsidRDefault="0065278A" w:rsidP="00596456">
                              <w:pPr>
                                <w:rPr>
                                  <w:b/>
                                  <w:bCs/>
                                  <w:color w:val="4F81BD" w:themeColor="accent1"/>
                                  <w:sz w:val="40"/>
                                  <w:szCs w:val="40"/>
                                  <w:rtl/>
                                  <w:cs/>
                                </w:rPr>
                              </w:pPr>
                            </w:p>
                            <w:sdt>
                              <w:sdtPr>
                                <w:rPr>
                                  <w:b/>
                                  <w:bCs/>
                                  <w:color w:val="000000" w:themeColor="text1"/>
                                  <w:sz w:val="32"/>
                                  <w:szCs w:val="32"/>
                                  <w:rtl/>
                                </w:rPr>
                                <w:alias w:val="מחבר"/>
                                <w:id w:val="15866544"/>
                                <w:dataBinding w:prefixMappings="xmlns:ns0='http://schemas.openxmlformats.org/package/2006/metadata/core-properties' xmlns:ns1='http://purl.org/dc/elements/1.1/'" w:xpath="/ns0:coreProperties[1]/ns1:creator[1]" w:storeItemID="{6C3C8BC8-F283-45AE-878A-BAB7291924A1}"/>
                                <w:text/>
                              </w:sdtPr>
                              <w:sdtContent>
                                <w:p w:rsidR="0065278A" w:rsidRDefault="0065278A" w:rsidP="00E5156F">
                                  <w:pPr>
                                    <w:rPr>
                                      <w:b/>
                                      <w:bCs/>
                                      <w:color w:val="000000" w:themeColor="text1"/>
                                      <w:sz w:val="32"/>
                                      <w:szCs w:val="32"/>
                                      <w:rtl/>
                                      <w:cs/>
                                    </w:rPr>
                                  </w:pPr>
                                  <w:del w:id="0" w:author="Michael" w:date="2013-09-15T21:18:00Z">
                                    <w:r w:rsidDel="00E5156F">
                                      <w:rPr>
                                        <w:rFonts w:hint="cs"/>
                                        <w:b/>
                                        <w:bCs/>
                                        <w:color w:val="000000" w:themeColor="text1"/>
                                        <w:sz w:val="32"/>
                                        <w:szCs w:val="32"/>
                                        <w:rtl/>
                                      </w:rPr>
                                      <w:delText>אנה גוזמן , מיכאל פלצב</w:delText>
                                    </w:r>
                                  </w:del>
                                  <w:ins w:id="1" w:author="Michael" w:date="2013-09-15T21:18:00Z">
                                    <w:r>
                                      <w:rPr>
                                        <w:rFonts w:hint="cs"/>
                                        <w:b/>
                                        <w:bCs/>
                                        <w:color w:val="000000" w:themeColor="text1"/>
                                        <w:sz w:val="32"/>
                                        <w:szCs w:val="32"/>
                                        <w:rtl/>
                                      </w:rPr>
                                      <w:t>אנה גוזמן, מיכאל פלצב</w:t>
                                    </w:r>
                                  </w:ins>
                                </w:p>
                              </w:sdtContent>
                            </w:sdt>
                            <w:p w:rsidR="0065278A" w:rsidRDefault="0065278A" w:rsidP="004C171A">
                              <w:pPr>
                                <w:rPr>
                                  <w:b/>
                                  <w:bCs/>
                                  <w:color w:val="000000" w:themeColor="text1"/>
                                  <w:sz w:val="32"/>
                                  <w:szCs w:val="32"/>
                                  <w:rtl/>
                                  <w:c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קבוצה 3" o:spid="_x0000_s1026" style="position:absolute;margin-left:0;margin-top:0;width:612pt;height:647.95pt;flip:x;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" o:allowincell="f">
                <v:group id="Group 4" o:spid="_x0000_s1027" style="position:absolute;top:8529;width:12240;height:5870" coordorigin="-6,2383" coordsize="12197,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8;top:29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60;top:2383;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932;top:1440;width:8638;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65278A" w:rsidRDefault="0065278A" w:rsidP="004C171A">
                        <w:pPr>
                          <w:spacing w:after="0"/>
                          <w:rPr>
                            <w:b/>
                            <w:bCs/>
                            <w:color w:val="000000" w:themeColor="text1"/>
                            <w:sz w:val="32"/>
                            <w:szCs w:val="32"/>
                            <w:rtl/>
                            <w:cs/>
                          </w:rPr>
                        </w:pPr>
                      </w:p>
                      <w:p w:rsidR="0065278A" w:rsidRDefault="0065278A" w:rsidP="00C3762F">
                        <w:pPr>
                          <w:spacing w:after="0"/>
                          <w:rPr>
                            <w:b/>
                            <w:bCs/>
                            <w:color w:val="1F497D" w:themeColor="text2"/>
                            <w:spacing w:val="60"/>
                            <w:sz w:val="72"/>
                            <w:szCs w:val="72"/>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C3762F">
                          <w:rPr>
                            <w:b/>
                            <w:bCs/>
                            <w:color w:val="1F497D" w:themeColor="text2"/>
                            <w:spacing w:val="60"/>
                            <w:sz w:val="72"/>
                            <w:szCs w:val="7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LICENSEBOX</w:t>
                        </w:r>
                      </w:p>
                      <w:sdt>
                        <w:sdtPr>
                          <w:rPr>
                            <w:b/>
                            <w:bCs/>
                            <w:color w:val="4F81BD" w:themeColor="accent1"/>
                            <w:sz w:val="40"/>
                            <w:szCs w:val="40"/>
                            <w:rtl/>
                          </w:rPr>
                          <w:alias w:val="כותרת משנה"/>
                          <w:id w:val="15866538"/>
                          <w:dataBinding w:prefixMappings="xmlns:ns0='http://schemas.openxmlformats.org/package/2006/metadata/core-properties' xmlns:ns1='http://purl.org/dc/elements/1.1/'" w:xpath="/ns0:coreProperties[1]/ns1:subject[1]" w:storeItemID="{6C3C8BC8-F283-45AE-878A-BAB7291924A1}"/>
                          <w:text/>
                        </w:sdtPr>
                        <w:sdtContent>
                          <w:p w:rsidR="0065278A" w:rsidRDefault="0065278A" w:rsidP="00C3762F">
                            <w:r>
                              <w:rPr>
                                <w:rFonts w:hint="cs"/>
                                <w:b/>
                                <w:bCs/>
                                <w:color w:val="4F81BD" w:themeColor="accent1"/>
                                <w:sz w:val="40"/>
                                <w:szCs w:val="40"/>
                                <w:rtl/>
                              </w:rPr>
                              <w:t>אפיון המערכת</w:t>
                            </w:r>
                          </w:p>
                        </w:sdtContent>
                      </w:sdt>
                      <w:p w:rsidR="0065278A" w:rsidRPr="00C3762F" w:rsidRDefault="0065278A" w:rsidP="00C3762F">
                        <w:pPr>
                          <w:spacing w:after="0"/>
                          <w:jc w:val="center"/>
                          <w:rPr>
                            <w:b/>
                            <w:bCs/>
                            <w:color w:val="1F497D" w:themeColor="text2"/>
                            <w:sz w:val="72"/>
                            <w:szCs w:val="72"/>
                            <w:rtl/>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rtl/>
                            <w14:numForm w14:val="oldStyle"/>
                          </w:rPr>
                          <w:alias w:val="שנה"/>
                          <w:id w:val="18366977"/>
                          <w:dataBinding w:prefixMappings="xmlns:ns0='http://schemas.microsoft.com/office/2006/coverPageProps'" w:xpath="/ns0:CoverPageProperties[1]/ns0:PublishDate[1]" w:storeItemID="{55AF091B-3C7A-41E3-B477-F2FDAA23CFDA}"/>
                          <w:date>
                            <w:dateFormat w:val="yy"/>
                            <w:lid w:val="he-IL"/>
                            <w:storeMappedDataAs w:val="dateTime"/>
                            <w:calendar w:val="gregorian"/>
                          </w:date>
                        </w:sdtPr>
                        <w:sdtContent>
                          <w:p w:rsidR="0065278A" w:rsidRDefault="0065278A" w:rsidP="004C171A">
                            <w:pPr>
                              <w:jc w:val="right"/>
                              <w:rPr>
                                <w:sz w:val="96"/>
                                <w:szCs w:val="96"/>
                                <w:rtl/>
                                <w:cs/>
                                <w14:numForm w14:val="oldStyle"/>
                              </w:rPr>
                            </w:pPr>
                            <w:r>
                              <w:rPr>
                                <w:rFonts w:hint="cs"/>
                                <w:sz w:val="96"/>
                                <w:szCs w:val="96"/>
                                <w:rtl/>
                                <w14:numForm w14:val="oldStyle"/>
                              </w:rPr>
                              <w:t>‏2013</w:t>
                            </w:r>
                          </w:p>
                        </w:sdtContent>
                      </w:sdt>
                    </w:txbxContent>
                  </v:textbox>
                </v:rect>
                <v:rect id="Rectangle 17" o:spid="_x0000_s1040" style="position:absolute;left:1805;top:4140;width:8638;height:41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tl/>
                          </w:rPr>
                          <w:alias w:val="כותרת"/>
                          <w:id w:val="15866532"/>
                          <w:dataBinding w:prefixMappings="xmlns:ns0='http://schemas.openxmlformats.org/package/2006/metadata/core-properties' xmlns:ns1='http://purl.org/dc/elements/1.1/'" w:xpath="/ns0:coreProperties[1]/ns1:title[1]" w:storeItemID="{6C3C8BC8-F283-45AE-878A-BAB7291924A1}"/>
                          <w:text/>
                        </w:sdtPr>
                        <w:sdtContent>
                          <w:p w:rsidR="0065278A" w:rsidRDefault="0065278A" w:rsidP="00596456">
                            <w:pPr>
                              <w:spacing w:after="0"/>
                              <w:rPr>
                                <w:b/>
                                <w:bCs/>
                                <w:color w:val="1F497D" w:themeColor="text2"/>
                                <w:sz w:val="72"/>
                                <w:szCs w:val="72"/>
                                <w:rtl/>
                                <w:cs/>
                              </w:rPr>
                            </w:pPr>
                            <w:r>
                              <w:rPr>
                                <w:rFonts w:hint="cs"/>
                                <w:b/>
                                <w:bCs/>
                                <w:color w:val="1F497D" w:themeColor="text2"/>
                                <w:sz w:val="72"/>
                                <w:szCs w:val="72"/>
                                <w:rtl/>
                              </w:rPr>
                              <w:t xml:space="preserve">פרויקט גמר בתכנות מתקדם בשפת </w:t>
                            </w:r>
                            <w:r>
                              <w:rPr>
                                <w:b/>
                                <w:bCs/>
                                <w:color w:val="1F497D" w:themeColor="text2"/>
                                <w:sz w:val="72"/>
                                <w:szCs w:val="72"/>
                              </w:rPr>
                              <w:t>Java</w:t>
                            </w:r>
                          </w:p>
                        </w:sdtContent>
                      </w:sdt>
                      <w:p w:rsidR="0065278A" w:rsidRDefault="0065278A" w:rsidP="00596456">
                        <w:pPr>
                          <w:rPr>
                            <w:b/>
                            <w:bCs/>
                            <w:color w:val="4F81BD" w:themeColor="accent1"/>
                            <w:sz w:val="40"/>
                            <w:szCs w:val="40"/>
                            <w:rtl/>
                            <w:cs/>
                          </w:rPr>
                        </w:pPr>
                      </w:p>
                      <w:sdt>
                        <w:sdtPr>
                          <w:rPr>
                            <w:b/>
                            <w:bCs/>
                            <w:color w:val="000000" w:themeColor="text1"/>
                            <w:sz w:val="32"/>
                            <w:szCs w:val="32"/>
                            <w:rtl/>
                          </w:rPr>
                          <w:alias w:val="מחבר"/>
                          <w:id w:val="15866544"/>
                          <w:dataBinding w:prefixMappings="xmlns:ns0='http://schemas.openxmlformats.org/package/2006/metadata/core-properties' xmlns:ns1='http://purl.org/dc/elements/1.1/'" w:xpath="/ns0:coreProperties[1]/ns1:creator[1]" w:storeItemID="{6C3C8BC8-F283-45AE-878A-BAB7291924A1}"/>
                          <w:text/>
                        </w:sdtPr>
                        <w:sdtContent>
                          <w:p w:rsidR="0065278A" w:rsidRDefault="0065278A" w:rsidP="00E5156F">
                            <w:pPr>
                              <w:rPr>
                                <w:b/>
                                <w:bCs/>
                                <w:color w:val="000000" w:themeColor="text1"/>
                                <w:sz w:val="32"/>
                                <w:szCs w:val="32"/>
                                <w:rtl/>
                                <w:cs/>
                              </w:rPr>
                            </w:pPr>
                            <w:del w:id="2" w:author="Michael" w:date="2013-09-15T21:18:00Z">
                              <w:r w:rsidDel="00E5156F">
                                <w:rPr>
                                  <w:rFonts w:hint="cs"/>
                                  <w:b/>
                                  <w:bCs/>
                                  <w:color w:val="000000" w:themeColor="text1"/>
                                  <w:sz w:val="32"/>
                                  <w:szCs w:val="32"/>
                                  <w:rtl/>
                                </w:rPr>
                                <w:delText>אנה גוזמן , מיכאל פלצב</w:delText>
                              </w:r>
                            </w:del>
                            <w:ins w:id="3" w:author="Michael" w:date="2013-09-15T21:18:00Z">
                              <w:r>
                                <w:rPr>
                                  <w:rFonts w:hint="cs"/>
                                  <w:b/>
                                  <w:bCs/>
                                  <w:color w:val="000000" w:themeColor="text1"/>
                                  <w:sz w:val="32"/>
                                  <w:szCs w:val="32"/>
                                  <w:rtl/>
                                </w:rPr>
                                <w:t>אנה גוזמן, מיכאל פלצב</w:t>
                              </w:r>
                            </w:ins>
                          </w:p>
                        </w:sdtContent>
                      </w:sdt>
                      <w:p w:rsidR="0065278A" w:rsidRDefault="0065278A" w:rsidP="004C171A">
                        <w:pPr>
                          <w:rPr>
                            <w:b/>
                            <w:bCs/>
                            <w:color w:val="000000" w:themeColor="text1"/>
                            <w:sz w:val="32"/>
                            <w:szCs w:val="32"/>
                            <w:rtl/>
                            <w:cs/>
                          </w:rPr>
                        </w:pPr>
                      </w:p>
                    </w:txbxContent>
                  </v:textbox>
                </v:rect>
                <w10:wrap anchorx="page" anchory="margin"/>
              </v:group>
            </w:pict>
          </mc:Fallback>
        </mc:AlternateContent>
      </w:r>
      <w:sdt>
        <w:sdtPr>
          <w:id w:val="843593015"/>
          <w:docPartObj>
            <w:docPartGallery w:val="Cover Pages"/>
            <w:docPartUnique/>
          </w:docPartObj>
        </w:sdtPr>
        <w:sdtEndPr>
          <w:rPr>
            <w:cs/>
          </w:rPr>
        </w:sdtEndPr>
        <w:sdtContent>
          <w:r w:rsidR="00596456">
            <w:br w:type="page"/>
          </w:r>
        </w:sdtContent>
      </w:sdt>
    </w:p>
    <w:customXmlInsRangeStart w:id="4" w:author="Michael" w:date="2013-09-16T00:47:00Z"/>
    <w:sdt>
      <w:sdtPr>
        <w:rPr>
          <w:rFonts w:asciiTheme="minorHAnsi" w:eastAsiaTheme="minorHAnsi" w:hAnsiTheme="minorHAnsi" w:cstheme="minorBidi"/>
          <w:b w:val="0"/>
          <w:bCs w:val="0"/>
          <w:color w:val="auto"/>
          <w:sz w:val="22"/>
          <w:szCs w:val="22"/>
          <w:rtl/>
          <w:cs/>
          <w:lang w:val="he-IL" w:eastAsia="en-US" w:bidi="he-IL"/>
        </w:rPr>
        <w:id w:val="1532382135"/>
        <w:docPartObj>
          <w:docPartGallery w:val="Table of Contents"/>
          <w:docPartUnique/>
        </w:docPartObj>
      </w:sdtPr>
      <w:sdtEndPr>
        <w:rPr>
          <w:lang w:val="en-US"/>
        </w:rPr>
      </w:sdtEndPr>
      <w:sdtContent>
        <w:customXmlInsRangeEnd w:id="4"/>
        <w:p w:rsidR="007F1C40" w:rsidRDefault="007F1C40">
          <w:pPr>
            <w:pStyle w:val="TOCHeading"/>
            <w:bidi/>
            <w:rPr>
              <w:ins w:id="5" w:author="Michael" w:date="2013-09-16T00:47:00Z"/>
              <w:rtl/>
              <w:cs/>
            </w:rPr>
            <w:pPrChange w:id="6" w:author="Michael" w:date="2013-09-16T00:47:00Z">
              <w:pPr>
                <w:pStyle w:val="TOCHeading"/>
              </w:pPr>
            </w:pPrChange>
          </w:pPr>
          <w:ins w:id="7" w:author="Michael" w:date="2013-09-16T00:47:00Z">
            <w:r>
              <w:rPr>
                <w:rtl/>
                <w:cs/>
                <w:lang w:val="he-IL" w:bidi="he-IL"/>
              </w:rPr>
              <w:t>תוכן עניינים</w:t>
            </w:r>
          </w:ins>
        </w:p>
        <w:p w:rsidR="00C41203" w:rsidRDefault="007F1C40">
          <w:pPr>
            <w:pStyle w:val="TOC1"/>
            <w:tabs>
              <w:tab w:val="right" w:leader="dot" w:pos="8296"/>
            </w:tabs>
            <w:rPr>
              <w:ins w:id="8" w:author="Michael" w:date="2013-09-16T22:16:00Z"/>
              <w:rFonts w:eastAsiaTheme="minorEastAsia"/>
              <w:noProof/>
              <w:rtl/>
            </w:rPr>
          </w:pPr>
          <w:ins w:id="9" w:author="Michael" w:date="2013-09-16T00:47:00Z">
            <w:r>
              <w:fldChar w:fldCharType="begin"/>
            </w:r>
            <w:r>
              <w:instrText xml:space="preserve"> TOC \o "1-3" \h \z \u </w:instrText>
            </w:r>
            <w:r>
              <w:fldChar w:fldCharType="separate"/>
            </w:r>
          </w:ins>
          <w:ins w:id="10" w:author="Michael" w:date="2013-09-16T22:16:00Z">
            <w:r w:rsidR="00C41203" w:rsidRPr="00A62846">
              <w:rPr>
                <w:rStyle w:val="Hyperlink"/>
                <w:noProof/>
                <w:rtl/>
              </w:rPr>
              <w:fldChar w:fldCharType="begin"/>
            </w:r>
            <w:r w:rsidR="00C41203" w:rsidRPr="00A62846">
              <w:rPr>
                <w:rStyle w:val="Hyperlink"/>
                <w:noProof/>
                <w:rtl/>
              </w:rPr>
              <w:instrText xml:space="preserve"> </w:instrText>
            </w:r>
            <w:r w:rsidR="00C41203">
              <w:rPr>
                <w:noProof/>
              </w:rPr>
              <w:instrText>HYPERLINK \l "_Toc367133122</w:instrText>
            </w:r>
            <w:r w:rsidR="00C41203">
              <w:rPr>
                <w:noProof/>
                <w:rtl/>
              </w:rPr>
              <w:instrText>"</w:instrText>
            </w:r>
            <w:r w:rsidR="00C41203" w:rsidRPr="00A62846">
              <w:rPr>
                <w:rStyle w:val="Hyperlink"/>
                <w:noProof/>
                <w:rtl/>
              </w:rPr>
              <w:instrText xml:space="preserve"> </w:instrText>
            </w:r>
            <w:r w:rsidR="00C41203" w:rsidRPr="00A62846">
              <w:rPr>
                <w:rStyle w:val="Hyperlink"/>
                <w:noProof/>
                <w:rtl/>
              </w:rPr>
            </w:r>
            <w:r w:rsidR="00C41203" w:rsidRPr="00A62846">
              <w:rPr>
                <w:rStyle w:val="Hyperlink"/>
                <w:noProof/>
                <w:rtl/>
              </w:rPr>
              <w:fldChar w:fldCharType="separate"/>
            </w:r>
            <w:r w:rsidR="00C41203" w:rsidRPr="00A62846">
              <w:rPr>
                <w:rStyle w:val="Hyperlink"/>
                <w:rFonts w:hint="eastAsia"/>
                <w:noProof/>
                <w:rtl/>
              </w:rPr>
              <w:t>תיאור</w:t>
            </w:r>
            <w:r w:rsidR="00C41203" w:rsidRPr="00A62846">
              <w:rPr>
                <w:rStyle w:val="Hyperlink"/>
                <w:noProof/>
                <w:rtl/>
              </w:rPr>
              <w:t xml:space="preserve"> </w:t>
            </w:r>
            <w:r w:rsidR="00C41203" w:rsidRPr="00A62846">
              <w:rPr>
                <w:rStyle w:val="Hyperlink"/>
                <w:rFonts w:hint="eastAsia"/>
                <w:noProof/>
                <w:rtl/>
              </w:rPr>
              <w:t>כללי</w:t>
            </w:r>
            <w:r w:rsidR="00C41203">
              <w:rPr>
                <w:noProof/>
                <w:webHidden/>
                <w:rtl/>
              </w:rPr>
              <w:tab/>
            </w:r>
            <w:r w:rsidR="00C41203">
              <w:rPr>
                <w:rStyle w:val="Hyperlink"/>
                <w:noProof/>
                <w:rtl/>
              </w:rPr>
              <w:fldChar w:fldCharType="begin"/>
            </w:r>
            <w:r w:rsidR="00C41203">
              <w:rPr>
                <w:noProof/>
                <w:webHidden/>
                <w:rtl/>
              </w:rPr>
              <w:instrText xml:space="preserve"> </w:instrText>
            </w:r>
            <w:r w:rsidR="00C41203">
              <w:rPr>
                <w:noProof/>
                <w:webHidden/>
              </w:rPr>
              <w:instrText>PAGEREF</w:instrText>
            </w:r>
            <w:r w:rsidR="00C41203">
              <w:rPr>
                <w:noProof/>
                <w:webHidden/>
                <w:rtl/>
              </w:rPr>
              <w:instrText xml:space="preserve"> _</w:instrText>
            </w:r>
            <w:r w:rsidR="00C41203">
              <w:rPr>
                <w:noProof/>
                <w:webHidden/>
              </w:rPr>
              <w:instrText>Toc367133122 \h</w:instrText>
            </w:r>
            <w:r w:rsidR="00C41203">
              <w:rPr>
                <w:noProof/>
                <w:webHidden/>
                <w:rtl/>
              </w:rPr>
              <w:instrText xml:space="preserve"> </w:instrText>
            </w:r>
            <w:r w:rsidR="00C41203">
              <w:rPr>
                <w:rStyle w:val="Hyperlink"/>
                <w:noProof/>
                <w:rtl/>
              </w:rPr>
            </w:r>
          </w:ins>
          <w:r w:rsidR="00C41203">
            <w:rPr>
              <w:rStyle w:val="Hyperlink"/>
              <w:noProof/>
              <w:rtl/>
            </w:rPr>
            <w:fldChar w:fldCharType="separate"/>
          </w:r>
          <w:ins w:id="11" w:author="Michael" w:date="2013-09-16T22:16:00Z">
            <w:r w:rsidR="00C41203">
              <w:rPr>
                <w:noProof/>
                <w:webHidden/>
                <w:rtl/>
              </w:rPr>
              <w:t>2</w:t>
            </w:r>
            <w:r w:rsidR="00C41203">
              <w:rPr>
                <w:rStyle w:val="Hyperlink"/>
                <w:noProof/>
                <w:rtl/>
              </w:rPr>
              <w:fldChar w:fldCharType="end"/>
            </w:r>
            <w:r w:rsidR="00C41203" w:rsidRPr="00A62846">
              <w:rPr>
                <w:rStyle w:val="Hyperlink"/>
                <w:noProof/>
                <w:rtl/>
              </w:rPr>
              <w:fldChar w:fldCharType="end"/>
            </w:r>
          </w:ins>
        </w:p>
        <w:p w:rsidR="00C41203" w:rsidRDefault="00C41203">
          <w:pPr>
            <w:pStyle w:val="TOC1"/>
            <w:tabs>
              <w:tab w:val="right" w:leader="dot" w:pos="8296"/>
            </w:tabs>
            <w:rPr>
              <w:ins w:id="12" w:author="Michael" w:date="2013-09-16T22:16:00Z"/>
              <w:rFonts w:eastAsiaTheme="minorEastAsia"/>
              <w:noProof/>
              <w:rtl/>
            </w:rPr>
          </w:pPr>
          <w:ins w:id="13"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"_Toc367133123</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סוגי</w:t>
            </w:r>
            <w:r w:rsidRPr="00A62846">
              <w:rPr>
                <w:rStyle w:val="Hyperlink"/>
                <w:noProof/>
                <w:rtl/>
              </w:rPr>
              <w:t xml:space="preserve"> </w:t>
            </w:r>
            <w:r w:rsidRPr="00A62846">
              <w:rPr>
                <w:rStyle w:val="Hyperlink"/>
                <w:rFonts w:hint="eastAsia"/>
                <w:noProof/>
                <w:rtl/>
              </w:rPr>
              <w:t>משתמשים</w:t>
            </w:r>
            <w:r w:rsidRPr="00A62846">
              <w:rPr>
                <w:rStyle w:val="Hyperlink"/>
                <w:noProof/>
                <w:rtl/>
              </w:rPr>
              <w:t xml:space="preserve"> </w:t>
            </w:r>
            <w:r w:rsidRPr="00A62846">
              <w:rPr>
                <w:rStyle w:val="Hyperlink"/>
                <w:rFonts w:hint="eastAsia"/>
                <w:noProof/>
                <w:rtl/>
              </w:rPr>
              <w:t>במערכת</w:t>
            </w:r>
            <w:r w:rsidRPr="00A62846">
              <w:rPr>
                <w:rStyle w:val="Hyperlink"/>
                <w:noProof/>
                <w:rtl/>
              </w:rPr>
              <w:t xml:space="preserve"> (</w:t>
            </w:r>
            <w:r w:rsidRPr="00A62846">
              <w:rPr>
                <w:rStyle w:val="Hyperlink"/>
                <w:rFonts w:hint="eastAsia"/>
                <w:noProof/>
                <w:rtl/>
              </w:rPr>
              <w:t>קבוצות</w:t>
            </w:r>
            <w:r w:rsidRPr="00A62846">
              <w:rPr>
                <w:rStyle w:val="Hyperlink"/>
                <w:noProof/>
                <w:rtl/>
              </w:rPr>
              <w:t xml:space="preserve"> </w:t>
            </w:r>
            <w:r w:rsidRPr="00A62846">
              <w:rPr>
                <w:rStyle w:val="Hyperlink"/>
                <w:rFonts w:hint="eastAsia"/>
                <w:noProof/>
                <w:rtl/>
              </w:rPr>
              <w:t>הרשאה</w:t>
            </w:r>
            <w:r w:rsidRPr="00A62846">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Toc367133123 \h</w:instrText>
            </w:r>
            <w:r>
              <w:rPr>
                <w:noProof/>
                <w:webHidden/>
                <w:rtl/>
              </w:rPr>
              <w:instrText xml:space="preserve"> </w:instrText>
            </w:r>
            <w:r>
              <w:rPr>
                <w:rStyle w:val="Hyperlink"/>
                <w:noProof/>
                <w:rtl/>
              </w:rPr>
            </w:r>
          </w:ins>
          <w:r>
            <w:rPr>
              <w:rStyle w:val="Hyperlink"/>
              <w:noProof/>
              <w:rtl/>
            </w:rPr>
            <w:fldChar w:fldCharType="separate"/>
          </w:r>
          <w:ins w:id="14" w:author="Michael" w:date="2013-09-16T22:16:00Z">
            <w:r>
              <w:rPr>
                <w:noProof/>
                <w:webHidden/>
                <w:rtl/>
              </w:rPr>
              <w:t>2</w:t>
            </w:r>
            <w:r>
              <w:rPr>
                <w:rStyle w:val="Hyperlink"/>
                <w:noProof/>
                <w:rtl/>
              </w:rPr>
              <w:fldChar w:fldCharType="end"/>
            </w:r>
            <w:r w:rsidRPr="00A62846">
              <w:rPr>
                <w:rStyle w:val="Hyperlink"/>
                <w:noProof/>
                <w:rtl/>
              </w:rPr>
              <w:fldChar w:fldCharType="end"/>
            </w:r>
          </w:ins>
        </w:p>
        <w:p w:rsidR="00C41203" w:rsidRDefault="00C41203">
          <w:pPr>
            <w:pStyle w:val="TOC2"/>
            <w:tabs>
              <w:tab w:val="right" w:leader="dot" w:pos="8296"/>
            </w:tabs>
            <w:rPr>
              <w:ins w:id="15" w:author="Michael" w:date="2013-09-16T22:16:00Z"/>
              <w:rFonts w:eastAsiaTheme="minorEastAsia"/>
              <w:noProof/>
              <w:rtl/>
            </w:rPr>
          </w:pPr>
          <w:ins w:id="16"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"_Toc367133124</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דוחות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Toc367133124 \h</w:instrText>
            </w:r>
            <w:r>
              <w:rPr>
                <w:noProof/>
                <w:webHidden/>
                <w:rtl/>
              </w:rPr>
              <w:instrText xml:space="preserve"> </w:instrText>
            </w:r>
            <w:r>
              <w:rPr>
                <w:rStyle w:val="Hyperlink"/>
                <w:noProof/>
                <w:rtl/>
              </w:rPr>
            </w:r>
          </w:ins>
          <w:r>
            <w:rPr>
              <w:rStyle w:val="Hyperlink"/>
              <w:noProof/>
              <w:rtl/>
            </w:rPr>
            <w:fldChar w:fldCharType="separate"/>
          </w:r>
          <w:ins w:id="17" w:author="Michael" w:date="2013-09-16T22:16:00Z">
            <w:r>
              <w:rPr>
                <w:noProof/>
                <w:webHidden/>
                <w:rtl/>
              </w:rPr>
              <w:t>3</w:t>
            </w:r>
            <w:r>
              <w:rPr>
                <w:rStyle w:val="Hyperlink"/>
                <w:noProof/>
                <w:rtl/>
              </w:rPr>
              <w:fldChar w:fldCharType="end"/>
            </w:r>
            <w:r w:rsidRPr="00A62846">
              <w:rPr>
                <w:rStyle w:val="Hyperlink"/>
                <w:noProof/>
                <w:rtl/>
              </w:rPr>
              <w:fldChar w:fldCharType="end"/>
            </w:r>
          </w:ins>
        </w:p>
        <w:p w:rsidR="00C41203" w:rsidRDefault="00C41203">
          <w:pPr>
            <w:pStyle w:val="TOC1"/>
            <w:tabs>
              <w:tab w:val="right" w:leader="dot" w:pos="8296"/>
            </w:tabs>
            <w:rPr>
              <w:ins w:id="18" w:author="Michael" w:date="2013-09-16T22:16:00Z"/>
              <w:rFonts w:eastAsiaTheme="minorEastAsia"/>
              <w:noProof/>
              <w:rtl/>
            </w:rPr>
          </w:pPr>
          <w:ins w:id="19"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"_Toc367133125</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אופן</w:t>
            </w:r>
            <w:r w:rsidRPr="00A62846">
              <w:rPr>
                <w:rStyle w:val="Hyperlink"/>
                <w:noProof/>
                <w:rtl/>
              </w:rPr>
              <w:t xml:space="preserve"> </w:t>
            </w:r>
            <w:r w:rsidRPr="00A62846">
              <w:rPr>
                <w:rStyle w:val="Hyperlink"/>
                <w:rFonts w:hint="eastAsia"/>
                <w:noProof/>
                <w:rtl/>
              </w:rPr>
              <w:t>הניהול</w:t>
            </w:r>
            <w:r w:rsidRPr="00A62846">
              <w:rPr>
                <w:rStyle w:val="Hyperlink"/>
                <w:noProof/>
                <w:rtl/>
              </w:rPr>
              <w:t xml:space="preserve"> </w:t>
            </w:r>
            <w:r w:rsidRPr="00A62846">
              <w:rPr>
                <w:rStyle w:val="Hyperlink"/>
                <w:rFonts w:hint="eastAsia"/>
                <w:noProof/>
                <w:rtl/>
              </w:rPr>
              <w:t>של</w:t>
            </w:r>
            <w:r w:rsidRPr="00A62846">
              <w:rPr>
                <w:rStyle w:val="Hyperlink"/>
                <w:noProof/>
                <w:rtl/>
              </w:rPr>
              <w:t xml:space="preserve"> </w:t>
            </w:r>
            <w:r w:rsidRPr="00A62846">
              <w:rPr>
                <w:rStyle w:val="Hyperlink"/>
                <w:rFonts w:hint="eastAsia"/>
                <w:noProof/>
                <w:rtl/>
              </w:rPr>
              <w:t>רישיונות</w:t>
            </w:r>
            <w:r w:rsidRPr="00A62846">
              <w:rPr>
                <w:rStyle w:val="Hyperlink"/>
                <w:noProof/>
                <w:rtl/>
              </w:rPr>
              <w:t xml:space="preserve"> </w:t>
            </w:r>
            <w:r w:rsidRPr="00A62846">
              <w:rPr>
                <w:rStyle w:val="Hyperlink"/>
                <w:rFonts w:hint="eastAsia"/>
                <w:noProof/>
                <w:rtl/>
              </w:rPr>
              <w:t>במערכת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Toc367133125 \h</w:instrText>
            </w:r>
            <w:r>
              <w:rPr>
                <w:noProof/>
                <w:webHidden/>
                <w:rtl/>
              </w:rPr>
              <w:instrText xml:space="preserve"> </w:instrText>
            </w:r>
            <w:r>
              <w:rPr>
                <w:rStyle w:val="Hyperlink"/>
                <w:noProof/>
                <w:rtl/>
              </w:rPr>
            </w:r>
          </w:ins>
          <w:r>
            <w:rPr>
              <w:rStyle w:val="Hyperlink"/>
              <w:noProof/>
              <w:rtl/>
            </w:rPr>
            <w:fldChar w:fldCharType="separate"/>
          </w:r>
          <w:ins w:id="20" w:author="Michael" w:date="2013-09-16T22:16:00Z">
            <w:r>
              <w:rPr>
                <w:noProof/>
                <w:webHidden/>
                <w:rtl/>
              </w:rPr>
              <w:t>3</w:t>
            </w:r>
            <w:r>
              <w:rPr>
                <w:rStyle w:val="Hyperlink"/>
                <w:noProof/>
                <w:rtl/>
              </w:rPr>
              <w:fldChar w:fldCharType="end"/>
            </w:r>
            <w:r w:rsidRPr="00A62846">
              <w:rPr>
                <w:rStyle w:val="Hyperlink"/>
                <w:noProof/>
                <w:rtl/>
              </w:rPr>
              <w:fldChar w:fldCharType="end"/>
            </w:r>
          </w:ins>
        </w:p>
        <w:p w:rsidR="00C41203" w:rsidRDefault="00C41203">
          <w:pPr>
            <w:pStyle w:val="TOC2"/>
            <w:tabs>
              <w:tab w:val="right" w:leader="dot" w:pos="8296"/>
            </w:tabs>
            <w:rPr>
              <w:ins w:id="21" w:author="Michael" w:date="2013-09-16T22:16:00Z"/>
              <w:rFonts w:eastAsiaTheme="minorEastAsia"/>
              <w:noProof/>
              <w:rtl/>
            </w:rPr>
          </w:pPr>
          <w:ins w:id="22"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"_Toc367133126</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תהליך</w:t>
            </w:r>
            <w:r w:rsidRPr="00A62846">
              <w:rPr>
                <w:rStyle w:val="Hyperlink"/>
                <w:noProof/>
                <w:rtl/>
              </w:rPr>
              <w:t xml:space="preserve"> </w:t>
            </w:r>
            <w:r w:rsidRPr="00A62846">
              <w:rPr>
                <w:rStyle w:val="Hyperlink"/>
                <w:rFonts w:hint="eastAsia"/>
                <w:noProof/>
                <w:rtl/>
              </w:rPr>
              <w:t>אישור</w:t>
            </w:r>
            <w:r w:rsidRPr="00A62846">
              <w:rPr>
                <w:rStyle w:val="Hyperlink"/>
                <w:noProof/>
                <w:rtl/>
              </w:rPr>
              <w:t xml:space="preserve"> </w:t>
            </w:r>
            <w:r w:rsidRPr="00A62846">
              <w:rPr>
                <w:rStyle w:val="Hyperlink"/>
                <w:rFonts w:hint="eastAsia"/>
                <w:noProof/>
                <w:rtl/>
              </w:rPr>
              <w:t>רכישה</w:t>
            </w:r>
            <w:r w:rsidRPr="00A62846">
              <w:rPr>
                <w:rStyle w:val="Hyperlink"/>
                <w:noProof/>
                <w:rtl/>
              </w:rPr>
              <w:t>/</w:t>
            </w:r>
            <w:r w:rsidRPr="00A62846">
              <w:rPr>
                <w:rStyle w:val="Hyperlink"/>
                <w:rFonts w:hint="eastAsia"/>
                <w:noProof/>
                <w:rtl/>
              </w:rPr>
              <w:t>שדרוג</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Toc367133126 \h</w:instrText>
            </w:r>
            <w:r>
              <w:rPr>
                <w:noProof/>
                <w:webHidden/>
                <w:rtl/>
              </w:rPr>
              <w:instrText xml:space="preserve"> </w:instrText>
            </w:r>
            <w:r>
              <w:rPr>
                <w:rStyle w:val="Hyperlink"/>
                <w:noProof/>
                <w:rtl/>
              </w:rPr>
            </w:r>
          </w:ins>
          <w:r>
            <w:rPr>
              <w:rStyle w:val="Hyperlink"/>
              <w:noProof/>
              <w:rtl/>
            </w:rPr>
            <w:fldChar w:fldCharType="separate"/>
          </w:r>
          <w:ins w:id="23" w:author="Michael" w:date="2013-09-16T22:16:00Z">
            <w:r>
              <w:rPr>
                <w:noProof/>
                <w:webHidden/>
                <w:rtl/>
              </w:rPr>
              <w:t>4</w:t>
            </w:r>
            <w:r>
              <w:rPr>
                <w:rStyle w:val="Hyperlink"/>
                <w:noProof/>
                <w:rtl/>
              </w:rPr>
              <w:fldChar w:fldCharType="end"/>
            </w:r>
            <w:r w:rsidRPr="00A62846">
              <w:rPr>
                <w:rStyle w:val="Hyperlink"/>
                <w:noProof/>
                <w:rtl/>
              </w:rPr>
              <w:fldChar w:fldCharType="end"/>
            </w:r>
          </w:ins>
        </w:p>
        <w:p w:rsidR="00C41203" w:rsidRDefault="00C41203">
          <w:pPr>
            <w:pStyle w:val="TOC1"/>
            <w:tabs>
              <w:tab w:val="right" w:leader="dot" w:pos="8296"/>
            </w:tabs>
            <w:rPr>
              <w:ins w:id="24" w:author="Michael" w:date="2013-09-16T22:16:00Z"/>
              <w:rFonts w:eastAsiaTheme="minorEastAsia"/>
              <w:noProof/>
              <w:rtl/>
            </w:rPr>
          </w:pPr>
          <w:ins w:id="25"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"_Toc367133127</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טכנולוגיות</w:t>
            </w:r>
            <w:r w:rsidRPr="00A62846">
              <w:rPr>
                <w:rStyle w:val="Hyperlink"/>
                <w:noProof/>
                <w:rtl/>
              </w:rPr>
              <w:t xml:space="preserve"> </w:t>
            </w:r>
            <w:r w:rsidRPr="00A62846">
              <w:rPr>
                <w:rStyle w:val="Hyperlink"/>
                <w:rFonts w:hint="eastAsia"/>
                <w:noProof/>
                <w:rtl/>
              </w:rPr>
              <w:t>בשימוש</w:t>
            </w:r>
            <w:r w:rsidRPr="00A62846">
              <w:rPr>
                <w:rStyle w:val="Hyperlink"/>
                <w:noProof/>
                <w:rtl/>
              </w:rPr>
              <w:t xml:space="preserve"> </w:t>
            </w:r>
            <w:r w:rsidRPr="00A62846">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Toc367133127 \h</w:instrText>
            </w:r>
            <w:r>
              <w:rPr>
                <w:noProof/>
                <w:webHidden/>
                <w:rtl/>
              </w:rPr>
              <w:instrText xml:space="preserve"> </w:instrText>
            </w:r>
            <w:r>
              <w:rPr>
                <w:rStyle w:val="Hyperlink"/>
                <w:noProof/>
                <w:rtl/>
              </w:rPr>
            </w:r>
          </w:ins>
          <w:r>
            <w:rPr>
              <w:rStyle w:val="Hyperlink"/>
              <w:noProof/>
              <w:rtl/>
            </w:rPr>
            <w:fldChar w:fldCharType="separate"/>
          </w:r>
          <w:ins w:id="26" w:author="Michael" w:date="2013-09-16T22:16:00Z">
            <w:r>
              <w:rPr>
                <w:noProof/>
                <w:webHidden/>
                <w:rtl/>
              </w:rPr>
              <w:t>5</w:t>
            </w:r>
            <w:r>
              <w:rPr>
                <w:rStyle w:val="Hyperlink"/>
                <w:noProof/>
                <w:rtl/>
              </w:rPr>
              <w:fldChar w:fldCharType="end"/>
            </w:r>
            <w:r w:rsidRPr="00A62846">
              <w:rPr>
                <w:rStyle w:val="Hyperlink"/>
                <w:noProof/>
                <w:rtl/>
              </w:rPr>
              <w:fldChar w:fldCharType="end"/>
            </w:r>
          </w:ins>
        </w:p>
        <w:p w:rsidR="00C41203" w:rsidRDefault="00C41203">
          <w:pPr>
            <w:pStyle w:val="TOC1"/>
            <w:tabs>
              <w:tab w:val="right" w:leader="dot" w:pos="8296"/>
            </w:tabs>
            <w:rPr>
              <w:ins w:id="27" w:author="Michael" w:date="2013-09-16T22:16:00Z"/>
              <w:rFonts w:eastAsiaTheme="minorEastAsia"/>
              <w:noProof/>
              <w:rtl/>
            </w:rPr>
          </w:pPr>
          <w:ins w:id="28"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"_Toc367133128</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כניסה</w:t>
            </w:r>
            <w:r w:rsidRPr="00A62846">
              <w:rPr>
                <w:rStyle w:val="Hyperlink"/>
                <w:noProof/>
                <w:rtl/>
              </w:rPr>
              <w:t xml:space="preserve"> </w:t>
            </w:r>
            <w:r w:rsidRPr="00A62846">
              <w:rPr>
                <w:rStyle w:val="Hyperlink"/>
                <w:rFonts w:hint="eastAsia"/>
                <w:noProof/>
                <w:rtl/>
              </w:rPr>
              <w:t>למערכת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Toc367133128 \h</w:instrText>
            </w:r>
            <w:r>
              <w:rPr>
                <w:noProof/>
                <w:webHidden/>
                <w:rtl/>
              </w:rPr>
              <w:instrText xml:space="preserve"> </w:instrText>
            </w:r>
            <w:r>
              <w:rPr>
                <w:rStyle w:val="Hyperlink"/>
                <w:noProof/>
                <w:rtl/>
              </w:rPr>
            </w:r>
          </w:ins>
          <w:r>
            <w:rPr>
              <w:rStyle w:val="Hyperlink"/>
              <w:noProof/>
              <w:rtl/>
            </w:rPr>
            <w:fldChar w:fldCharType="separate"/>
          </w:r>
          <w:ins w:id="29" w:author="Michael" w:date="2013-09-16T22:16:00Z">
            <w:r>
              <w:rPr>
                <w:noProof/>
                <w:webHidden/>
                <w:rtl/>
              </w:rPr>
              <w:t>5</w:t>
            </w:r>
            <w:r>
              <w:rPr>
                <w:rStyle w:val="Hyperlink"/>
                <w:noProof/>
                <w:rtl/>
              </w:rPr>
              <w:fldChar w:fldCharType="end"/>
            </w:r>
            <w:r w:rsidRPr="00A62846">
              <w:rPr>
                <w:rStyle w:val="Hyperlink"/>
                <w:noProof/>
                <w:rtl/>
              </w:rPr>
              <w:fldChar w:fldCharType="end"/>
            </w:r>
          </w:ins>
        </w:p>
        <w:p w:rsidR="00C41203" w:rsidRDefault="00C41203">
          <w:pPr>
            <w:pStyle w:val="TOC1"/>
            <w:tabs>
              <w:tab w:val="right" w:leader="dot" w:pos="8296"/>
            </w:tabs>
            <w:rPr>
              <w:ins w:id="30" w:author="Michael" w:date="2013-09-16T22:16:00Z"/>
              <w:rFonts w:eastAsiaTheme="minorEastAsia"/>
              <w:noProof/>
              <w:rtl/>
            </w:rPr>
          </w:pPr>
          <w:ins w:id="31"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"_Toc367133129</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בסיס</w:t>
            </w:r>
            <w:r w:rsidRPr="00A62846">
              <w:rPr>
                <w:rStyle w:val="Hyperlink"/>
                <w:noProof/>
                <w:rtl/>
              </w:rPr>
              <w:t xml:space="preserve"> </w:t>
            </w:r>
            <w:r w:rsidRPr="00A62846">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Toc367133129 \h</w:instrText>
            </w:r>
            <w:r>
              <w:rPr>
                <w:noProof/>
                <w:webHidden/>
                <w:rtl/>
              </w:rPr>
              <w:instrText xml:space="preserve"> </w:instrText>
            </w:r>
            <w:r>
              <w:rPr>
                <w:rStyle w:val="Hyperlink"/>
                <w:noProof/>
                <w:rtl/>
              </w:rPr>
            </w:r>
          </w:ins>
          <w:r>
            <w:rPr>
              <w:rStyle w:val="Hyperlink"/>
              <w:noProof/>
              <w:rtl/>
            </w:rPr>
            <w:fldChar w:fldCharType="separate"/>
          </w:r>
          <w:ins w:id="32" w:author="Michael" w:date="2013-09-16T22:16:00Z">
            <w:r>
              <w:rPr>
                <w:noProof/>
                <w:webHidden/>
                <w:rtl/>
              </w:rPr>
              <w:t>5</w:t>
            </w:r>
            <w:r>
              <w:rPr>
                <w:rStyle w:val="Hyperlink"/>
                <w:noProof/>
                <w:rtl/>
              </w:rPr>
              <w:fldChar w:fldCharType="end"/>
            </w:r>
            <w:r w:rsidRPr="00A62846">
              <w:rPr>
                <w:rStyle w:val="Hyperlink"/>
                <w:noProof/>
                <w:rtl/>
              </w:rPr>
              <w:fldChar w:fldCharType="end"/>
            </w:r>
          </w:ins>
        </w:p>
        <w:p w:rsidR="00C41203" w:rsidRDefault="00C41203">
          <w:pPr>
            <w:pStyle w:val="TOC2"/>
            <w:tabs>
              <w:tab w:val="right" w:leader="dot" w:pos="8296"/>
            </w:tabs>
            <w:rPr>
              <w:ins w:id="33" w:author="Michael" w:date="2013-09-16T22:16:00Z"/>
              <w:rFonts w:eastAsiaTheme="minorEastAsia"/>
              <w:noProof/>
              <w:rtl/>
            </w:rPr>
          </w:pPr>
          <w:ins w:id="34"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"_Toc367133130</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noProof/>
              </w:rPr>
              <w:t>ERD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Toc367133130 \h</w:instrText>
            </w:r>
            <w:r>
              <w:rPr>
                <w:noProof/>
                <w:webHidden/>
                <w:rtl/>
              </w:rPr>
              <w:instrText xml:space="preserve"> </w:instrText>
            </w:r>
            <w:r>
              <w:rPr>
                <w:rStyle w:val="Hyperlink"/>
                <w:noProof/>
                <w:rtl/>
              </w:rPr>
            </w:r>
          </w:ins>
          <w:r>
            <w:rPr>
              <w:rStyle w:val="Hyperlink"/>
              <w:noProof/>
              <w:rtl/>
            </w:rPr>
            <w:fldChar w:fldCharType="separate"/>
          </w:r>
          <w:ins w:id="35" w:author="Michael" w:date="2013-09-16T22:16:00Z">
            <w:r>
              <w:rPr>
                <w:noProof/>
                <w:webHidden/>
                <w:rtl/>
              </w:rPr>
              <w:t>7</w:t>
            </w:r>
            <w:r>
              <w:rPr>
                <w:rStyle w:val="Hyperlink"/>
                <w:noProof/>
                <w:rtl/>
              </w:rPr>
              <w:fldChar w:fldCharType="end"/>
            </w:r>
            <w:r w:rsidRPr="00A62846">
              <w:rPr>
                <w:rStyle w:val="Hyperlink"/>
                <w:noProof/>
                <w:rtl/>
              </w:rPr>
              <w:fldChar w:fldCharType="end"/>
            </w:r>
          </w:ins>
        </w:p>
        <w:p w:rsidR="00C41203" w:rsidRDefault="00C41203">
          <w:pPr>
            <w:pStyle w:val="TOC1"/>
            <w:tabs>
              <w:tab w:val="right" w:leader="dot" w:pos="8296"/>
            </w:tabs>
            <w:rPr>
              <w:ins w:id="36" w:author="Michael" w:date="2013-09-16T22:16:00Z"/>
              <w:rFonts w:eastAsiaTheme="minorEastAsia"/>
              <w:noProof/>
              <w:rtl/>
            </w:rPr>
          </w:pPr>
          <w:ins w:id="37"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"_Toc367133131</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ארכיטקטורת</w:t>
            </w:r>
            <w:r w:rsidRPr="00A62846">
              <w:rPr>
                <w:rStyle w:val="Hyperlink"/>
                <w:noProof/>
                <w:rtl/>
              </w:rPr>
              <w:t xml:space="preserve"> </w:t>
            </w:r>
            <w:r w:rsidRPr="00A62846">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Toc367133131 \h</w:instrText>
            </w:r>
            <w:r>
              <w:rPr>
                <w:noProof/>
                <w:webHidden/>
                <w:rtl/>
              </w:rPr>
              <w:instrText xml:space="preserve"> </w:instrText>
            </w:r>
            <w:r>
              <w:rPr>
                <w:rStyle w:val="Hyperlink"/>
                <w:noProof/>
                <w:rtl/>
              </w:rPr>
            </w:r>
          </w:ins>
          <w:r>
            <w:rPr>
              <w:rStyle w:val="Hyperlink"/>
              <w:noProof/>
              <w:rtl/>
            </w:rPr>
            <w:fldChar w:fldCharType="separate"/>
          </w:r>
          <w:ins w:id="38" w:author="Michael" w:date="2013-09-16T22:16:00Z">
            <w:r>
              <w:rPr>
                <w:noProof/>
                <w:webHidden/>
                <w:rtl/>
              </w:rPr>
              <w:t>8</w:t>
            </w:r>
            <w:r>
              <w:rPr>
                <w:rStyle w:val="Hyperlink"/>
                <w:noProof/>
                <w:rtl/>
              </w:rPr>
              <w:fldChar w:fldCharType="end"/>
            </w:r>
            <w:r w:rsidRPr="00A62846">
              <w:rPr>
                <w:rStyle w:val="Hyperlink"/>
                <w:noProof/>
                <w:rtl/>
              </w:rPr>
              <w:fldChar w:fldCharType="end"/>
            </w:r>
          </w:ins>
        </w:p>
        <w:p w:rsidR="00C41203" w:rsidRDefault="00C41203">
          <w:pPr>
            <w:pStyle w:val="TOC2"/>
            <w:tabs>
              <w:tab w:val="right" w:leader="dot" w:pos="8296"/>
            </w:tabs>
            <w:rPr>
              <w:ins w:id="39" w:author="Michael" w:date="2013-09-16T22:16:00Z"/>
              <w:rFonts w:eastAsiaTheme="minorEastAsia"/>
              <w:noProof/>
              <w:rtl/>
            </w:rPr>
          </w:pPr>
          <w:ins w:id="40"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"_Toc367133132</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שכבת</w:t>
            </w:r>
            <w:r w:rsidRPr="00A62846">
              <w:rPr>
                <w:rStyle w:val="Hyperlink"/>
                <w:noProof/>
                <w:rtl/>
              </w:rPr>
              <w:t xml:space="preserve"> </w:t>
            </w:r>
            <w:r w:rsidRPr="00A62846">
              <w:rPr>
                <w:rStyle w:val="Hyperlink"/>
                <w:rFonts w:hint="eastAsia"/>
                <w:noProof/>
                <w:rtl/>
              </w:rPr>
              <w:t>ניהול</w:t>
            </w:r>
            <w:r w:rsidRPr="00A62846">
              <w:rPr>
                <w:rStyle w:val="Hyperlink"/>
                <w:noProof/>
                <w:rtl/>
              </w:rPr>
              <w:t xml:space="preserve"> </w:t>
            </w:r>
            <w:r w:rsidRPr="00A62846">
              <w:rPr>
                <w:rStyle w:val="Hyperlink"/>
                <w:rFonts w:hint="eastAsia"/>
                <w:noProof/>
                <w:rtl/>
              </w:rPr>
              <w:t>הנתונים</w:t>
            </w:r>
            <w:r w:rsidRPr="00A62846">
              <w:rPr>
                <w:rStyle w:val="Hyperlink"/>
                <w:noProof/>
                <w:rtl/>
              </w:rPr>
              <w:t xml:space="preserve"> – </w:t>
            </w:r>
            <w:r w:rsidRPr="00A62846">
              <w:rPr>
                <w:rStyle w:val="Hyperlink"/>
                <w:noProof/>
              </w:rPr>
              <w:t>com.licensebox.db</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Toc367133132 \h</w:instrText>
            </w:r>
            <w:r>
              <w:rPr>
                <w:noProof/>
                <w:webHidden/>
                <w:rtl/>
              </w:rPr>
              <w:instrText xml:space="preserve"> </w:instrText>
            </w:r>
            <w:r>
              <w:rPr>
                <w:rStyle w:val="Hyperlink"/>
                <w:noProof/>
                <w:rtl/>
              </w:rPr>
            </w:r>
          </w:ins>
          <w:r>
            <w:rPr>
              <w:rStyle w:val="Hyperlink"/>
              <w:noProof/>
              <w:rtl/>
            </w:rPr>
            <w:fldChar w:fldCharType="separate"/>
          </w:r>
          <w:ins w:id="41" w:author="Michael" w:date="2013-09-16T22:16:00Z">
            <w:r>
              <w:rPr>
                <w:noProof/>
                <w:webHidden/>
                <w:rtl/>
              </w:rPr>
              <w:t>8</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42" w:author="Michael" w:date="2013-09-16T22:16:00Z"/>
              <w:rFonts w:eastAsiaTheme="minorEastAsia"/>
              <w:noProof/>
              <w:rtl/>
            </w:rPr>
          </w:pPr>
          <w:ins w:id="43"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"_Toc367133133</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חבילה</w:t>
            </w:r>
            <w:r w:rsidRPr="00A62846">
              <w:rPr>
                <w:rStyle w:val="Hyperlink"/>
                <w:noProof/>
                <w:rtl/>
              </w:rPr>
              <w:t xml:space="preserve"> </w:t>
            </w:r>
            <w:r w:rsidRPr="00A62846">
              <w:rPr>
                <w:rStyle w:val="Hyperlink"/>
                <w:noProof/>
              </w:rPr>
              <w:t>com.licensebox.db.entity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Toc367133133 \h</w:instrText>
            </w:r>
            <w:r>
              <w:rPr>
                <w:noProof/>
                <w:webHidden/>
                <w:rtl/>
              </w:rPr>
              <w:instrText xml:space="preserve"> </w:instrText>
            </w:r>
            <w:r>
              <w:rPr>
                <w:rStyle w:val="Hyperlink"/>
                <w:noProof/>
                <w:rtl/>
              </w:rPr>
            </w:r>
          </w:ins>
          <w:r>
            <w:rPr>
              <w:rStyle w:val="Hyperlink"/>
              <w:noProof/>
              <w:rtl/>
            </w:rPr>
            <w:fldChar w:fldCharType="separate"/>
          </w:r>
          <w:ins w:id="44" w:author="Michael" w:date="2013-09-16T22:16:00Z">
            <w:r>
              <w:rPr>
                <w:noProof/>
                <w:webHidden/>
                <w:rtl/>
              </w:rPr>
              <w:t>8</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45" w:author="Michael" w:date="2013-09-16T22:16:00Z"/>
              <w:rFonts w:eastAsiaTheme="minorEastAsia"/>
              <w:noProof/>
              <w:rtl/>
            </w:rPr>
          </w:pPr>
          <w:ins w:id="46"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"_Toc367133134</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חבילה</w:t>
            </w:r>
            <w:r w:rsidRPr="00A62846">
              <w:rPr>
                <w:rStyle w:val="Hyperlink"/>
                <w:noProof/>
                <w:rtl/>
              </w:rPr>
              <w:t xml:space="preserve"> </w:t>
            </w:r>
            <w:r w:rsidRPr="00A62846">
              <w:rPr>
                <w:rStyle w:val="Hyperlink"/>
                <w:noProof/>
              </w:rPr>
              <w:t>com.licensebox.db.dao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Toc367133134 \h</w:instrText>
            </w:r>
            <w:r>
              <w:rPr>
                <w:noProof/>
                <w:webHidden/>
                <w:rtl/>
              </w:rPr>
              <w:instrText xml:space="preserve"> </w:instrText>
            </w:r>
            <w:r>
              <w:rPr>
                <w:rStyle w:val="Hyperlink"/>
                <w:noProof/>
                <w:rtl/>
              </w:rPr>
            </w:r>
          </w:ins>
          <w:r>
            <w:rPr>
              <w:rStyle w:val="Hyperlink"/>
              <w:noProof/>
              <w:rtl/>
            </w:rPr>
            <w:fldChar w:fldCharType="separate"/>
          </w:r>
          <w:ins w:id="47" w:author="Michael" w:date="2013-09-16T22:16:00Z">
            <w:r>
              <w:rPr>
                <w:noProof/>
                <w:webHidden/>
                <w:rtl/>
              </w:rPr>
              <w:t>8</w:t>
            </w:r>
            <w:r>
              <w:rPr>
                <w:rStyle w:val="Hyperlink"/>
                <w:noProof/>
                <w:rtl/>
              </w:rPr>
              <w:fldChar w:fldCharType="end"/>
            </w:r>
            <w:r w:rsidRPr="00A62846">
              <w:rPr>
                <w:rStyle w:val="Hyperlink"/>
                <w:noProof/>
                <w:rtl/>
              </w:rPr>
              <w:fldChar w:fldCharType="end"/>
            </w:r>
          </w:ins>
        </w:p>
        <w:p w:rsidR="00C41203" w:rsidRDefault="00C41203">
          <w:pPr>
            <w:pStyle w:val="TOC2"/>
            <w:tabs>
              <w:tab w:val="right" w:leader="dot" w:pos="8296"/>
            </w:tabs>
            <w:rPr>
              <w:ins w:id="48" w:author="Michael" w:date="2013-09-16T22:16:00Z"/>
              <w:rFonts w:eastAsiaTheme="minorEastAsia"/>
              <w:noProof/>
              <w:rtl/>
            </w:rPr>
          </w:pPr>
          <w:ins w:id="49"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"_Toc367133135</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שכבת</w:t>
            </w:r>
            <w:r w:rsidRPr="00A62846">
              <w:rPr>
                <w:rStyle w:val="Hyperlink"/>
                <w:noProof/>
                <w:rtl/>
              </w:rPr>
              <w:t xml:space="preserve"> </w:t>
            </w:r>
            <w:r w:rsidRPr="00A62846">
              <w:rPr>
                <w:rStyle w:val="Hyperlink"/>
                <w:rFonts w:hint="eastAsia"/>
                <w:noProof/>
                <w:rtl/>
              </w:rPr>
              <w:t>הלוגיקה</w:t>
            </w:r>
            <w:r w:rsidRPr="00A62846">
              <w:rPr>
                <w:rStyle w:val="Hyperlink"/>
                <w:noProof/>
                <w:rtl/>
              </w:rPr>
              <w:t xml:space="preserve"> </w:t>
            </w:r>
            <w:r w:rsidRPr="00A62846">
              <w:rPr>
                <w:rStyle w:val="Hyperlink"/>
                <w:rFonts w:hint="eastAsia"/>
                <w:noProof/>
                <w:rtl/>
              </w:rPr>
              <w:t>העסקית</w:t>
            </w:r>
            <w:r w:rsidRPr="00A62846">
              <w:rPr>
                <w:rStyle w:val="Hyperlink"/>
                <w:noProof/>
                <w:rtl/>
              </w:rPr>
              <w:t xml:space="preserve"> – </w:t>
            </w:r>
            <w:r w:rsidRPr="00A62846">
              <w:rPr>
                <w:rStyle w:val="Hyperlink"/>
                <w:noProof/>
              </w:rPr>
              <w:t>com.licensebox.bl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Toc367133135 \h</w:instrText>
            </w:r>
            <w:r>
              <w:rPr>
                <w:noProof/>
                <w:webHidden/>
                <w:rtl/>
              </w:rPr>
              <w:instrText xml:space="preserve"> </w:instrText>
            </w:r>
            <w:r>
              <w:rPr>
                <w:rStyle w:val="Hyperlink"/>
                <w:noProof/>
                <w:rtl/>
              </w:rPr>
            </w:r>
          </w:ins>
          <w:r>
            <w:rPr>
              <w:rStyle w:val="Hyperlink"/>
              <w:noProof/>
              <w:rtl/>
            </w:rPr>
            <w:fldChar w:fldCharType="separate"/>
          </w:r>
          <w:ins w:id="50" w:author="Michael" w:date="2013-09-16T22:16:00Z">
            <w:r>
              <w:rPr>
                <w:noProof/>
                <w:webHidden/>
                <w:rtl/>
              </w:rPr>
              <w:t>11</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51" w:author="Michael" w:date="2013-09-16T22:16:00Z"/>
              <w:rFonts w:eastAsiaTheme="minorEastAsia"/>
              <w:noProof/>
              <w:rtl/>
            </w:rPr>
          </w:pPr>
          <w:ins w:id="52"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"_Toc367133136</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חבילה</w:t>
            </w:r>
            <w:r w:rsidRPr="00A62846">
              <w:rPr>
                <w:rStyle w:val="Hyperlink"/>
                <w:noProof/>
                <w:rtl/>
              </w:rPr>
              <w:t xml:space="preserve"> </w:t>
            </w:r>
            <w:r w:rsidRPr="00A62846">
              <w:rPr>
                <w:rStyle w:val="Hyperlink"/>
                <w:noProof/>
              </w:rPr>
              <w:t>com.licensebox.bl.email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Toc367133136 \h</w:instrText>
            </w:r>
            <w:r>
              <w:rPr>
                <w:noProof/>
                <w:webHidden/>
                <w:rtl/>
              </w:rPr>
              <w:instrText xml:space="preserve"> </w:instrText>
            </w:r>
            <w:r>
              <w:rPr>
                <w:rStyle w:val="Hyperlink"/>
                <w:noProof/>
                <w:rtl/>
              </w:rPr>
            </w:r>
          </w:ins>
          <w:r>
            <w:rPr>
              <w:rStyle w:val="Hyperlink"/>
              <w:noProof/>
              <w:rtl/>
            </w:rPr>
            <w:fldChar w:fldCharType="separate"/>
          </w:r>
          <w:ins w:id="53" w:author="Michael" w:date="2013-09-16T22:16:00Z">
            <w:r>
              <w:rPr>
                <w:noProof/>
                <w:webHidden/>
                <w:rtl/>
              </w:rPr>
              <w:t>11</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54" w:author="Michael" w:date="2013-09-16T22:16:00Z"/>
              <w:rFonts w:eastAsiaTheme="minorEastAsia"/>
              <w:noProof/>
              <w:rtl/>
            </w:rPr>
          </w:pPr>
          <w:ins w:id="55"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"_Toc367133137</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חבילה</w:t>
            </w:r>
            <w:r w:rsidRPr="00A62846">
              <w:rPr>
                <w:rStyle w:val="Hyperlink"/>
                <w:noProof/>
                <w:rtl/>
              </w:rPr>
              <w:t xml:space="preserve"> </w:t>
            </w:r>
            <w:r w:rsidRPr="00A62846">
              <w:rPr>
                <w:rStyle w:val="Hyperlink"/>
                <w:noProof/>
              </w:rPr>
              <w:t>com.licensebox.bl.exception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Toc367133137 \h</w:instrText>
            </w:r>
            <w:r>
              <w:rPr>
                <w:noProof/>
                <w:webHidden/>
                <w:rtl/>
              </w:rPr>
              <w:instrText xml:space="preserve"> </w:instrText>
            </w:r>
            <w:r>
              <w:rPr>
                <w:rStyle w:val="Hyperlink"/>
                <w:noProof/>
                <w:rtl/>
              </w:rPr>
            </w:r>
          </w:ins>
          <w:r>
            <w:rPr>
              <w:rStyle w:val="Hyperlink"/>
              <w:noProof/>
              <w:rtl/>
            </w:rPr>
            <w:fldChar w:fldCharType="separate"/>
          </w:r>
          <w:ins w:id="56" w:author="Michael" w:date="2013-09-16T22:16:00Z">
            <w:r>
              <w:rPr>
                <w:noProof/>
                <w:webHidden/>
                <w:rtl/>
              </w:rPr>
              <w:t>11</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57" w:author="Michael" w:date="2013-09-16T22:16:00Z"/>
              <w:rFonts w:eastAsiaTheme="minorEastAsia"/>
              <w:noProof/>
              <w:rtl/>
            </w:rPr>
          </w:pPr>
          <w:ins w:id="58"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"_Toc367133138</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חבילה</w:t>
            </w:r>
            <w:r w:rsidRPr="00A62846">
              <w:rPr>
                <w:rStyle w:val="Hyperlink"/>
                <w:noProof/>
                <w:rtl/>
              </w:rPr>
              <w:t xml:space="preserve"> </w:t>
            </w:r>
            <w:r w:rsidRPr="00A62846">
              <w:rPr>
                <w:rStyle w:val="Hyperlink"/>
                <w:noProof/>
              </w:rPr>
              <w:t>com.licensebox.bl.license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Toc367133138 \h</w:instrText>
            </w:r>
            <w:r>
              <w:rPr>
                <w:noProof/>
                <w:webHidden/>
                <w:rtl/>
              </w:rPr>
              <w:instrText xml:space="preserve"> </w:instrText>
            </w:r>
            <w:r>
              <w:rPr>
                <w:rStyle w:val="Hyperlink"/>
                <w:noProof/>
                <w:rtl/>
              </w:rPr>
            </w:r>
          </w:ins>
          <w:r>
            <w:rPr>
              <w:rStyle w:val="Hyperlink"/>
              <w:noProof/>
              <w:rtl/>
            </w:rPr>
            <w:fldChar w:fldCharType="separate"/>
          </w:r>
          <w:ins w:id="59" w:author="Michael" w:date="2013-09-16T22:16:00Z">
            <w:r>
              <w:rPr>
                <w:noProof/>
                <w:webHidden/>
                <w:rtl/>
              </w:rPr>
              <w:t>11</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60" w:author="Michael" w:date="2013-09-16T22:16:00Z"/>
              <w:rFonts w:eastAsiaTheme="minorEastAsia"/>
              <w:noProof/>
              <w:rtl/>
            </w:rPr>
          </w:pPr>
          <w:ins w:id="61"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"_Toc367133139</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חבילה</w:t>
            </w:r>
            <w:r w:rsidRPr="00A62846">
              <w:rPr>
                <w:rStyle w:val="Hyperlink"/>
                <w:noProof/>
                <w:rtl/>
              </w:rPr>
              <w:t xml:space="preserve"> </w:t>
            </w:r>
            <w:r w:rsidRPr="00A62846">
              <w:rPr>
                <w:rStyle w:val="Hyperlink"/>
                <w:noProof/>
              </w:rPr>
              <w:t>com.licensebox.bl.requests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Toc367133139 \h</w:instrText>
            </w:r>
            <w:r>
              <w:rPr>
                <w:noProof/>
                <w:webHidden/>
                <w:rtl/>
              </w:rPr>
              <w:instrText xml:space="preserve"> </w:instrText>
            </w:r>
            <w:r>
              <w:rPr>
                <w:rStyle w:val="Hyperlink"/>
                <w:noProof/>
                <w:rtl/>
              </w:rPr>
            </w:r>
          </w:ins>
          <w:r>
            <w:rPr>
              <w:rStyle w:val="Hyperlink"/>
              <w:noProof/>
              <w:rtl/>
            </w:rPr>
            <w:fldChar w:fldCharType="separate"/>
          </w:r>
          <w:ins w:id="62" w:author="Michael" w:date="2013-09-16T22:16:00Z">
            <w:r>
              <w:rPr>
                <w:noProof/>
                <w:webHidden/>
                <w:rtl/>
              </w:rPr>
              <w:t>12</w:t>
            </w:r>
            <w:r>
              <w:rPr>
                <w:rStyle w:val="Hyperlink"/>
                <w:noProof/>
                <w:rtl/>
              </w:rPr>
              <w:fldChar w:fldCharType="end"/>
            </w:r>
            <w:r w:rsidRPr="00A62846">
              <w:rPr>
                <w:rStyle w:val="Hyperlink"/>
                <w:noProof/>
                <w:rtl/>
              </w:rPr>
              <w:fldChar w:fldCharType="end"/>
            </w:r>
          </w:ins>
        </w:p>
        <w:p w:rsidR="00C41203" w:rsidRDefault="00C41203">
          <w:pPr>
            <w:pStyle w:val="TOC2"/>
            <w:tabs>
              <w:tab w:val="right" w:leader="dot" w:pos="8296"/>
            </w:tabs>
            <w:rPr>
              <w:ins w:id="63" w:author="Michael" w:date="2013-09-16T22:16:00Z"/>
              <w:rFonts w:eastAsiaTheme="minorEastAsia"/>
              <w:noProof/>
              <w:rtl/>
            </w:rPr>
          </w:pPr>
          <w:ins w:id="64"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"_Toc367133140</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שכבת</w:t>
            </w:r>
            <w:r w:rsidRPr="00A62846">
              <w:rPr>
                <w:rStyle w:val="Hyperlink"/>
                <w:noProof/>
                <w:rtl/>
              </w:rPr>
              <w:t xml:space="preserve"> </w:t>
            </w:r>
            <w:r w:rsidRPr="00A62846">
              <w:rPr>
                <w:rStyle w:val="Hyperlink"/>
                <w:rFonts w:hint="eastAsia"/>
                <w:noProof/>
                <w:rtl/>
              </w:rPr>
              <w:t>ממשק</w:t>
            </w:r>
            <w:r w:rsidRPr="00A62846">
              <w:rPr>
                <w:rStyle w:val="Hyperlink"/>
                <w:noProof/>
                <w:rtl/>
              </w:rPr>
              <w:t xml:space="preserve"> </w:t>
            </w:r>
            <w:r w:rsidRPr="00A62846">
              <w:rPr>
                <w:rStyle w:val="Hyperlink"/>
                <w:rFonts w:hint="eastAsia"/>
                <w:noProof/>
                <w:rtl/>
              </w:rPr>
              <w:t>המשתמש</w:t>
            </w:r>
            <w:r w:rsidRPr="00A62846">
              <w:rPr>
                <w:rStyle w:val="Hyperlink"/>
                <w:noProof/>
                <w:rtl/>
              </w:rPr>
              <w:t xml:space="preserve"> – </w:t>
            </w:r>
            <w:r w:rsidRPr="00A62846">
              <w:rPr>
                <w:rStyle w:val="Hyperlink"/>
                <w:noProof/>
              </w:rPr>
              <w:t>com.licensebox.ui</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Toc367133140 \h</w:instrText>
            </w:r>
            <w:r>
              <w:rPr>
                <w:noProof/>
                <w:webHidden/>
                <w:rtl/>
              </w:rPr>
              <w:instrText xml:space="preserve"> </w:instrText>
            </w:r>
            <w:r>
              <w:rPr>
                <w:rStyle w:val="Hyperlink"/>
                <w:noProof/>
                <w:rtl/>
              </w:rPr>
            </w:r>
          </w:ins>
          <w:r>
            <w:rPr>
              <w:rStyle w:val="Hyperlink"/>
              <w:noProof/>
              <w:rtl/>
            </w:rPr>
            <w:fldChar w:fldCharType="separate"/>
          </w:r>
          <w:ins w:id="65" w:author="Michael" w:date="2013-09-16T22:16:00Z">
            <w:r>
              <w:rPr>
                <w:noProof/>
                <w:webHidden/>
                <w:rtl/>
              </w:rPr>
              <w:t>13</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66" w:author="Michael" w:date="2013-09-16T22:16:00Z"/>
              <w:rFonts w:eastAsiaTheme="minorEastAsia"/>
              <w:noProof/>
              <w:rtl/>
            </w:rPr>
          </w:pPr>
          <w:ins w:id="67"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"_Toc367133141</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התחברות</w:t>
            </w:r>
            <w:r w:rsidRPr="00A62846">
              <w:rPr>
                <w:rStyle w:val="Hyperlink"/>
                <w:noProof/>
                <w:rtl/>
              </w:rPr>
              <w:t xml:space="preserve"> </w:t>
            </w:r>
            <w:r w:rsidRPr="00A62846">
              <w:rPr>
                <w:rStyle w:val="Hyperlink"/>
                <w:rFonts w:hint="eastAsia"/>
                <w:noProof/>
                <w:rtl/>
              </w:rPr>
              <w:t>למערכת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Toc367133141 \h</w:instrText>
            </w:r>
            <w:r>
              <w:rPr>
                <w:noProof/>
                <w:webHidden/>
                <w:rtl/>
              </w:rPr>
              <w:instrText xml:space="preserve"> </w:instrText>
            </w:r>
            <w:r>
              <w:rPr>
                <w:rStyle w:val="Hyperlink"/>
                <w:noProof/>
                <w:rtl/>
              </w:rPr>
            </w:r>
          </w:ins>
          <w:r>
            <w:rPr>
              <w:rStyle w:val="Hyperlink"/>
              <w:noProof/>
              <w:rtl/>
            </w:rPr>
            <w:fldChar w:fldCharType="separate"/>
          </w:r>
          <w:ins w:id="68" w:author="Michael" w:date="2013-09-16T22:16:00Z">
            <w:r>
              <w:rPr>
                <w:noProof/>
                <w:webHidden/>
                <w:rtl/>
              </w:rPr>
              <w:t>13</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69" w:author="Michael" w:date="2013-09-16T22:16:00Z"/>
              <w:rFonts w:eastAsiaTheme="minorEastAsia"/>
              <w:noProof/>
              <w:rtl/>
            </w:rPr>
          </w:pPr>
          <w:ins w:id="70"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"_Toc367133142</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ממשק</w:t>
            </w:r>
            <w:r w:rsidRPr="00A62846">
              <w:rPr>
                <w:rStyle w:val="Hyperlink"/>
                <w:noProof/>
                <w:rtl/>
              </w:rPr>
              <w:t xml:space="preserve"> </w:t>
            </w:r>
            <w:r w:rsidRPr="00A62846">
              <w:rPr>
                <w:rStyle w:val="Hyperlink"/>
                <w:rFonts w:hint="eastAsia"/>
                <w:noProof/>
                <w:rtl/>
              </w:rPr>
              <w:t>משתמש</w:t>
            </w:r>
            <w:r w:rsidRPr="00A62846">
              <w:rPr>
                <w:rStyle w:val="Hyperlink"/>
                <w:noProof/>
                <w:rtl/>
              </w:rPr>
              <w:t xml:space="preserve"> </w:t>
            </w:r>
            <w:r w:rsidRPr="00A62846">
              <w:rPr>
                <w:rStyle w:val="Hyperlink"/>
                <w:rFonts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Toc367133142 \h</w:instrText>
            </w:r>
            <w:r>
              <w:rPr>
                <w:noProof/>
                <w:webHidden/>
                <w:rtl/>
              </w:rPr>
              <w:instrText xml:space="preserve"> </w:instrText>
            </w:r>
            <w:r>
              <w:rPr>
                <w:rStyle w:val="Hyperlink"/>
                <w:noProof/>
                <w:rtl/>
              </w:rPr>
            </w:r>
          </w:ins>
          <w:r>
            <w:rPr>
              <w:rStyle w:val="Hyperlink"/>
              <w:noProof/>
              <w:rtl/>
            </w:rPr>
            <w:fldChar w:fldCharType="separate"/>
          </w:r>
          <w:ins w:id="71" w:author="Michael" w:date="2013-09-16T22:16:00Z">
            <w:r>
              <w:rPr>
                <w:noProof/>
                <w:webHidden/>
                <w:rtl/>
              </w:rPr>
              <w:t>13</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72" w:author="Michael" w:date="2013-09-16T22:16:00Z"/>
              <w:rFonts w:eastAsiaTheme="minorEastAsia"/>
              <w:noProof/>
              <w:rtl/>
            </w:rPr>
          </w:pPr>
          <w:ins w:id="73"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"_Toc367133143</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ממשק</w:t>
            </w:r>
            <w:r w:rsidRPr="00A62846">
              <w:rPr>
                <w:rStyle w:val="Hyperlink"/>
                <w:noProof/>
                <w:rtl/>
              </w:rPr>
              <w:t xml:space="preserve"> </w:t>
            </w:r>
            <w:r w:rsidRPr="00A62846">
              <w:rPr>
                <w:rStyle w:val="Hyperlink"/>
                <w:rFonts w:hint="eastAsia"/>
                <w:noProof/>
                <w:rtl/>
              </w:rPr>
              <w:t>משתמש</w:t>
            </w:r>
            <w:r w:rsidRPr="00A62846">
              <w:rPr>
                <w:rStyle w:val="Hyperlink"/>
                <w:noProof/>
                <w:rtl/>
              </w:rPr>
              <w:t xml:space="preserve"> </w:t>
            </w:r>
            <w:r w:rsidRPr="00A62846">
              <w:rPr>
                <w:rStyle w:val="Hyperlink"/>
                <w:rFonts w:hint="eastAsia"/>
                <w:noProof/>
                <w:rtl/>
              </w:rPr>
              <w:t>למנהלן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Toc367133143 \h</w:instrText>
            </w:r>
            <w:r>
              <w:rPr>
                <w:noProof/>
                <w:webHidden/>
                <w:rtl/>
              </w:rPr>
              <w:instrText xml:space="preserve"> </w:instrText>
            </w:r>
            <w:r>
              <w:rPr>
                <w:rStyle w:val="Hyperlink"/>
                <w:noProof/>
                <w:rtl/>
              </w:rPr>
            </w:r>
          </w:ins>
          <w:r>
            <w:rPr>
              <w:rStyle w:val="Hyperlink"/>
              <w:noProof/>
              <w:rtl/>
            </w:rPr>
            <w:fldChar w:fldCharType="separate"/>
          </w:r>
          <w:ins w:id="74" w:author="Michael" w:date="2013-09-16T22:16:00Z">
            <w:r>
              <w:rPr>
                <w:noProof/>
                <w:webHidden/>
                <w:rtl/>
              </w:rPr>
              <w:t>14</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75" w:author="Michael" w:date="2013-09-16T22:16:00Z"/>
              <w:rFonts w:eastAsiaTheme="minorEastAsia"/>
              <w:noProof/>
              <w:rtl/>
            </w:rPr>
          </w:pPr>
          <w:ins w:id="76"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"_Toc367133144</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ממשק</w:t>
            </w:r>
            <w:r w:rsidRPr="00A62846">
              <w:rPr>
                <w:rStyle w:val="Hyperlink"/>
                <w:noProof/>
                <w:rtl/>
              </w:rPr>
              <w:t xml:space="preserve"> </w:t>
            </w:r>
            <w:r w:rsidRPr="00A62846">
              <w:rPr>
                <w:rStyle w:val="Hyperlink"/>
                <w:rFonts w:hint="eastAsia"/>
                <w:noProof/>
                <w:rtl/>
              </w:rPr>
              <w:t>משתמש</w:t>
            </w:r>
            <w:r w:rsidRPr="00A62846">
              <w:rPr>
                <w:rStyle w:val="Hyperlink"/>
                <w:noProof/>
                <w:rtl/>
              </w:rPr>
              <w:t xml:space="preserve"> </w:t>
            </w:r>
            <w:r w:rsidRPr="00A62846">
              <w:rPr>
                <w:rStyle w:val="Hyperlink"/>
                <w:rFonts w:hint="eastAsia"/>
                <w:noProof/>
                <w:rtl/>
              </w:rPr>
              <w:t>למנהל</w:t>
            </w:r>
            <w:r w:rsidRPr="00A62846">
              <w:rPr>
                <w:rStyle w:val="Hyperlink"/>
                <w:noProof/>
                <w:rtl/>
              </w:rPr>
              <w:t xml:space="preserve"> </w:t>
            </w:r>
            <w:r w:rsidRPr="00A62846">
              <w:rPr>
                <w:rStyle w:val="Hyperlink"/>
                <w:rFonts w:hint="eastAsia"/>
                <w:noProof/>
                <w:rtl/>
              </w:rPr>
              <w:t>הרשיונות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Toc367133144 \h</w:instrText>
            </w:r>
            <w:r>
              <w:rPr>
                <w:noProof/>
                <w:webHidden/>
                <w:rtl/>
              </w:rPr>
              <w:instrText xml:space="preserve"> </w:instrText>
            </w:r>
            <w:r>
              <w:rPr>
                <w:rStyle w:val="Hyperlink"/>
                <w:noProof/>
                <w:rtl/>
              </w:rPr>
            </w:r>
          </w:ins>
          <w:r>
            <w:rPr>
              <w:rStyle w:val="Hyperlink"/>
              <w:noProof/>
              <w:rtl/>
            </w:rPr>
            <w:fldChar w:fldCharType="separate"/>
          </w:r>
          <w:ins w:id="77" w:author="Michael" w:date="2013-09-16T22:16:00Z">
            <w:r>
              <w:rPr>
                <w:noProof/>
                <w:webHidden/>
                <w:rtl/>
              </w:rPr>
              <w:t>14</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78" w:author="Michael" w:date="2013-09-16T22:16:00Z"/>
              <w:rFonts w:eastAsiaTheme="minorEastAsia"/>
              <w:noProof/>
              <w:rtl/>
            </w:rPr>
          </w:pPr>
          <w:ins w:id="79"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"_Toc367133145</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תפריט</w:t>
            </w:r>
            <w:r w:rsidRPr="00A62846">
              <w:rPr>
                <w:rStyle w:val="Hyperlink"/>
                <w:noProof/>
                <w:rtl/>
              </w:rPr>
              <w:t xml:space="preserve"> </w:t>
            </w:r>
            <w:r w:rsidRPr="00A62846">
              <w:rPr>
                <w:rStyle w:val="Hyperlink"/>
                <w:rFonts w:hint="eastAsia"/>
                <w:noProof/>
                <w:rtl/>
              </w:rPr>
              <w:t>למנהל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Toc367133145 \h</w:instrText>
            </w:r>
            <w:r>
              <w:rPr>
                <w:noProof/>
                <w:webHidden/>
                <w:rtl/>
              </w:rPr>
              <w:instrText xml:space="preserve"> </w:instrText>
            </w:r>
            <w:r>
              <w:rPr>
                <w:rStyle w:val="Hyperlink"/>
                <w:noProof/>
                <w:rtl/>
              </w:rPr>
            </w:r>
          </w:ins>
          <w:r>
            <w:rPr>
              <w:rStyle w:val="Hyperlink"/>
              <w:noProof/>
              <w:rtl/>
            </w:rPr>
            <w:fldChar w:fldCharType="separate"/>
          </w:r>
          <w:ins w:id="80" w:author="Michael" w:date="2013-09-16T22:16:00Z">
            <w:r>
              <w:rPr>
                <w:noProof/>
                <w:webHidden/>
                <w:rtl/>
              </w:rPr>
              <w:t>14</w:t>
            </w:r>
            <w:r>
              <w:rPr>
                <w:rStyle w:val="Hyperlink"/>
                <w:noProof/>
                <w:rtl/>
              </w:rPr>
              <w:fldChar w:fldCharType="end"/>
            </w:r>
            <w:r w:rsidRPr="00A62846">
              <w:rPr>
                <w:rStyle w:val="Hyperlink"/>
                <w:noProof/>
                <w:rtl/>
              </w:rPr>
              <w:fldChar w:fldCharType="end"/>
            </w:r>
          </w:ins>
        </w:p>
        <w:p w:rsidR="00C41203" w:rsidRDefault="00C41203">
          <w:pPr>
            <w:pStyle w:val="TOC3"/>
            <w:tabs>
              <w:tab w:val="right" w:leader="dot" w:pos="8296"/>
            </w:tabs>
            <w:rPr>
              <w:ins w:id="81" w:author="Michael" w:date="2013-09-16T22:16:00Z"/>
              <w:rFonts w:eastAsiaTheme="minorEastAsia"/>
              <w:noProof/>
              <w:rtl/>
            </w:rPr>
          </w:pPr>
          <w:ins w:id="82"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"_Toc367133146</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תפריט</w:t>
            </w:r>
            <w:r w:rsidRPr="00A62846">
              <w:rPr>
                <w:rStyle w:val="Hyperlink"/>
                <w:noProof/>
                <w:rtl/>
              </w:rPr>
              <w:t xml:space="preserve"> </w:t>
            </w:r>
            <w:r w:rsidRPr="00A62846">
              <w:rPr>
                <w:rStyle w:val="Hyperlink"/>
                <w:rFonts w:hint="eastAsia"/>
                <w:noProof/>
                <w:rtl/>
              </w:rPr>
              <w:t>לראש</w:t>
            </w:r>
            <w:r w:rsidRPr="00A62846">
              <w:rPr>
                <w:rStyle w:val="Hyperlink"/>
                <w:noProof/>
                <w:rtl/>
              </w:rPr>
              <w:t xml:space="preserve"> </w:t>
            </w:r>
            <w:r w:rsidRPr="00A62846">
              <w:rPr>
                <w:rStyle w:val="Hyperlink"/>
                <w:rFonts w:hint="eastAsia"/>
                <w:noProof/>
                <w:rtl/>
              </w:rPr>
              <w:t>צוות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Toc367133146 \h</w:instrText>
            </w:r>
            <w:r>
              <w:rPr>
                <w:noProof/>
                <w:webHidden/>
                <w:rtl/>
              </w:rPr>
              <w:instrText xml:space="preserve"> </w:instrText>
            </w:r>
            <w:r>
              <w:rPr>
                <w:rStyle w:val="Hyperlink"/>
                <w:noProof/>
                <w:rtl/>
              </w:rPr>
            </w:r>
          </w:ins>
          <w:r>
            <w:rPr>
              <w:rStyle w:val="Hyperlink"/>
              <w:noProof/>
              <w:rtl/>
            </w:rPr>
            <w:fldChar w:fldCharType="separate"/>
          </w:r>
          <w:ins w:id="83" w:author="Michael" w:date="2013-09-16T22:16:00Z">
            <w:r>
              <w:rPr>
                <w:noProof/>
                <w:webHidden/>
                <w:rtl/>
              </w:rPr>
              <w:t>15</w:t>
            </w:r>
            <w:r>
              <w:rPr>
                <w:rStyle w:val="Hyperlink"/>
                <w:noProof/>
                <w:rtl/>
              </w:rPr>
              <w:fldChar w:fldCharType="end"/>
            </w:r>
            <w:r w:rsidRPr="00A62846">
              <w:rPr>
                <w:rStyle w:val="Hyperlink"/>
                <w:noProof/>
                <w:rtl/>
              </w:rPr>
              <w:fldChar w:fldCharType="end"/>
            </w:r>
          </w:ins>
        </w:p>
        <w:p w:rsidR="00C41203" w:rsidRDefault="00C41203">
          <w:pPr>
            <w:pStyle w:val="TOC2"/>
            <w:tabs>
              <w:tab w:val="right" w:leader="dot" w:pos="8296"/>
            </w:tabs>
            <w:rPr>
              <w:ins w:id="84" w:author="Michael" w:date="2013-09-16T22:16:00Z"/>
              <w:rFonts w:eastAsiaTheme="minorEastAsia"/>
              <w:noProof/>
              <w:rtl/>
            </w:rPr>
          </w:pPr>
          <w:ins w:id="85"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"_Toc367133147</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חבילה</w:t>
            </w:r>
            <w:r w:rsidRPr="00A62846">
              <w:rPr>
                <w:rStyle w:val="Hyperlink"/>
                <w:noProof/>
                <w:rtl/>
              </w:rPr>
              <w:t xml:space="preserve"> </w:t>
            </w:r>
            <w:r w:rsidRPr="00A62846">
              <w:rPr>
                <w:rStyle w:val="Hyperlink"/>
                <w:noProof/>
              </w:rPr>
              <w:t>com.licensebox.ui.session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Toc367133147 \h</w:instrText>
            </w:r>
            <w:r>
              <w:rPr>
                <w:noProof/>
                <w:webHidden/>
                <w:rtl/>
              </w:rPr>
              <w:instrText xml:space="preserve"> </w:instrText>
            </w:r>
            <w:r>
              <w:rPr>
                <w:rStyle w:val="Hyperlink"/>
                <w:noProof/>
                <w:rtl/>
              </w:rPr>
            </w:r>
          </w:ins>
          <w:r>
            <w:rPr>
              <w:rStyle w:val="Hyperlink"/>
              <w:noProof/>
              <w:rtl/>
            </w:rPr>
            <w:fldChar w:fldCharType="separate"/>
          </w:r>
          <w:ins w:id="86" w:author="Michael" w:date="2013-09-16T22:16:00Z">
            <w:r>
              <w:rPr>
                <w:noProof/>
                <w:webHidden/>
                <w:rtl/>
              </w:rPr>
              <w:t>15</w:t>
            </w:r>
            <w:r>
              <w:rPr>
                <w:rStyle w:val="Hyperlink"/>
                <w:noProof/>
                <w:rtl/>
              </w:rPr>
              <w:fldChar w:fldCharType="end"/>
            </w:r>
            <w:r w:rsidRPr="00A62846">
              <w:rPr>
                <w:rStyle w:val="Hyperlink"/>
                <w:noProof/>
                <w:rtl/>
              </w:rPr>
              <w:fldChar w:fldCharType="end"/>
            </w:r>
          </w:ins>
        </w:p>
        <w:p w:rsidR="00C41203" w:rsidRDefault="00C41203">
          <w:pPr>
            <w:pStyle w:val="TOC2"/>
            <w:tabs>
              <w:tab w:val="right" w:leader="dot" w:pos="8296"/>
            </w:tabs>
            <w:rPr>
              <w:ins w:id="87" w:author="Michael" w:date="2013-09-16T22:16:00Z"/>
              <w:rFonts w:eastAsiaTheme="minorEastAsia"/>
              <w:noProof/>
              <w:rtl/>
            </w:rPr>
          </w:pPr>
          <w:ins w:id="88"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"_Toc367133148</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חבילה</w:t>
            </w:r>
            <w:r w:rsidRPr="00A62846">
              <w:rPr>
                <w:rStyle w:val="Hyperlink"/>
                <w:noProof/>
                <w:rtl/>
              </w:rPr>
              <w:t xml:space="preserve"> </w:t>
            </w:r>
            <w:r w:rsidRPr="00A62846">
              <w:rPr>
                <w:rStyle w:val="Hyperlink"/>
                <w:noProof/>
              </w:rPr>
              <w:t>com.licensebox.ui</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Toc367133148 \h</w:instrText>
            </w:r>
            <w:r>
              <w:rPr>
                <w:noProof/>
                <w:webHidden/>
                <w:rtl/>
              </w:rPr>
              <w:instrText xml:space="preserve"> </w:instrText>
            </w:r>
            <w:r>
              <w:rPr>
                <w:rStyle w:val="Hyperlink"/>
                <w:noProof/>
                <w:rtl/>
              </w:rPr>
            </w:r>
          </w:ins>
          <w:r>
            <w:rPr>
              <w:rStyle w:val="Hyperlink"/>
              <w:noProof/>
              <w:rtl/>
            </w:rPr>
            <w:fldChar w:fldCharType="separate"/>
          </w:r>
          <w:ins w:id="89" w:author="Michael" w:date="2013-09-16T22:16:00Z">
            <w:r>
              <w:rPr>
                <w:noProof/>
                <w:webHidden/>
                <w:rtl/>
              </w:rPr>
              <w:t>15</w:t>
            </w:r>
            <w:r>
              <w:rPr>
                <w:rStyle w:val="Hyperlink"/>
                <w:noProof/>
                <w:rtl/>
              </w:rPr>
              <w:fldChar w:fldCharType="end"/>
            </w:r>
            <w:r w:rsidRPr="00A62846">
              <w:rPr>
                <w:rStyle w:val="Hyperlink"/>
                <w:noProof/>
                <w:rtl/>
              </w:rPr>
              <w:fldChar w:fldCharType="end"/>
            </w:r>
          </w:ins>
        </w:p>
        <w:p w:rsidR="00C41203" w:rsidRDefault="00C41203">
          <w:pPr>
            <w:pStyle w:val="TOC2"/>
            <w:tabs>
              <w:tab w:val="right" w:leader="dot" w:pos="8296"/>
            </w:tabs>
            <w:rPr>
              <w:ins w:id="90" w:author="Michael" w:date="2013-09-16T22:16:00Z"/>
              <w:rFonts w:eastAsiaTheme="minorEastAsia"/>
              <w:noProof/>
              <w:rtl/>
            </w:rPr>
          </w:pPr>
          <w:ins w:id="91" w:author="Michael" w:date="2013-09-16T22:16:00Z">
            <w:r w:rsidRPr="00A62846">
              <w:rPr>
                <w:rStyle w:val="Hyperlink"/>
                <w:noProof/>
                <w:rtl/>
              </w:rPr>
              <w:fldChar w:fldCharType="begin"/>
            </w:r>
            <w:r w:rsidRPr="00A62846">
              <w:rPr>
                <w:rStyle w:val="Hyperlink"/>
                <w:noProof/>
                <w:rtl/>
              </w:rPr>
              <w:instrText xml:space="preserve"> </w:instrText>
            </w:r>
            <w:r>
              <w:rPr>
                <w:noProof/>
              </w:rPr>
              <w:instrText>HYPERLINK \l "_Toc367133149</w:instrText>
            </w:r>
            <w:r>
              <w:rPr>
                <w:noProof/>
                <w:rtl/>
              </w:rPr>
              <w:instrText>"</w:instrText>
            </w:r>
            <w:r w:rsidRPr="00A62846">
              <w:rPr>
                <w:rStyle w:val="Hyperlink"/>
                <w:noProof/>
                <w:rtl/>
              </w:rPr>
              <w:instrText xml:space="preserve"> </w:instrText>
            </w:r>
            <w:r w:rsidRPr="00A62846">
              <w:rPr>
                <w:rStyle w:val="Hyperlink"/>
                <w:noProof/>
                <w:rtl/>
              </w:rPr>
            </w:r>
            <w:r w:rsidRPr="00A62846">
              <w:rPr>
                <w:rStyle w:val="Hyperlink"/>
                <w:noProof/>
                <w:rtl/>
              </w:rPr>
              <w:fldChar w:fldCharType="separate"/>
            </w:r>
            <w:r w:rsidRPr="00A62846">
              <w:rPr>
                <w:rStyle w:val="Hyperlink"/>
                <w:rFonts w:hint="eastAsia"/>
                <w:noProof/>
                <w:rtl/>
              </w:rPr>
              <w:t>חבילה</w:t>
            </w:r>
            <w:r w:rsidRPr="00A62846">
              <w:rPr>
                <w:rStyle w:val="Hyperlink"/>
                <w:noProof/>
                <w:rtl/>
              </w:rPr>
              <w:t xml:space="preserve"> </w:t>
            </w:r>
            <w:r w:rsidRPr="00A62846">
              <w:rPr>
                <w:rStyle w:val="Hyperlink"/>
                <w:noProof/>
              </w:rPr>
              <w:t>com.licensebox.ui.converter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Toc367133149 \h</w:instrText>
            </w:r>
            <w:r>
              <w:rPr>
                <w:noProof/>
                <w:webHidden/>
                <w:rtl/>
              </w:rPr>
              <w:instrText xml:space="preserve"> </w:instrText>
            </w:r>
            <w:r>
              <w:rPr>
                <w:rStyle w:val="Hyperlink"/>
                <w:noProof/>
                <w:rtl/>
              </w:rPr>
            </w:r>
          </w:ins>
          <w:r>
            <w:rPr>
              <w:rStyle w:val="Hyperlink"/>
              <w:noProof/>
              <w:rtl/>
            </w:rPr>
            <w:fldChar w:fldCharType="separate"/>
          </w:r>
          <w:ins w:id="92" w:author="Michael" w:date="2013-09-16T22:16:00Z">
            <w:r>
              <w:rPr>
                <w:noProof/>
                <w:webHidden/>
                <w:rtl/>
              </w:rPr>
              <w:t>15</w:t>
            </w:r>
            <w:r>
              <w:rPr>
                <w:rStyle w:val="Hyperlink"/>
                <w:noProof/>
                <w:rtl/>
              </w:rPr>
              <w:fldChar w:fldCharType="end"/>
            </w:r>
            <w:r w:rsidRPr="00A62846">
              <w:rPr>
                <w:rStyle w:val="Hyperlink"/>
                <w:noProof/>
                <w:rtl/>
              </w:rPr>
              <w:fldChar w:fldCharType="end"/>
            </w:r>
          </w:ins>
        </w:p>
        <w:p w:rsidR="007F1C40" w:rsidDel="00F50360" w:rsidRDefault="007F1C40">
          <w:pPr>
            <w:pStyle w:val="TOC1"/>
            <w:tabs>
              <w:tab w:val="right" w:leader="dot" w:pos="8296"/>
            </w:tabs>
            <w:rPr>
              <w:del w:id="93" w:author="Michael" w:date="2013-09-16T18:17:00Z"/>
              <w:noProof/>
              <w:rtl/>
            </w:rPr>
          </w:pPr>
          <w:del w:id="94" w:author="Michael" w:date="2013-09-16T18:17:00Z">
            <w:r w:rsidRPr="00F50360" w:rsidDel="00F50360">
              <w:rPr>
                <w:rFonts w:hint="eastAsia"/>
                <w:noProof/>
                <w:rtl/>
                <w:rPrChange w:id="95" w:author="Michael" w:date="2013-09-16T18:17:00Z">
                  <w:rPr>
                    <w:rStyle w:val="Hyperlink"/>
                    <w:rFonts w:hint="eastAsia"/>
                    <w:noProof/>
                    <w:rtl/>
                  </w:rPr>
                </w:rPrChange>
              </w:rPr>
              <w:delText>תיאור</w:delText>
            </w:r>
            <w:r w:rsidRPr="00F50360" w:rsidDel="00F50360">
              <w:rPr>
                <w:noProof/>
                <w:rtl/>
                <w:rPrChange w:id="96" w:author="Michael" w:date="2013-09-16T18:17:00Z">
                  <w:rPr>
                    <w:rStyle w:val="Hyperlink"/>
                    <w:noProof/>
                    <w:rtl/>
                  </w:rPr>
                </w:rPrChange>
              </w:rPr>
              <w:delText xml:space="preserve"> </w:delText>
            </w:r>
            <w:r w:rsidRPr="00F50360" w:rsidDel="00F50360">
              <w:rPr>
                <w:rFonts w:hint="eastAsia"/>
                <w:noProof/>
                <w:rtl/>
                <w:rPrChange w:id="97" w:author="Michael" w:date="2013-09-16T18:17:00Z">
                  <w:rPr>
                    <w:rStyle w:val="Hyperlink"/>
                    <w:rFonts w:hint="eastAsia"/>
                    <w:noProof/>
                    <w:rtl/>
                  </w:rPr>
                </w:rPrChange>
              </w:rPr>
              <w:delText>כללי</w:delText>
            </w:r>
            <w:r w:rsidDel="00F50360">
              <w:rPr>
                <w:noProof/>
                <w:webHidden/>
                <w:rtl/>
              </w:rPr>
              <w:tab/>
              <w:delText>2</w:delText>
            </w:r>
          </w:del>
        </w:p>
        <w:p w:rsidR="007F1C40" w:rsidDel="00F50360" w:rsidRDefault="007F1C40">
          <w:pPr>
            <w:pStyle w:val="TOC1"/>
            <w:tabs>
              <w:tab w:val="right" w:leader="dot" w:pos="8296"/>
            </w:tabs>
            <w:rPr>
              <w:del w:id="98" w:author="Michael" w:date="2013-09-16T18:17:00Z"/>
              <w:noProof/>
              <w:rtl/>
            </w:rPr>
          </w:pPr>
          <w:del w:id="99" w:author="Michael" w:date="2013-09-16T18:17:00Z">
            <w:r w:rsidRPr="00F50360" w:rsidDel="00F50360">
              <w:rPr>
                <w:rFonts w:hint="eastAsia"/>
                <w:noProof/>
                <w:rtl/>
                <w:rPrChange w:id="100" w:author="Michael" w:date="2013-09-16T18:17:00Z">
                  <w:rPr>
                    <w:rStyle w:val="Hyperlink"/>
                    <w:rFonts w:hint="eastAsia"/>
                    <w:noProof/>
                    <w:rtl/>
                  </w:rPr>
                </w:rPrChange>
              </w:rPr>
              <w:delText>סוגי</w:delText>
            </w:r>
            <w:r w:rsidRPr="00F50360" w:rsidDel="00F50360">
              <w:rPr>
                <w:noProof/>
                <w:rtl/>
                <w:rPrChange w:id="101" w:author="Michael" w:date="2013-09-16T18:17:00Z">
                  <w:rPr>
                    <w:rStyle w:val="Hyperlink"/>
                    <w:noProof/>
                    <w:rtl/>
                  </w:rPr>
                </w:rPrChange>
              </w:rPr>
              <w:delText xml:space="preserve"> </w:delText>
            </w:r>
            <w:r w:rsidRPr="00F50360" w:rsidDel="00F50360">
              <w:rPr>
                <w:rFonts w:hint="eastAsia"/>
                <w:noProof/>
                <w:rtl/>
                <w:rPrChange w:id="102" w:author="Michael" w:date="2013-09-16T18:17:00Z">
                  <w:rPr>
                    <w:rStyle w:val="Hyperlink"/>
                    <w:rFonts w:hint="eastAsia"/>
                    <w:noProof/>
                    <w:rtl/>
                  </w:rPr>
                </w:rPrChange>
              </w:rPr>
              <w:delText>משתמשים</w:delText>
            </w:r>
            <w:r w:rsidRPr="00F50360" w:rsidDel="00F50360">
              <w:rPr>
                <w:noProof/>
                <w:rtl/>
                <w:rPrChange w:id="103" w:author="Michael" w:date="2013-09-16T18:17:00Z">
                  <w:rPr>
                    <w:rStyle w:val="Hyperlink"/>
                    <w:noProof/>
                    <w:rtl/>
                  </w:rPr>
                </w:rPrChange>
              </w:rPr>
              <w:delText xml:space="preserve"> </w:delText>
            </w:r>
            <w:r w:rsidRPr="00F50360" w:rsidDel="00F50360">
              <w:rPr>
                <w:rFonts w:hint="eastAsia"/>
                <w:noProof/>
                <w:rtl/>
                <w:rPrChange w:id="104" w:author="Michael" w:date="2013-09-16T18:17:00Z">
                  <w:rPr>
                    <w:rStyle w:val="Hyperlink"/>
                    <w:rFonts w:hint="eastAsia"/>
                    <w:noProof/>
                    <w:rtl/>
                  </w:rPr>
                </w:rPrChange>
              </w:rPr>
              <w:delText>במערכת</w:delText>
            </w:r>
            <w:r w:rsidRPr="00F50360" w:rsidDel="00F50360">
              <w:rPr>
                <w:noProof/>
                <w:rtl/>
                <w:rPrChange w:id="105" w:author="Michael" w:date="2013-09-16T18:17:00Z">
                  <w:rPr>
                    <w:rStyle w:val="Hyperlink"/>
                    <w:noProof/>
                    <w:rtl/>
                  </w:rPr>
                </w:rPrChange>
              </w:rPr>
              <w:delText xml:space="preserve"> (</w:delText>
            </w:r>
            <w:r w:rsidRPr="00F50360" w:rsidDel="00F50360">
              <w:rPr>
                <w:rFonts w:hint="eastAsia"/>
                <w:noProof/>
                <w:rtl/>
                <w:rPrChange w:id="106" w:author="Michael" w:date="2013-09-16T18:17:00Z">
                  <w:rPr>
                    <w:rStyle w:val="Hyperlink"/>
                    <w:rFonts w:hint="eastAsia"/>
                    <w:noProof/>
                    <w:rtl/>
                  </w:rPr>
                </w:rPrChange>
              </w:rPr>
              <w:delText>קבוצות</w:delText>
            </w:r>
            <w:r w:rsidRPr="00F50360" w:rsidDel="00F50360">
              <w:rPr>
                <w:noProof/>
                <w:rtl/>
                <w:rPrChange w:id="107" w:author="Michael" w:date="2013-09-16T18:17:00Z">
                  <w:rPr>
                    <w:rStyle w:val="Hyperlink"/>
                    <w:noProof/>
                    <w:rtl/>
                  </w:rPr>
                </w:rPrChange>
              </w:rPr>
              <w:delText xml:space="preserve"> </w:delText>
            </w:r>
            <w:r w:rsidRPr="00F50360" w:rsidDel="00F50360">
              <w:rPr>
                <w:rFonts w:hint="eastAsia"/>
                <w:noProof/>
                <w:rtl/>
                <w:rPrChange w:id="108" w:author="Michael" w:date="2013-09-16T18:17:00Z">
                  <w:rPr>
                    <w:rStyle w:val="Hyperlink"/>
                    <w:rFonts w:hint="eastAsia"/>
                    <w:noProof/>
                    <w:rtl/>
                  </w:rPr>
                </w:rPrChange>
              </w:rPr>
              <w:delText>הרשאה</w:delText>
            </w:r>
            <w:r w:rsidRPr="00F50360" w:rsidDel="00F50360">
              <w:rPr>
                <w:noProof/>
                <w:rtl/>
                <w:rPrChange w:id="109" w:author="Michael" w:date="2013-09-16T18:17:00Z">
                  <w:rPr>
                    <w:rStyle w:val="Hyperlink"/>
                    <w:noProof/>
                    <w:rtl/>
                  </w:rPr>
                </w:rPrChange>
              </w:rPr>
              <w:delText>)</w:delText>
            </w:r>
            <w:r w:rsidDel="00F50360">
              <w:rPr>
                <w:noProof/>
                <w:webHidden/>
                <w:rtl/>
              </w:rPr>
              <w:tab/>
              <w:delText>2</w:delText>
            </w:r>
          </w:del>
        </w:p>
        <w:p w:rsidR="007F1C40" w:rsidDel="00F50360" w:rsidRDefault="007F1C40">
          <w:pPr>
            <w:pStyle w:val="TOC1"/>
            <w:tabs>
              <w:tab w:val="right" w:leader="dot" w:pos="8296"/>
            </w:tabs>
            <w:rPr>
              <w:del w:id="110" w:author="Michael" w:date="2013-09-16T18:17:00Z"/>
              <w:noProof/>
              <w:rtl/>
            </w:rPr>
          </w:pPr>
          <w:del w:id="111" w:author="Michael" w:date="2013-09-16T18:17:00Z">
            <w:r w:rsidRPr="00F50360" w:rsidDel="00F50360">
              <w:rPr>
                <w:rFonts w:hint="eastAsia"/>
                <w:noProof/>
                <w:rtl/>
                <w:rPrChange w:id="112" w:author="Michael" w:date="2013-09-16T18:17:00Z">
                  <w:rPr>
                    <w:rStyle w:val="Hyperlink"/>
                    <w:rFonts w:hint="eastAsia"/>
                    <w:noProof/>
                    <w:rtl/>
                  </w:rPr>
                </w:rPrChange>
              </w:rPr>
              <w:delText>אופן</w:delText>
            </w:r>
            <w:r w:rsidRPr="00F50360" w:rsidDel="00F50360">
              <w:rPr>
                <w:noProof/>
                <w:rtl/>
                <w:rPrChange w:id="113" w:author="Michael" w:date="2013-09-16T18:17:00Z">
                  <w:rPr>
                    <w:rStyle w:val="Hyperlink"/>
                    <w:noProof/>
                    <w:rtl/>
                  </w:rPr>
                </w:rPrChange>
              </w:rPr>
              <w:delText xml:space="preserve"> </w:delText>
            </w:r>
            <w:r w:rsidRPr="00F50360" w:rsidDel="00F50360">
              <w:rPr>
                <w:rFonts w:hint="eastAsia"/>
                <w:noProof/>
                <w:rtl/>
                <w:rPrChange w:id="114" w:author="Michael" w:date="2013-09-16T18:17:00Z">
                  <w:rPr>
                    <w:rStyle w:val="Hyperlink"/>
                    <w:rFonts w:hint="eastAsia"/>
                    <w:noProof/>
                    <w:rtl/>
                  </w:rPr>
                </w:rPrChange>
              </w:rPr>
              <w:delText>הניהול</w:delText>
            </w:r>
            <w:r w:rsidRPr="00F50360" w:rsidDel="00F50360">
              <w:rPr>
                <w:noProof/>
                <w:rtl/>
                <w:rPrChange w:id="115" w:author="Michael" w:date="2013-09-16T18:17:00Z">
                  <w:rPr>
                    <w:rStyle w:val="Hyperlink"/>
                    <w:noProof/>
                    <w:rtl/>
                  </w:rPr>
                </w:rPrChange>
              </w:rPr>
              <w:delText xml:space="preserve"> </w:delText>
            </w:r>
            <w:r w:rsidRPr="00F50360" w:rsidDel="00F50360">
              <w:rPr>
                <w:rFonts w:hint="eastAsia"/>
                <w:noProof/>
                <w:rtl/>
                <w:rPrChange w:id="116" w:author="Michael" w:date="2013-09-16T18:17:00Z">
                  <w:rPr>
                    <w:rStyle w:val="Hyperlink"/>
                    <w:rFonts w:hint="eastAsia"/>
                    <w:noProof/>
                    <w:rtl/>
                  </w:rPr>
                </w:rPrChange>
              </w:rPr>
              <w:delText>של</w:delText>
            </w:r>
            <w:r w:rsidRPr="00F50360" w:rsidDel="00F50360">
              <w:rPr>
                <w:noProof/>
                <w:rtl/>
                <w:rPrChange w:id="117" w:author="Michael" w:date="2013-09-16T18:17:00Z">
                  <w:rPr>
                    <w:rStyle w:val="Hyperlink"/>
                    <w:noProof/>
                    <w:rtl/>
                  </w:rPr>
                </w:rPrChange>
              </w:rPr>
              <w:delText xml:space="preserve"> </w:delText>
            </w:r>
            <w:r w:rsidRPr="00F50360" w:rsidDel="00F50360">
              <w:rPr>
                <w:rFonts w:hint="eastAsia"/>
                <w:noProof/>
                <w:rtl/>
                <w:rPrChange w:id="118" w:author="Michael" w:date="2013-09-16T18:17:00Z">
                  <w:rPr>
                    <w:rStyle w:val="Hyperlink"/>
                    <w:rFonts w:hint="eastAsia"/>
                    <w:noProof/>
                    <w:rtl/>
                  </w:rPr>
                </w:rPrChange>
              </w:rPr>
              <w:delText>רשיונות</w:delText>
            </w:r>
            <w:r w:rsidRPr="00F50360" w:rsidDel="00F50360">
              <w:rPr>
                <w:noProof/>
                <w:rtl/>
                <w:rPrChange w:id="119" w:author="Michael" w:date="2013-09-16T18:17:00Z">
                  <w:rPr>
                    <w:rStyle w:val="Hyperlink"/>
                    <w:noProof/>
                    <w:rtl/>
                  </w:rPr>
                </w:rPrChange>
              </w:rPr>
              <w:delText xml:space="preserve"> </w:delText>
            </w:r>
            <w:r w:rsidRPr="00F50360" w:rsidDel="00F50360">
              <w:rPr>
                <w:rFonts w:hint="eastAsia"/>
                <w:noProof/>
                <w:rtl/>
                <w:rPrChange w:id="120" w:author="Michael" w:date="2013-09-16T18:17:00Z">
                  <w:rPr>
                    <w:rStyle w:val="Hyperlink"/>
                    <w:rFonts w:hint="eastAsia"/>
                    <w:noProof/>
                    <w:rtl/>
                  </w:rPr>
                </w:rPrChange>
              </w:rPr>
              <w:delText>במערכת</w:delText>
            </w:r>
            <w:r w:rsidDel="00F50360">
              <w:rPr>
                <w:noProof/>
                <w:webHidden/>
                <w:rtl/>
              </w:rPr>
              <w:tab/>
              <w:delText>3</w:delText>
            </w:r>
          </w:del>
        </w:p>
        <w:p w:rsidR="007F1C40" w:rsidDel="00F50360" w:rsidRDefault="007F1C40">
          <w:pPr>
            <w:pStyle w:val="TOC1"/>
            <w:tabs>
              <w:tab w:val="right" w:leader="dot" w:pos="8296"/>
            </w:tabs>
            <w:rPr>
              <w:del w:id="121" w:author="Michael" w:date="2013-09-16T18:17:00Z"/>
              <w:noProof/>
              <w:rtl/>
            </w:rPr>
          </w:pPr>
          <w:del w:id="122" w:author="Michael" w:date="2013-09-16T18:17:00Z">
            <w:r w:rsidRPr="00F50360" w:rsidDel="00F50360">
              <w:rPr>
                <w:rFonts w:hint="eastAsia"/>
                <w:noProof/>
                <w:rtl/>
                <w:rPrChange w:id="123" w:author="Michael" w:date="2013-09-16T18:17:00Z">
                  <w:rPr>
                    <w:rStyle w:val="Hyperlink"/>
                    <w:rFonts w:hint="eastAsia"/>
                    <w:noProof/>
                    <w:rtl/>
                  </w:rPr>
                </w:rPrChange>
              </w:rPr>
              <w:delText>טכנולוגיות</w:delText>
            </w:r>
            <w:r w:rsidRPr="00F50360" w:rsidDel="00F50360">
              <w:rPr>
                <w:noProof/>
                <w:rtl/>
                <w:rPrChange w:id="124" w:author="Michael" w:date="2013-09-16T18:17:00Z">
                  <w:rPr>
                    <w:rStyle w:val="Hyperlink"/>
                    <w:noProof/>
                    <w:rtl/>
                  </w:rPr>
                </w:rPrChange>
              </w:rPr>
              <w:delText xml:space="preserve"> </w:delText>
            </w:r>
            <w:r w:rsidRPr="00F50360" w:rsidDel="00F50360">
              <w:rPr>
                <w:rFonts w:hint="eastAsia"/>
                <w:noProof/>
                <w:rtl/>
                <w:rPrChange w:id="125" w:author="Michael" w:date="2013-09-16T18:17:00Z">
                  <w:rPr>
                    <w:rStyle w:val="Hyperlink"/>
                    <w:rFonts w:hint="eastAsia"/>
                    <w:noProof/>
                    <w:rtl/>
                  </w:rPr>
                </w:rPrChange>
              </w:rPr>
              <w:delText>בשימוש</w:delText>
            </w:r>
            <w:r w:rsidRPr="00F50360" w:rsidDel="00F50360">
              <w:rPr>
                <w:noProof/>
                <w:rtl/>
                <w:rPrChange w:id="126" w:author="Michael" w:date="2013-09-16T18:17:00Z">
                  <w:rPr>
                    <w:rStyle w:val="Hyperlink"/>
                    <w:noProof/>
                    <w:rtl/>
                  </w:rPr>
                </w:rPrChange>
              </w:rPr>
              <w:delText xml:space="preserve"> </w:delText>
            </w:r>
            <w:r w:rsidRPr="00F50360" w:rsidDel="00F50360">
              <w:rPr>
                <w:rFonts w:hint="eastAsia"/>
                <w:noProof/>
                <w:rtl/>
                <w:rPrChange w:id="127" w:author="Michael" w:date="2013-09-16T18:17:00Z">
                  <w:rPr>
                    <w:rStyle w:val="Hyperlink"/>
                    <w:rFonts w:hint="eastAsia"/>
                    <w:noProof/>
                    <w:rtl/>
                  </w:rPr>
                </w:rPrChange>
              </w:rPr>
              <w:delText>המערכת</w:delText>
            </w:r>
            <w:r w:rsidDel="00F50360">
              <w:rPr>
                <w:noProof/>
                <w:webHidden/>
                <w:rtl/>
              </w:rPr>
              <w:tab/>
              <w:delText>5</w:delText>
            </w:r>
          </w:del>
        </w:p>
        <w:p w:rsidR="007F1C40" w:rsidDel="00F50360" w:rsidRDefault="007F1C40">
          <w:pPr>
            <w:pStyle w:val="TOC1"/>
            <w:tabs>
              <w:tab w:val="right" w:leader="dot" w:pos="8296"/>
            </w:tabs>
            <w:rPr>
              <w:del w:id="128" w:author="Michael" w:date="2013-09-16T18:17:00Z"/>
              <w:noProof/>
              <w:rtl/>
            </w:rPr>
          </w:pPr>
          <w:del w:id="129" w:author="Michael" w:date="2013-09-16T18:17:00Z">
            <w:r w:rsidRPr="00F50360" w:rsidDel="00F50360">
              <w:rPr>
                <w:rFonts w:hint="eastAsia"/>
                <w:noProof/>
                <w:rtl/>
                <w:rPrChange w:id="130" w:author="Michael" w:date="2013-09-16T18:17:00Z">
                  <w:rPr>
                    <w:rStyle w:val="Hyperlink"/>
                    <w:rFonts w:hint="eastAsia"/>
                    <w:noProof/>
                    <w:rtl/>
                  </w:rPr>
                </w:rPrChange>
              </w:rPr>
              <w:delText>כניסה</w:delText>
            </w:r>
            <w:r w:rsidRPr="00F50360" w:rsidDel="00F50360">
              <w:rPr>
                <w:noProof/>
                <w:rtl/>
                <w:rPrChange w:id="131" w:author="Michael" w:date="2013-09-16T18:17:00Z">
                  <w:rPr>
                    <w:rStyle w:val="Hyperlink"/>
                    <w:noProof/>
                    <w:rtl/>
                  </w:rPr>
                </w:rPrChange>
              </w:rPr>
              <w:delText xml:space="preserve"> </w:delText>
            </w:r>
            <w:r w:rsidRPr="00F50360" w:rsidDel="00F50360">
              <w:rPr>
                <w:rFonts w:hint="eastAsia"/>
                <w:noProof/>
                <w:rtl/>
                <w:rPrChange w:id="132" w:author="Michael" w:date="2013-09-16T18:17:00Z">
                  <w:rPr>
                    <w:rStyle w:val="Hyperlink"/>
                    <w:rFonts w:hint="eastAsia"/>
                    <w:noProof/>
                    <w:rtl/>
                  </w:rPr>
                </w:rPrChange>
              </w:rPr>
              <w:delText>למערכת</w:delText>
            </w:r>
            <w:r w:rsidDel="00F50360">
              <w:rPr>
                <w:noProof/>
                <w:webHidden/>
                <w:rtl/>
              </w:rPr>
              <w:tab/>
              <w:delText>5</w:delText>
            </w:r>
          </w:del>
        </w:p>
        <w:p w:rsidR="007F1C40" w:rsidDel="00F50360" w:rsidRDefault="007F1C40">
          <w:pPr>
            <w:pStyle w:val="TOC1"/>
            <w:tabs>
              <w:tab w:val="right" w:leader="dot" w:pos="8296"/>
            </w:tabs>
            <w:rPr>
              <w:del w:id="133" w:author="Michael" w:date="2013-09-16T18:17:00Z"/>
              <w:noProof/>
              <w:rtl/>
            </w:rPr>
          </w:pPr>
          <w:del w:id="134" w:author="Michael" w:date="2013-09-16T18:17:00Z">
            <w:r w:rsidRPr="00F50360" w:rsidDel="00F50360">
              <w:rPr>
                <w:rFonts w:hint="eastAsia"/>
                <w:noProof/>
                <w:rtl/>
                <w:rPrChange w:id="135" w:author="Michael" w:date="2013-09-16T18:17:00Z">
                  <w:rPr>
                    <w:rStyle w:val="Hyperlink"/>
                    <w:rFonts w:hint="eastAsia"/>
                    <w:noProof/>
                    <w:rtl/>
                  </w:rPr>
                </w:rPrChange>
              </w:rPr>
              <w:delText>בסיס</w:delText>
            </w:r>
            <w:r w:rsidRPr="00F50360" w:rsidDel="00F50360">
              <w:rPr>
                <w:noProof/>
                <w:rtl/>
                <w:rPrChange w:id="136" w:author="Michael" w:date="2013-09-16T18:17:00Z">
                  <w:rPr>
                    <w:rStyle w:val="Hyperlink"/>
                    <w:noProof/>
                    <w:rtl/>
                  </w:rPr>
                </w:rPrChange>
              </w:rPr>
              <w:delText xml:space="preserve"> </w:delText>
            </w:r>
            <w:r w:rsidRPr="00F50360" w:rsidDel="00F50360">
              <w:rPr>
                <w:rFonts w:hint="eastAsia"/>
                <w:noProof/>
                <w:rtl/>
                <w:rPrChange w:id="137" w:author="Michael" w:date="2013-09-16T18:17:00Z">
                  <w:rPr>
                    <w:rStyle w:val="Hyperlink"/>
                    <w:rFonts w:hint="eastAsia"/>
                    <w:noProof/>
                    <w:rtl/>
                  </w:rPr>
                </w:rPrChange>
              </w:rPr>
              <w:delText>הנתונים</w:delText>
            </w:r>
            <w:r w:rsidDel="00F50360">
              <w:rPr>
                <w:noProof/>
                <w:webHidden/>
                <w:rtl/>
              </w:rPr>
              <w:tab/>
              <w:delText>5</w:delText>
            </w:r>
          </w:del>
        </w:p>
        <w:p w:rsidR="007F1C40" w:rsidDel="00F50360" w:rsidRDefault="007F1C40">
          <w:pPr>
            <w:pStyle w:val="TOC1"/>
            <w:tabs>
              <w:tab w:val="right" w:leader="dot" w:pos="8296"/>
            </w:tabs>
            <w:rPr>
              <w:del w:id="138" w:author="Michael" w:date="2013-09-16T18:17:00Z"/>
              <w:noProof/>
              <w:rtl/>
            </w:rPr>
          </w:pPr>
          <w:del w:id="139" w:author="Michael" w:date="2013-09-16T18:17:00Z">
            <w:r w:rsidRPr="00F50360" w:rsidDel="00F50360">
              <w:rPr>
                <w:noProof/>
                <w:rPrChange w:id="140" w:author="Michael" w:date="2013-09-16T18:17:00Z">
                  <w:rPr>
                    <w:rStyle w:val="Hyperlink"/>
                    <w:noProof/>
                  </w:rPr>
                </w:rPrChange>
              </w:rPr>
              <w:delText>ERD</w:delText>
            </w:r>
            <w:r w:rsidDel="00F50360">
              <w:rPr>
                <w:noProof/>
                <w:webHidden/>
                <w:rtl/>
              </w:rPr>
              <w:tab/>
              <w:delText>7</w:delText>
            </w:r>
          </w:del>
        </w:p>
        <w:p w:rsidR="007F1C40" w:rsidDel="00F50360" w:rsidRDefault="007F1C40">
          <w:pPr>
            <w:pStyle w:val="TOC1"/>
            <w:tabs>
              <w:tab w:val="right" w:leader="dot" w:pos="8296"/>
            </w:tabs>
            <w:rPr>
              <w:del w:id="141" w:author="Michael" w:date="2013-09-16T18:17:00Z"/>
              <w:noProof/>
              <w:rtl/>
            </w:rPr>
          </w:pPr>
          <w:del w:id="142" w:author="Michael" w:date="2013-09-16T18:17:00Z">
            <w:r w:rsidRPr="00F50360" w:rsidDel="00F50360">
              <w:rPr>
                <w:rFonts w:hint="eastAsia"/>
                <w:noProof/>
                <w:rtl/>
                <w:rPrChange w:id="143" w:author="Michael" w:date="2013-09-16T18:17:00Z">
                  <w:rPr>
                    <w:rStyle w:val="Hyperlink"/>
                    <w:rFonts w:hint="eastAsia"/>
                    <w:noProof/>
                    <w:rtl/>
                  </w:rPr>
                </w:rPrChange>
              </w:rPr>
              <w:delText>ארקיטכטורת</w:delText>
            </w:r>
            <w:r w:rsidRPr="00F50360" w:rsidDel="00F50360">
              <w:rPr>
                <w:noProof/>
                <w:rtl/>
                <w:rPrChange w:id="144" w:author="Michael" w:date="2013-09-16T18:17:00Z">
                  <w:rPr>
                    <w:rStyle w:val="Hyperlink"/>
                    <w:noProof/>
                    <w:rtl/>
                  </w:rPr>
                </w:rPrChange>
              </w:rPr>
              <w:delText xml:space="preserve"> </w:delText>
            </w:r>
            <w:r w:rsidRPr="00F50360" w:rsidDel="00F50360">
              <w:rPr>
                <w:rFonts w:hint="eastAsia"/>
                <w:noProof/>
                <w:rtl/>
                <w:rPrChange w:id="145" w:author="Michael" w:date="2013-09-16T18:17:00Z">
                  <w:rPr>
                    <w:rStyle w:val="Hyperlink"/>
                    <w:rFonts w:hint="eastAsia"/>
                    <w:noProof/>
                    <w:rtl/>
                  </w:rPr>
                </w:rPrChange>
              </w:rPr>
              <w:delText>המערכת</w:delText>
            </w:r>
            <w:r w:rsidDel="00F50360">
              <w:rPr>
                <w:noProof/>
                <w:webHidden/>
                <w:rtl/>
              </w:rPr>
              <w:tab/>
              <w:delText>8</w:delText>
            </w:r>
          </w:del>
        </w:p>
        <w:p w:rsidR="007F1C40" w:rsidDel="00F50360" w:rsidRDefault="007F1C40">
          <w:pPr>
            <w:pStyle w:val="TOC2"/>
            <w:tabs>
              <w:tab w:val="right" w:leader="dot" w:pos="8296"/>
            </w:tabs>
            <w:rPr>
              <w:del w:id="146" w:author="Michael" w:date="2013-09-16T18:17:00Z"/>
              <w:noProof/>
              <w:rtl/>
            </w:rPr>
          </w:pPr>
          <w:del w:id="147" w:author="Michael" w:date="2013-09-16T18:17:00Z">
            <w:r w:rsidRPr="00F50360" w:rsidDel="00F50360">
              <w:rPr>
                <w:rFonts w:hint="eastAsia"/>
                <w:noProof/>
                <w:rtl/>
                <w:rPrChange w:id="148" w:author="Michael" w:date="2013-09-16T18:17:00Z">
                  <w:rPr>
                    <w:rStyle w:val="Hyperlink"/>
                    <w:rFonts w:hint="eastAsia"/>
                    <w:noProof/>
                    <w:rtl/>
                  </w:rPr>
                </w:rPrChange>
              </w:rPr>
              <w:delText>שכבת</w:delText>
            </w:r>
            <w:r w:rsidRPr="00F50360" w:rsidDel="00F50360">
              <w:rPr>
                <w:noProof/>
                <w:rtl/>
                <w:rPrChange w:id="149" w:author="Michael" w:date="2013-09-16T18:17:00Z">
                  <w:rPr>
                    <w:rStyle w:val="Hyperlink"/>
                    <w:noProof/>
                    <w:rtl/>
                  </w:rPr>
                </w:rPrChange>
              </w:rPr>
              <w:delText xml:space="preserve"> </w:delText>
            </w:r>
            <w:r w:rsidRPr="00F50360" w:rsidDel="00F50360">
              <w:rPr>
                <w:rFonts w:hint="eastAsia"/>
                <w:noProof/>
                <w:rtl/>
                <w:rPrChange w:id="150" w:author="Michael" w:date="2013-09-16T18:17:00Z">
                  <w:rPr>
                    <w:rStyle w:val="Hyperlink"/>
                    <w:rFonts w:hint="eastAsia"/>
                    <w:noProof/>
                    <w:rtl/>
                  </w:rPr>
                </w:rPrChange>
              </w:rPr>
              <w:delText>ניהול</w:delText>
            </w:r>
            <w:r w:rsidRPr="00F50360" w:rsidDel="00F50360">
              <w:rPr>
                <w:noProof/>
                <w:rtl/>
                <w:rPrChange w:id="151" w:author="Michael" w:date="2013-09-16T18:17:00Z">
                  <w:rPr>
                    <w:rStyle w:val="Hyperlink"/>
                    <w:noProof/>
                    <w:rtl/>
                  </w:rPr>
                </w:rPrChange>
              </w:rPr>
              <w:delText xml:space="preserve"> </w:delText>
            </w:r>
            <w:r w:rsidRPr="00F50360" w:rsidDel="00F50360">
              <w:rPr>
                <w:rFonts w:hint="eastAsia"/>
                <w:noProof/>
                <w:rtl/>
                <w:rPrChange w:id="152" w:author="Michael" w:date="2013-09-16T18:17:00Z">
                  <w:rPr>
                    <w:rStyle w:val="Hyperlink"/>
                    <w:rFonts w:hint="eastAsia"/>
                    <w:noProof/>
                    <w:rtl/>
                  </w:rPr>
                </w:rPrChange>
              </w:rPr>
              <w:delText>הנתונים</w:delText>
            </w:r>
            <w:r w:rsidRPr="00F50360" w:rsidDel="00F50360">
              <w:rPr>
                <w:noProof/>
                <w:rtl/>
                <w:rPrChange w:id="153" w:author="Michael" w:date="2013-09-16T18:17:00Z">
                  <w:rPr>
                    <w:rStyle w:val="Hyperlink"/>
                    <w:noProof/>
                    <w:rtl/>
                  </w:rPr>
                </w:rPrChange>
              </w:rPr>
              <w:delText xml:space="preserve"> – </w:delText>
            </w:r>
            <w:r w:rsidRPr="00F50360" w:rsidDel="00F50360">
              <w:rPr>
                <w:noProof/>
                <w:rPrChange w:id="154" w:author="Michael" w:date="2013-09-16T18:17:00Z">
                  <w:rPr>
                    <w:rStyle w:val="Hyperlink"/>
                    <w:noProof/>
                  </w:rPr>
                </w:rPrChange>
              </w:rPr>
              <w:delText>com.licensebox.db</w:delText>
            </w:r>
            <w:r w:rsidDel="00F50360">
              <w:rPr>
                <w:noProof/>
                <w:webHidden/>
                <w:rtl/>
              </w:rPr>
              <w:tab/>
              <w:delText>8</w:delText>
            </w:r>
          </w:del>
        </w:p>
        <w:p w:rsidR="007F1C40" w:rsidDel="00F50360" w:rsidRDefault="007F1C40">
          <w:pPr>
            <w:pStyle w:val="TOC3"/>
            <w:tabs>
              <w:tab w:val="right" w:leader="dot" w:pos="8296"/>
            </w:tabs>
            <w:rPr>
              <w:del w:id="155" w:author="Michael" w:date="2013-09-16T18:17:00Z"/>
              <w:noProof/>
              <w:rtl/>
            </w:rPr>
          </w:pPr>
          <w:del w:id="156" w:author="Michael" w:date="2013-09-16T18:17:00Z">
            <w:r w:rsidRPr="00F50360" w:rsidDel="00F50360">
              <w:rPr>
                <w:rFonts w:hint="eastAsia"/>
                <w:noProof/>
                <w:rtl/>
                <w:rPrChange w:id="157" w:author="Michael" w:date="2013-09-16T18:17:00Z">
                  <w:rPr>
                    <w:rStyle w:val="Hyperlink"/>
                    <w:rFonts w:hint="eastAsia"/>
                    <w:noProof/>
                    <w:rtl/>
                  </w:rPr>
                </w:rPrChange>
              </w:rPr>
              <w:delText>חבילת</w:delText>
            </w:r>
            <w:r w:rsidRPr="00F50360" w:rsidDel="00F50360">
              <w:rPr>
                <w:noProof/>
                <w:rtl/>
                <w:rPrChange w:id="158" w:author="Michael" w:date="2013-09-16T18:17:00Z">
                  <w:rPr>
                    <w:rStyle w:val="Hyperlink"/>
                    <w:noProof/>
                    <w:rtl/>
                  </w:rPr>
                </w:rPrChange>
              </w:rPr>
              <w:delText xml:space="preserve"> </w:delText>
            </w:r>
            <w:r w:rsidRPr="00F50360" w:rsidDel="00F50360">
              <w:rPr>
                <w:noProof/>
                <w:rPrChange w:id="159" w:author="Michael" w:date="2013-09-16T18:17:00Z">
                  <w:rPr>
                    <w:rStyle w:val="Hyperlink"/>
                    <w:noProof/>
                  </w:rPr>
                </w:rPrChange>
              </w:rPr>
              <w:delText>com.licensebox.db.entity</w:delText>
            </w:r>
            <w:r w:rsidDel="00F50360">
              <w:rPr>
                <w:noProof/>
                <w:webHidden/>
                <w:rtl/>
              </w:rPr>
              <w:tab/>
              <w:delText>8</w:delText>
            </w:r>
          </w:del>
        </w:p>
        <w:p w:rsidR="007F1C40" w:rsidDel="00F50360" w:rsidRDefault="007F1C40">
          <w:pPr>
            <w:pStyle w:val="TOC3"/>
            <w:tabs>
              <w:tab w:val="right" w:leader="dot" w:pos="8296"/>
            </w:tabs>
            <w:rPr>
              <w:del w:id="160" w:author="Michael" w:date="2013-09-16T18:17:00Z"/>
              <w:noProof/>
              <w:rtl/>
            </w:rPr>
          </w:pPr>
          <w:del w:id="161" w:author="Michael" w:date="2013-09-16T18:17:00Z">
            <w:r w:rsidRPr="00F50360" w:rsidDel="00F50360">
              <w:rPr>
                <w:rFonts w:hint="eastAsia"/>
                <w:noProof/>
                <w:rtl/>
                <w:rPrChange w:id="162" w:author="Michael" w:date="2013-09-16T18:17:00Z">
                  <w:rPr>
                    <w:rStyle w:val="Hyperlink"/>
                    <w:rFonts w:hint="eastAsia"/>
                    <w:noProof/>
                    <w:rtl/>
                  </w:rPr>
                </w:rPrChange>
              </w:rPr>
              <w:delText>חבילה</w:delText>
            </w:r>
            <w:r w:rsidRPr="00F50360" w:rsidDel="00F50360">
              <w:rPr>
                <w:noProof/>
                <w:rtl/>
                <w:rPrChange w:id="163" w:author="Michael" w:date="2013-09-16T18:17:00Z">
                  <w:rPr>
                    <w:rStyle w:val="Hyperlink"/>
                    <w:noProof/>
                    <w:rtl/>
                  </w:rPr>
                </w:rPrChange>
              </w:rPr>
              <w:delText xml:space="preserve"> </w:delText>
            </w:r>
            <w:r w:rsidRPr="00F50360" w:rsidDel="00F50360">
              <w:rPr>
                <w:noProof/>
                <w:rPrChange w:id="164" w:author="Michael" w:date="2013-09-16T18:17:00Z">
                  <w:rPr>
                    <w:rStyle w:val="Hyperlink"/>
                    <w:noProof/>
                  </w:rPr>
                </w:rPrChange>
              </w:rPr>
              <w:delText>com.licensebox.db.dao</w:delText>
            </w:r>
            <w:r w:rsidDel="00F50360">
              <w:rPr>
                <w:noProof/>
                <w:webHidden/>
                <w:rtl/>
              </w:rPr>
              <w:tab/>
              <w:delText>8</w:delText>
            </w:r>
          </w:del>
        </w:p>
        <w:p w:rsidR="007F1C40" w:rsidDel="00F50360" w:rsidRDefault="007F1C40">
          <w:pPr>
            <w:pStyle w:val="TOC2"/>
            <w:tabs>
              <w:tab w:val="right" w:leader="dot" w:pos="8296"/>
            </w:tabs>
            <w:rPr>
              <w:del w:id="165" w:author="Michael" w:date="2013-09-16T18:17:00Z"/>
              <w:noProof/>
              <w:rtl/>
            </w:rPr>
          </w:pPr>
          <w:del w:id="166" w:author="Michael" w:date="2013-09-16T18:17:00Z">
            <w:r w:rsidRPr="00F50360" w:rsidDel="00F50360">
              <w:rPr>
                <w:rFonts w:hint="eastAsia"/>
                <w:noProof/>
                <w:rtl/>
                <w:rPrChange w:id="167" w:author="Michael" w:date="2013-09-16T18:17:00Z">
                  <w:rPr>
                    <w:rStyle w:val="Hyperlink"/>
                    <w:rFonts w:hint="eastAsia"/>
                    <w:noProof/>
                    <w:rtl/>
                  </w:rPr>
                </w:rPrChange>
              </w:rPr>
              <w:delText>שכבת</w:delText>
            </w:r>
            <w:r w:rsidRPr="00F50360" w:rsidDel="00F50360">
              <w:rPr>
                <w:noProof/>
                <w:rtl/>
                <w:rPrChange w:id="168" w:author="Michael" w:date="2013-09-16T18:17:00Z">
                  <w:rPr>
                    <w:rStyle w:val="Hyperlink"/>
                    <w:noProof/>
                    <w:rtl/>
                  </w:rPr>
                </w:rPrChange>
              </w:rPr>
              <w:delText xml:space="preserve"> </w:delText>
            </w:r>
            <w:r w:rsidRPr="00F50360" w:rsidDel="00F50360">
              <w:rPr>
                <w:rFonts w:hint="eastAsia"/>
                <w:noProof/>
                <w:rtl/>
                <w:rPrChange w:id="169" w:author="Michael" w:date="2013-09-16T18:17:00Z">
                  <w:rPr>
                    <w:rStyle w:val="Hyperlink"/>
                    <w:rFonts w:hint="eastAsia"/>
                    <w:noProof/>
                    <w:rtl/>
                  </w:rPr>
                </w:rPrChange>
              </w:rPr>
              <w:delText>הלוגיקה</w:delText>
            </w:r>
            <w:r w:rsidRPr="00F50360" w:rsidDel="00F50360">
              <w:rPr>
                <w:noProof/>
                <w:rtl/>
                <w:rPrChange w:id="170" w:author="Michael" w:date="2013-09-16T18:17:00Z">
                  <w:rPr>
                    <w:rStyle w:val="Hyperlink"/>
                    <w:noProof/>
                    <w:rtl/>
                  </w:rPr>
                </w:rPrChange>
              </w:rPr>
              <w:delText xml:space="preserve"> </w:delText>
            </w:r>
            <w:r w:rsidRPr="00F50360" w:rsidDel="00F50360">
              <w:rPr>
                <w:rFonts w:hint="eastAsia"/>
                <w:noProof/>
                <w:rtl/>
                <w:rPrChange w:id="171" w:author="Michael" w:date="2013-09-16T18:17:00Z">
                  <w:rPr>
                    <w:rStyle w:val="Hyperlink"/>
                    <w:rFonts w:hint="eastAsia"/>
                    <w:noProof/>
                    <w:rtl/>
                  </w:rPr>
                </w:rPrChange>
              </w:rPr>
              <w:delText>העסקית</w:delText>
            </w:r>
            <w:r w:rsidRPr="00F50360" w:rsidDel="00F50360">
              <w:rPr>
                <w:noProof/>
                <w:rtl/>
                <w:rPrChange w:id="172" w:author="Michael" w:date="2013-09-16T18:17:00Z">
                  <w:rPr>
                    <w:rStyle w:val="Hyperlink"/>
                    <w:noProof/>
                    <w:rtl/>
                  </w:rPr>
                </w:rPrChange>
              </w:rPr>
              <w:delText xml:space="preserve"> – </w:delText>
            </w:r>
            <w:r w:rsidRPr="00F50360" w:rsidDel="00F50360">
              <w:rPr>
                <w:noProof/>
                <w:rPrChange w:id="173" w:author="Michael" w:date="2013-09-16T18:17:00Z">
                  <w:rPr>
                    <w:rStyle w:val="Hyperlink"/>
                    <w:noProof/>
                  </w:rPr>
                </w:rPrChange>
              </w:rPr>
              <w:delText>com.licensebox.bl</w:delText>
            </w:r>
            <w:r w:rsidDel="00F50360">
              <w:rPr>
                <w:noProof/>
                <w:webHidden/>
                <w:rtl/>
              </w:rPr>
              <w:tab/>
              <w:delText>11</w:delText>
            </w:r>
          </w:del>
        </w:p>
        <w:p w:rsidR="007F1C40" w:rsidDel="00F50360" w:rsidRDefault="007F1C40">
          <w:pPr>
            <w:pStyle w:val="TOC3"/>
            <w:tabs>
              <w:tab w:val="right" w:leader="dot" w:pos="8296"/>
            </w:tabs>
            <w:rPr>
              <w:del w:id="174" w:author="Michael" w:date="2013-09-16T18:17:00Z"/>
              <w:noProof/>
              <w:rtl/>
            </w:rPr>
          </w:pPr>
          <w:del w:id="175" w:author="Michael" w:date="2013-09-16T18:17:00Z">
            <w:r w:rsidRPr="00F50360" w:rsidDel="00F50360">
              <w:rPr>
                <w:rFonts w:hint="eastAsia"/>
                <w:noProof/>
                <w:rtl/>
                <w:rPrChange w:id="176" w:author="Michael" w:date="2013-09-16T18:17:00Z">
                  <w:rPr>
                    <w:rStyle w:val="Hyperlink"/>
                    <w:rFonts w:hint="eastAsia"/>
                    <w:noProof/>
                    <w:rtl/>
                  </w:rPr>
                </w:rPrChange>
              </w:rPr>
              <w:delText>חבילה</w:delText>
            </w:r>
            <w:r w:rsidRPr="00F50360" w:rsidDel="00F50360">
              <w:rPr>
                <w:noProof/>
                <w:rtl/>
                <w:rPrChange w:id="177" w:author="Michael" w:date="2013-09-16T18:17:00Z">
                  <w:rPr>
                    <w:rStyle w:val="Hyperlink"/>
                    <w:noProof/>
                    <w:rtl/>
                  </w:rPr>
                </w:rPrChange>
              </w:rPr>
              <w:delText xml:space="preserve"> </w:delText>
            </w:r>
            <w:r w:rsidRPr="00F50360" w:rsidDel="00F50360">
              <w:rPr>
                <w:noProof/>
                <w:rPrChange w:id="178" w:author="Michael" w:date="2013-09-16T18:17:00Z">
                  <w:rPr>
                    <w:rStyle w:val="Hyperlink"/>
                    <w:noProof/>
                  </w:rPr>
                </w:rPrChange>
              </w:rPr>
              <w:delText>com.licensebox.bl.email</w:delText>
            </w:r>
            <w:r w:rsidDel="00F50360">
              <w:rPr>
                <w:noProof/>
                <w:webHidden/>
                <w:rtl/>
              </w:rPr>
              <w:tab/>
              <w:delText>11</w:delText>
            </w:r>
          </w:del>
        </w:p>
        <w:p w:rsidR="007F1C40" w:rsidDel="00F50360" w:rsidRDefault="007F1C40">
          <w:pPr>
            <w:pStyle w:val="TOC3"/>
            <w:tabs>
              <w:tab w:val="right" w:leader="dot" w:pos="8296"/>
            </w:tabs>
            <w:rPr>
              <w:del w:id="179" w:author="Michael" w:date="2013-09-16T18:17:00Z"/>
              <w:noProof/>
              <w:rtl/>
            </w:rPr>
          </w:pPr>
          <w:del w:id="180" w:author="Michael" w:date="2013-09-16T18:17:00Z">
            <w:r w:rsidRPr="00F50360" w:rsidDel="00F50360">
              <w:rPr>
                <w:rFonts w:hint="eastAsia"/>
                <w:noProof/>
                <w:rtl/>
                <w:rPrChange w:id="181" w:author="Michael" w:date="2013-09-16T18:17:00Z">
                  <w:rPr>
                    <w:rStyle w:val="Hyperlink"/>
                    <w:rFonts w:hint="eastAsia"/>
                    <w:noProof/>
                    <w:rtl/>
                  </w:rPr>
                </w:rPrChange>
              </w:rPr>
              <w:delText>חבילה</w:delText>
            </w:r>
            <w:r w:rsidRPr="00F50360" w:rsidDel="00F50360">
              <w:rPr>
                <w:noProof/>
                <w:rtl/>
                <w:rPrChange w:id="182" w:author="Michael" w:date="2013-09-16T18:17:00Z">
                  <w:rPr>
                    <w:rStyle w:val="Hyperlink"/>
                    <w:noProof/>
                    <w:rtl/>
                  </w:rPr>
                </w:rPrChange>
              </w:rPr>
              <w:delText xml:space="preserve"> </w:delText>
            </w:r>
            <w:r w:rsidRPr="00F50360" w:rsidDel="00F50360">
              <w:rPr>
                <w:noProof/>
                <w:rPrChange w:id="183" w:author="Michael" w:date="2013-09-16T18:17:00Z">
                  <w:rPr>
                    <w:rStyle w:val="Hyperlink"/>
                    <w:noProof/>
                  </w:rPr>
                </w:rPrChange>
              </w:rPr>
              <w:delText>com.licensebox.bl.exception</w:delText>
            </w:r>
            <w:r w:rsidDel="00F50360">
              <w:rPr>
                <w:noProof/>
                <w:webHidden/>
                <w:rtl/>
              </w:rPr>
              <w:tab/>
              <w:delText>11</w:delText>
            </w:r>
          </w:del>
        </w:p>
        <w:p w:rsidR="007F1C40" w:rsidDel="00F50360" w:rsidRDefault="007F1C40">
          <w:pPr>
            <w:pStyle w:val="TOC3"/>
            <w:tabs>
              <w:tab w:val="right" w:leader="dot" w:pos="8296"/>
            </w:tabs>
            <w:rPr>
              <w:del w:id="184" w:author="Michael" w:date="2013-09-16T18:17:00Z"/>
              <w:noProof/>
              <w:rtl/>
            </w:rPr>
          </w:pPr>
          <w:del w:id="185" w:author="Michael" w:date="2013-09-16T18:17:00Z">
            <w:r w:rsidRPr="00F50360" w:rsidDel="00F50360">
              <w:rPr>
                <w:rFonts w:hint="eastAsia"/>
                <w:noProof/>
                <w:rtl/>
                <w:rPrChange w:id="186" w:author="Michael" w:date="2013-09-16T18:17:00Z">
                  <w:rPr>
                    <w:rStyle w:val="Hyperlink"/>
                    <w:rFonts w:hint="eastAsia"/>
                    <w:noProof/>
                    <w:rtl/>
                  </w:rPr>
                </w:rPrChange>
              </w:rPr>
              <w:delText>חבילה</w:delText>
            </w:r>
            <w:r w:rsidRPr="00F50360" w:rsidDel="00F50360">
              <w:rPr>
                <w:noProof/>
                <w:rtl/>
                <w:rPrChange w:id="187" w:author="Michael" w:date="2013-09-16T18:17:00Z">
                  <w:rPr>
                    <w:rStyle w:val="Hyperlink"/>
                    <w:noProof/>
                    <w:rtl/>
                  </w:rPr>
                </w:rPrChange>
              </w:rPr>
              <w:delText xml:space="preserve"> </w:delText>
            </w:r>
            <w:r w:rsidRPr="00F50360" w:rsidDel="00F50360">
              <w:rPr>
                <w:noProof/>
                <w:rPrChange w:id="188" w:author="Michael" w:date="2013-09-16T18:17:00Z">
                  <w:rPr>
                    <w:rStyle w:val="Hyperlink"/>
                    <w:noProof/>
                  </w:rPr>
                </w:rPrChange>
              </w:rPr>
              <w:delText>com.licensebox.bl.license</w:delText>
            </w:r>
            <w:r w:rsidDel="00F50360">
              <w:rPr>
                <w:noProof/>
                <w:webHidden/>
                <w:rtl/>
              </w:rPr>
              <w:tab/>
              <w:delText>11</w:delText>
            </w:r>
          </w:del>
        </w:p>
        <w:p w:rsidR="007F1C40" w:rsidRDefault="007F1C40">
          <w:pPr>
            <w:rPr>
              <w:ins w:id="189" w:author="Michael" w:date="2013-09-16T00:47:00Z"/>
              <w:rtl/>
              <w:cs/>
            </w:rPr>
          </w:pPr>
          <w:ins w:id="190" w:author="Michael" w:date="2013-09-16T00:47:00Z">
            <w:r>
              <w:rPr>
                <w:b/>
                <w:bCs/>
                <w:lang w:val="he-IL"/>
              </w:rPr>
              <w:fldChar w:fldCharType="end"/>
            </w:r>
          </w:ins>
        </w:p>
        <w:customXmlInsRangeStart w:id="191" w:author="Michael" w:date="2013-09-16T00:47:00Z"/>
      </w:sdtContent>
    </w:sdt>
    <w:customXmlInsRangeEnd w:id="191"/>
    <w:p w:rsidR="007F1C40" w:rsidRDefault="007F1C40">
      <w:pPr>
        <w:rPr>
          <w:ins w:id="192" w:author="Michael" w:date="2013-09-16T00:46:00Z"/>
          <w:rFonts w:asciiTheme="majorHAnsi" w:eastAsiaTheme="majorEastAsia" w:hAnsiTheme="majorHAnsi" w:cstheme="majorBidi"/>
          <w:b/>
          <w:bCs/>
          <w:color w:val="365F91" w:themeColor="accent1" w:themeShade="BF"/>
          <w:sz w:val="28"/>
          <w:szCs w:val="28"/>
          <w:rtl/>
        </w:rPr>
        <w:pPrChange w:id="193" w:author="Michael" w:date="2013-09-16T00:47:00Z">
          <w:pPr>
            <w:bidi w:val="0"/>
          </w:pPr>
        </w:pPrChange>
      </w:pPr>
      <w:ins w:id="194" w:author="Michael" w:date="2013-09-16T00:46:00Z">
        <w:r>
          <w:rPr>
            <w:rtl/>
          </w:rPr>
          <w:br w:type="page"/>
        </w:r>
      </w:ins>
    </w:p>
    <w:p w:rsidR="00596456" w:rsidRPr="00A15821" w:rsidRDefault="00D60A38" w:rsidP="004C171A">
      <w:pPr>
        <w:pStyle w:val="Heading1"/>
        <w:rPr>
          <w:u w:val="single"/>
          <w:rtl/>
          <w:rPrChange w:id="195" w:author="Michael" w:date="2013-09-16T20:18:00Z">
            <w:rPr>
              <w:rtl/>
            </w:rPr>
          </w:rPrChange>
        </w:rPr>
      </w:pPr>
      <w:bookmarkStart w:id="196" w:name="_Toc367133122"/>
      <w:r w:rsidRPr="00A15821">
        <w:rPr>
          <w:rFonts w:hint="cs"/>
          <w:u w:val="single"/>
          <w:rtl/>
          <w:rPrChange w:id="197" w:author="Michael" w:date="2013-09-16T20:18:00Z">
            <w:rPr>
              <w:rFonts w:hint="cs"/>
              <w:rtl/>
            </w:rPr>
          </w:rPrChange>
        </w:rPr>
        <w:lastRenderedPageBreak/>
        <w:t>תיאור כללי</w:t>
      </w:r>
      <w:bookmarkEnd w:id="196"/>
    </w:p>
    <w:p w:rsidR="004C171A" w:rsidRDefault="004C171A" w:rsidP="004C171A">
      <w:pPr>
        <w:rPr>
          <w:rtl/>
        </w:rPr>
      </w:pPr>
      <w:r>
        <w:rPr>
          <w:rFonts w:hint="cs"/>
          <w:rtl/>
        </w:rPr>
        <w:t>בסביבה המתקדמת שבה אנו חיים, תופסות מערכות מחשב חלק מאוד חשוב בחיינו. חברות רבות מחזיקות מערכות מחשב מתקדמות אשר עוזרות להן לנהל את עסקיהן.</w:t>
      </w:r>
    </w:p>
    <w:p w:rsidR="003873F7" w:rsidRDefault="004C171A" w:rsidP="00C03874">
      <w:pPr>
        <w:rPr>
          <w:rtl/>
        </w:rPr>
      </w:pPr>
      <w:r>
        <w:rPr>
          <w:rFonts w:hint="cs"/>
          <w:rtl/>
        </w:rPr>
        <w:t>אך לא די בחומרה עצמה ועל ח</w:t>
      </w:r>
      <w:r w:rsidR="00C03874">
        <w:rPr>
          <w:rFonts w:hint="cs"/>
          <w:rtl/>
        </w:rPr>
        <w:t>ברות אלה להצטייד בנוסף גם בתוכנות מתאימות</w:t>
      </w:r>
      <w:r>
        <w:rPr>
          <w:rFonts w:hint="cs"/>
          <w:rtl/>
        </w:rPr>
        <w:t xml:space="preserve"> שעלות</w:t>
      </w:r>
      <w:r w:rsidR="00C03874">
        <w:rPr>
          <w:rFonts w:hint="cs"/>
          <w:rtl/>
        </w:rPr>
        <w:t>ן</w:t>
      </w:r>
      <w:r>
        <w:rPr>
          <w:rFonts w:hint="cs"/>
          <w:rtl/>
        </w:rPr>
        <w:t xml:space="preserve"> נעמדת במאות שקלים </w:t>
      </w:r>
      <w:r w:rsidR="00C3762F">
        <w:rPr>
          <w:rFonts w:hint="cs"/>
          <w:rtl/>
        </w:rPr>
        <w:t>ואף ב</w:t>
      </w:r>
      <w:r w:rsidR="003873F7">
        <w:rPr>
          <w:rFonts w:hint="cs"/>
          <w:rtl/>
        </w:rPr>
        <w:t>אלפי שקלים עבור כל רישיון.</w:t>
      </w:r>
    </w:p>
    <w:p w:rsidR="003873F7" w:rsidRDefault="003873F7" w:rsidP="003873F7">
      <w:pPr>
        <w:rPr>
          <w:rtl/>
        </w:rPr>
      </w:pPr>
      <w:r>
        <w:rPr>
          <w:rFonts w:hint="cs"/>
          <w:rtl/>
        </w:rPr>
        <w:t>לרוב, כאשר נרכשת תוכנה, נרכש בעצם רישיון שימוש בתוכנה (</w:t>
      </w:r>
      <w:r>
        <w:t>Serial Number</w:t>
      </w:r>
      <w:r>
        <w:rPr>
          <w:rFonts w:hint="cs"/>
          <w:rtl/>
        </w:rPr>
        <w:t>) והוא מוקצה עבור מחשב מסוים או לחלופין עבור משתמש מסוים.</w:t>
      </w:r>
    </w:p>
    <w:p w:rsidR="003873F7" w:rsidRDefault="003873F7" w:rsidP="003873F7">
      <w:pPr>
        <w:rPr>
          <w:rtl/>
        </w:rPr>
      </w:pPr>
      <w:r>
        <w:rPr>
          <w:rFonts w:hint="cs"/>
          <w:rtl/>
        </w:rPr>
        <w:t>וכך, ככל שהחברה גדלה, מנהליה מוצאים את עצמם מוציאים יותר ויותר עבור תוכנות מבלי שהם מצליחים לנהל את הרישומים עבור הרכישות האלה.</w:t>
      </w:r>
    </w:p>
    <w:p w:rsidR="003873F7" w:rsidRDefault="003873F7" w:rsidP="00C03874">
      <w:pPr>
        <w:rPr>
          <w:rtl/>
        </w:rPr>
      </w:pPr>
      <w:r>
        <w:rPr>
          <w:rFonts w:hint="cs"/>
          <w:rtl/>
        </w:rPr>
        <w:t xml:space="preserve">בעקבות זאת, </w:t>
      </w:r>
      <w:r w:rsidR="00C03874">
        <w:rPr>
          <w:rFonts w:hint="cs"/>
          <w:rtl/>
        </w:rPr>
        <w:t>הגיעה דרישה למערכת שתוכל לנהל את רישיונות התוכנה בעסק.</w:t>
      </w:r>
    </w:p>
    <w:p w:rsidR="00D60A38" w:rsidRDefault="00D60A38" w:rsidP="00D60A38">
      <w:pPr>
        <w:rPr>
          <w:rtl/>
        </w:rPr>
      </w:pPr>
      <w:r>
        <w:rPr>
          <w:rFonts w:hint="cs"/>
          <w:rtl/>
        </w:rPr>
        <w:t>מסמך זה בא לתאר את מערכת ה"</w:t>
      </w:r>
      <w:r>
        <w:t>LicenseBox</w:t>
      </w:r>
      <w:r>
        <w:rPr>
          <w:rFonts w:hint="cs"/>
          <w:rtl/>
        </w:rPr>
        <w:t>" שנותנת מענה לבעיה המוצגת לעיל.</w:t>
      </w:r>
    </w:p>
    <w:p w:rsidR="00D60A38" w:rsidRPr="00A15821" w:rsidRDefault="00D60A38" w:rsidP="00D60A38">
      <w:pPr>
        <w:pStyle w:val="Heading1"/>
        <w:rPr>
          <w:u w:val="single"/>
          <w:rtl/>
          <w:rPrChange w:id="198" w:author="Michael" w:date="2013-09-16T20:19:00Z">
            <w:rPr>
              <w:rtl/>
            </w:rPr>
          </w:rPrChange>
        </w:rPr>
      </w:pPr>
      <w:bookmarkStart w:id="199" w:name="_Toc367133123"/>
      <w:r w:rsidRPr="00A15821">
        <w:rPr>
          <w:rFonts w:hint="cs"/>
          <w:u w:val="single"/>
          <w:rtl/>
          <w:rPrChange w:id="200" w:author="Michael" w:date="2013-09-16T20:19:00Z">
            <w:rPr>
              <w:rFonts w:hint="cs"/>
              <w:rtl/>
            </w:rPr>
          </w:rPrChange>
        </w:rPr>
        <w:t>סוגי משתמשים במערכת</w:t>
      </w:r>
      <w:r w:rsidR="000C0E00" w:rsidRPr="00A15821">
        <w:rPr>
          <w:rFonts w:hint="cs"/>
          <w:u w:val="single"/>
          <w:rtl/>
          <w:rPrChange w:id="201" w:author="Michael" w:date="2013-09-16T20:19:00Z">
            <w:rPr>
              <w:rFonts w:hint="cs"/>
              <w:rtl/>
            </w:rPr>
          </w:rPrChange>
        </w:rPr>
        <w:t xml:space="preserve"> (קבוצות</w:t>
      </w:r>
      <w:r w:rsidR="00597674" w:rsidRPr="00A15821">
        <w:rPr>
          <w:rFonts w:hint="cs"/>
          <w:u w:val="single"/>
          <w:rtl/>
          <w:rPrChange w:id="202" w:author="Michael" w:date="2013-09-16T20:19:00Z">
            <w:rPr>
              <w:rFonts w:hint="cs"/>
              <w:rtl/>
            </w:rPr>
          </w:rPrChange>
        </w:rPr>
        <w:t xml:space="preserve"> הרשאה</w:t>
      </w:r>
      <w:r w:rsidR="000C0E00" w:rsidRPr="00A15821">
        <w:rPr>
          <w:rFonts w:hint="cs"/>
          <w:u w:val="single"/>
          <w:rtl/>
          <w:rPrChange w:id="203" w:author="Michael" w:date="2013-09-16T20:19:00Z">
            <w:rPr>
              <w:rFonts w:hint="cs"/>
              <w:rtl/>
            </w:rPr>
          </w:rPrChange>
        </w:rPr>
        <w:t>)</w:t>
      </w:r>
      <w:bookmarkEnd w:id="199"/>
    </w:p>
    <w:p w:rsidR="00D60A38" w:rsidDel="00A15821" w:rsidRDefault="00D60A38" w:rsidP="00D60A38">
      <w:pPr>
        <w:rPr>
          <w:del w:id="204" w:author="Michael" w:date="2013-09-16T20:19:00Z"/>
          <w:rtl/>
        </w:rPr>
      </w:pPr>
    </w:p>
    <w:p w:rsidR="004358D6" w:rsidRDefault="00D60A38" w:rsidP="00D60A38">
      <w:pPr>
        <w:rPr>
          <w:rtl/>
        </w:rPr>
      </w:pPr>
      <w:r w:rsidRPr="00E929C2">
        <w:rPr>
          <w:rFonts w:hint="cs"/>
          <w:b/>
          <w:bCs/>
          <w:rtl/>
        </w:rPr>
        <w:t xml:space="preserve">משתמש </w:t>
      </w:r>
      <w:r w:rsidR="004358D6" w:rsidRPr="00E929C2">
        <w:rPr>
          <w:rFonts w:hint="cs"/>
          <w:b/>
          <w:bCs/>
          <w:rtl/>
        </w:rPr>
        <w:t>(</w:t>
      </w:r>
      <w:r w:rsidR="004358D6" w:rsidRPr="00E929C2">
        <w:rPr>
          <w:b/>
          <w:bCs/>
        </w:rPr>
        <w:t>User</w:t>
      </w:r>
      <w:r w:rsidR="004358D6" w:rsidRPr="00E929C2">
        <w:rPr>
          <w:rFonts w:hint="cs"/>
          <w:b/>
          <w:bCs/>
          <w:rtl/>
        </w:rPr>
        <w:t>)</w:t>
      </w:r>
      <w:r w:rsidR="004358D6">
        <w:rPr>
          <w:rFonts w:hint="cs"/>
          <w:rtl/>
        </w:rPr>
        <w:t xml:space="preserve"> </w:t>
      </w:r>
      <w:r w:rsidR="004358D6">
        <w:rPr>
          <w:rtl/>
        </w:rPr>
        <w:t>–</w:t>
      </w:r>
      <w:r w:rsidR="004358D6">
        <w:rPr>
          <w:rFonts w:hint="cs"/>
          <w:rtl/>
        </w:rPr>
        <w:t xml:space="preserve"> משתמש שהוא מפתח רגיל, שמורשה לבצע את הפעולות הבאות: </w:t>
      </w:r>
    </w:p>
    <w:p w:rsidR="004358D6" w:rsidRDefault="004358D6" w:rsidP="004358D6">
      <w:pPr>
        <w:pStyle w:val="ListParagraph"/>
        <w:numPr>
          <w:ilvl w:val="0"/>
          <w:numId w:val="3"/>
        </w:numPr>
        <w:rPr>
          <w:rtl/>
        </w:rPr>
      </w:pPr>
      <w:r>
        <w:rPr>
          <w:rFonts w:hint="cs"/>
          <w:rtl/>
        </w:rPr>
        <w:t>להתחבר למערכת</w:t>
      </w:r>
    </w:p>
    <w:p w:rsidR="004358D6" w:rsidRDefault="004358D6" w:rsidP="004358D6">
      <w:pPr>
        <w:pStyle w:val="ListParagraph"/>
        <w:numPr>
          <w:ilvl w:val="0"/>
          <w:numId w:val="3"/>
        </w:numPr>
        <w:rPr>
          <w:rtl/>
        </w:rPr>
      </w:pPr>
      <w:r>
        <w:rPr>
          <w:rFonts w:hint="cs"/>
          <w:rtl/>
        </w:rPr>
        <w:t>לצפות ברשימת הרישיונות שניתנו לו</w:t>
      </w:r>
    </w:p>
    <w:p w:rsidR="004358D6" w:rsidRDefault="004358D6" w:rsidP="004D54A7">
      <w:pPr>
        <w:pStyle w:val="ListParagraph"/>
        <w:numPr>
          <w:ilvl w:val="0"/>
          <w:numId w:val="3"/>
        </w:numPr>
        <w:rPr>
          <w:rtl/>
        </w:rPr>
      </w:pPr>
      <w:r>
        <w:rPr>
          <w:rFonts w:hint="cs"/>
          <w:rtl/>
        </w:rPr>
        <w:t xml:space="preserve">לבקש רישיון חדש </w:t>
      </w:r>
      <w:del w:id="205" w:author="Michael" w:date="2013-09-14T23:29:00Z">
        <w:r w:rsidDel="004D54A7">
          <w:rPr>
            <w:rFonts w:hint="cs"/>
            <w:rtl/>
          </w:rPr>
          <w:delText>(לתוכנה חדשה או קיימת)</w:delText>
        </w:r>
      </w:del>
      <w:ins w:id="206" w:author="Michael" w:date="2013-09-14T23:29:00Z">
        <w:r w:rsidR="004D54A7">
          <w:rPr>
            <w:rFonts w:hint="cs"/>
            <w:rtl/>
          </w:rPr>
          <w:t>לתוכנה</w:t>
        </w:r>
      </w:ins>
    </w:p>
    <w:p w:rsidR="00D60A38" w:rsidRDefault="004358D6" w:rsidP="004358D6">
      <w:pPr>
        <w:pStyle w:val="ListParagraph"/>
        <w:numPr>
          <w:ilvl w:val="0"/>
          <w:numId w:val="3"/>
        </w:numPr>
      </w:pPr>
      <w:r>
        <w:rPr>
          <w:rFonts w:hint="cs"/>
          <w:rtl/>
        </w:rPr>
        <w:t>להחזיר רישיון שאין לו צורך בו</w:t>
      </w:r>
    </w:p>
    <w:p w:rsidR="004358D6" w:rsidRDefault="004358D6" w:rsidP="004358D6">
      <w:pPr>
        <w:rPr>
          <w:rtl/>
        </w:rPr>
      </w:pPr>
      <w:r w:rsidRPr="00E929C2">
        <w:rPr>
          <w:rFonts w:hint="cs"/>
          <w:b/>
          <w:bCs/>
          <w:rtl/>
        </w:rPr>
        <w:t>ראש צוות (</w:t>
      </w:r>
      <w:r w:rsidRPr="00E929C2">
        <w:rPr>
          <w:b/>
          <w:bCs/>
        </w:rPr>
        <w:t>Team Leader</w:t>
      </w:r>
      <w:r w:rsidRPr="00E929C2">
        <w:rPr>
          <w:rFonts w:hint="cs"/>
          <w:b/>
          <w:bCs/>
          <w:rtl/>
        </w:rPr>
        <w:t>)</w:t>
      </w:r>
      <w:r>
        <w:rPr>
          <w:rFonts w:hint="cs"/>
          <w:rtl/>
        </w:rPr>
        <w:t xml:space="preserve"> </w:t>
      </w:r>
      <w:r>
        <w:rPr>
          <w:rtl/>
        </w:rPr>
        <w:t>–</w:t>
      </w:r>
      <w:r>
        <w:rPr>
          <w:rFonts w:hint="cs"/>
          <w:rtl/>
        </w:rPr>
        <w:t xml:space="preserve"> ראש צוות מפתחים, שמורשה לבצע את הפעולות הבאות (בנוסף </w:t>
      </w:r>
      <w:ins w:id="207" w:author="Michael" w:date="2013-09-14T23:29:00Z">
        <w:r w:rsidR="004D54A7">
          <w:rPr>
            <w:rFonts w:hint="cs"/>
            <w:rtl/>
          </w:rPr>
          <w:t>ל</w:t>
        </w:r>
      </w:ins>
      <w:r>
        <w:rPr>
          <w:rFonts w:hint="cs"/>
          <w:rtl/>
        </w:rPr>
        <w:t>פעולות של משתמש רגיל):</w:t>
      </w:r>
    </w:p>
    <w:p w:rsidR="004358D6" w:rsidDel="004D54A7" w:rsidRDefault="004358D6" w:rsidP="004358D6">
      <w:pPr>
        <w:pStyle w:val="ListParagraph"/>
        <w:numPr>
          <w:ilvl w:val="0"/>
          <w:numId w:val="4"/>
        </w:numPr>
        <w:rPr>
          <w:del w:id="208" w:author="Michael" w:date="2013-09-14T23:29:00Z"/>
          <w:rtl/>
        </w:rPr>
      </w:pPr>
      <w:del w:id="209" w:author="Michael" w:date="2013-09-14T23:29:00Z">
        <w:r w:rsidDel="004D54A7">
          <w:rPr>
            <w:rFonts w:hint="cs"/>
            <w:rtl/>
          </w:rPr>
          <w:delText>לצפות בכל הרישיונות השייכים לחברי הצוות שלו</w:delText>
        </w:r>
      </w:del>
    </w:p>
    <w:p w:rsidR="004358D6" w:rsidRDefault="004358D6" w:rsidP="004358D6">
      <w:pPr>
        <w:pStyle w:val="ListParagraph"/>
        <w:numPr>
          <w:ilvl w:val="0"/>
          <w:numId w:val="4"/>
        </w:numPr>
        <w:rPr>
          <w:rtl/>
        </w:rPr>
      </w:pPr>
      <w:r>
        <w:rPr>
          <w:rFonts w:hint="cs"/>
          <w:rtl/>
        </w:rPr>
        <w:t>לאשר לחברי הצוות שלו את הבקשות לרשיונות חדשים</w:t>
      </w:r>
    </w:p>
    <w:p w:rsidR="004358D6" w:rsidDel="004D54A7" w:rsidRDefault="004358D6" w:rsidP="004358D6">
      <w:pPr>
        <w:pStyle w:val="ListParagraph"/>
        <w:numPr>
          <w:ilvl w:val="0"/>
          <w:numId w:val="4"/>
        </w:numPr>
        <w:rPr>
          <w:del w:id="210" w:author="Michael" w:date="2013-09-14T23:30:00Z"/>
          <w:rtl/>
        </w:rPr>
      </w:pPr>
      <w:del w:id="211" w:author="Michael" w:date="2013-09-14T23:30:00Z">
        <w:r w:rsidDel="004D54A7">
          <w:rPr>
            <w:rFonts w:hint="cs"/>
            <w:rtl/>
          </w:rPr>
          <w:delText>לבקש להוסיף משתמשים חדשים לצוות שלו</w:delText>
        </w:r>
      </w:del>
    </w:p>
    <w:p w:rsidR="004358D6" w:rsidDel="004D54A7" w:rsidRDefault="004358D6" w:rsidP="004358D6">
      <w:pPr>
        <w:pStyle w:val="ListParagraph"/>
        <w:numPr>
          <w:ilvl w:val="0"/>
          <w:numId w:val="4"/>
        </w:numPr>
        <w:rPr>
          <w:del w:id="212" w:author="Michael" w:date="2013-09-14T23:30:00Z"/>
        </w:rPr>
      </w:pPr>
      <w:del w:id="213" w:author="Michael" w:date="2013-09-14T23:30:00Z">
        <w:r w:rsidDel="004D54A7">
          <w:rPr>
            <w:rFonts w:hint="cs"/>
            <w:rtl/>
          </w:rPr>
          <w:delText>לבקש רישיונות עבור משתמש כלשהו מהצוות שלו</w:delText>
        </w:r>
      </w:del>
    </w:p>
    <w:p w:rsidR="004D54A7" w:rsidRDefault="004D54A7" w:rsidP="007D773C">
      <w:pPr>
        <w:pStyle w:val="ListParagraph"/>
        <w:numPr>
          <w:ilvl w:val="0"/>
          <w:numId w:val="4"/>
        </w:numPr>
        <w:rPr>
          <w:ins w:id="214" w:author="Michael" w:date="2013-09-14T23:30:00Z"/>
        </w:rPr>
      </w:pPr>
      <w:ins w:id="215" w:author="Michael" w:date="2013-09-14T23:30:00Z">
        <w:r>
          <w:rPr>
            <w:rFonts w:hint="cs"/>
            <w:rtl/>
          </w:rPr>
          <w:t xml:space="preserve">לראות </w:t>
        </w:r>
      </w:ins>
      <w:ins w:id="216" w:author="Michael" w:date="2013-09-14T23:46:00Z">
        <w:r w:rsidR="007D773C">
          <w:rPr>
            <w:rFonts w:hint="cs"/>
            <w:rtl/>
          </w:rPr>
          <w:t>כמות ר</w:t>
        </w:r>
      </w:ins>
      <w:ins w:id="217" w:author="Michael" w:date="2013-09-15T21:18:00Z">
        <w:r w:rsidR="00E5156F">
          <w:rPr>
            <w:rFonts w:hint="cs"/>
            <w:rtl/>
          </w:rPr>
          <w:t>י</w:t>
        </w:r>
      </w:ins>
      <w:ins w:id="218" w:author="Michael" w:date="2013-09-14T23:46:00Z">
        <w:r w:rsidR="007D773C">
          <w:rPr>
            <w:rFonts w:hint="cs"/>
            <w:rtl/>
          </w:rPr>
          <w:t>שיונות לכל צוות</w:t>
        </w:r>
      </w:ins>
    </w:p>
    <w:p w:rsidR="004358D6" w:rsidRDefault="004358D6" w:rsidP="004358D6">
      <w:pPr>
        <w:rPr>
          <w:rtl/>
        </w:rPr>
      </w:pPr>
      <w:r w:rsidRPr="00E929C2">
        <w:rPr>
          <w:rFonts w:hint="cs"/>
          <w:b/>
          <w:bCs/>
          <w:rtl/>
        </w:rPr>
        <w:t>מנהל רשיונות (</w:t>
      </w:r>
      <w:r w:rsidRPr="00E929C2">
        <w:rPr>
          <w:b/>
          <w:bCs/>
        </w:rPr>
        <w:t>License Manager</w:t>
      </w:r>
      <w:r w:rsidRPr="00E929C2">
        <w:rPr>
          <w:rFonts w:hint="cs"/>
          <w:b/>
          <w:bCs/>
          <w:rtl/>
        </w:rPr>
        <w:t>)</w:t>
      </w:r>
      <w:r>
        <w:rPr>
          <w:rFonts w:hint="cs"/>
          <w:rtl/>
        </w:rPr>
        <w:t xml:space="preserve"> </w:t>
      </w:r>
      <w:r>
        <w:rPr>
          <w:rtl/>
        </w:rPr>
        <w:t>–</w:t>
      </w:r>
      <w:r>
        <w:rPr>
          <w:rFonts w:hint="cs"/>
          <w:rtl/>
        </w:rPr>
        <w:t xml:space="preserve"> משתמש שאחראי על ניהול כל הרשיונות בחברה. ה-</w:t>
      </w:r>
      <w:r>
        <w:t>License Manager</w:t>
      </w:r>
      <w:r>
        <w:rPr>
          <w:rFonts w:hint="cs"/>
          <w:rtl/>
        </w:rPr>
        <w:t xml:space="preserve"> יכול להיות כל אחד מהמשתמשים. מורשה לבצע במערכת את הפעולות הבאות (בנוסף ליכולות של משתמש רגיל):</w:t>
      </w:r>
    </w:p>
    <w:p w:rsidR="004358D6" w:rsidRDefault="004358D6" w:rsidP="004358D6">
      <w:pPr>
        <w:pStyle w:val="ListParagraph"/>
        <w:numPr>
          <w:ilvl w:val="0"/>
          <w:numId w:val="5"/>
        </w:numPr>
        <w:rPr>
          <w:rtl/>
        </w:rPr>
      </w:pPr>
      <w:r>
        <w:rPr>
          <w:rFonts w:hint="cs"/>
          <w:rtl/>
        </w:rPr>
        <w:t>לראות את כל הרישיונות של כל הצוותים</w:t>
      </w:r>
    </w:p>
    <w:p w:rsidR="004358D6" w:rsidRDefault="004358D6" w:rsidP="004358D6">
      <w:pPr>
        <w:pStyle w:val="ListParagraph"/>
        <w:numPr>
          <w:ilvl w:val="0"/>
          <w:numId w:val="5"/>
        </w:numPr>
      </w:pPr>
      <w:r>
        <w:rPr>
          <w:rFonts w:hint="cs"/>
          <w:rtl/>
        </w:rPr>
        <w:t>להוסיף רישיון חדש לתוכנה קיימת</w:t>
      </w:r>
    </w:p>
    <w:p w:rsidR="007D773C" w:rsidRDefault="00E929C2" w:rsidP="00E929C2">
      <w:pPr>
        <w:pStyle w:val="ListParagraph"/>
        <w:numPr>
          <w:ilvl w:val="0"/>
          <w:numId w:val="5"/>
        </w:numPr>
        <w:rPr>
          <w:ins w:id="219" w:author="Michael" w:date="2013-09-14T23:47:00Z"/>
        </w:rPr>
      </w:pPr>
      <w:r>
        <w:rPr>
          <w:rFonts w:hint="cs"/>
          <w:rtl/>
        </w:rPr>
        <w:t>לעדכן רישיונות קיימים</w:t>
      </w:r>
    </w:p>
    <w:p w:rsidR="007D773C" w:rsidRDefault="007D773C" w:rsidP="00E929C2">
      <w:pPr>
        <w:pStyle w:val="ListParagraph"/>
        <w:numPr>
          <w:ilvl w:val="0"/>
          <w:numId w:val="5"/>
        </w:numPr>
        <w:rPr>
          <w:ins w:id="220" w:author="Michael" w:date="2013-09-14T23:47:00Z"/>
        </w:rPr>
      </w:pPr>
      <w:ins w:id="221" w:author="Michael" w:date="2013-09-14T23:47:00Z">
        <w:r>
          <w:rPr>
            <w:rFonts w:hint="cs"/>
            <w:rtl/>
          </w:rPr>
          <w:t>להחזיר רישיון של משתמש למאגר</w:t>
        </w:r>
      </w:ins>
    </w:p>
    <w:p w:rsidR="00E929C2" w:rsidRDefault="007D773C" w:rsidP="00E929C2">
      <w:pPr>
        <w:pStyle w:val="ListParagraph"/>
        <w:numPr>
          <w:ilvl w:val="0"/>
          <w:numId w:val="5"/>
        </w:numPr>
        <w:rPr>
          <w:rtl/>
        </w:rPr>
      </w:pPr>
      <w:ins w:id="222" w:author="Michael" w:date="2013-09-14T23:51:00Z">
        <w:r>
          <w:rPr>
            <w:rFonts w:hint="cs"/>
            <w:rtl/>
          </w:rPr>
          <w:t>לראות נתונים מספריים על רכישות, כמות ר</w:t>
        </w:r>
      </w:ins>
      <w:ins w:id="223" w:author="Michael" w:date="2013-09-15T21:18:00Z">
        <w:r w:rsidR="00E5156F">
          <w:rPr>
            <w:rFonts w:hint="cs"/>
            <w:rtl/>
          </w:rPr>
          <w:t>י</w:t>
        </w:r>
      </w:ins>
      <w:ins w:id="224" w:author="Michael" w:date="2013-09-14T23:51:00Z">
        <w:r>
          <w:rPr>
            <w:rFonts w:hint="cs"/>
            <w:rtl/>
          </w:rPr>
          <w:t>שיונות לכל תוכנה ונתונים עבור כל צוות</w:t>
        </w:r>
      </w:ins>
      <w:del w:id="225" w:author="Michael" w:date="2013-09-14T23:47:00Z">
        <w:r w:rsidR="00E929C2" w:rsidDel="007D773C">
          <w:rPr>
            <w:rFonts w:hint="cs"/>
            <w:rtl/>
          </w:rPr>
          <w:delText xml:space="preserve"> </w:delText>
        </w:r>
      </w:del>
    </w:p>
    <w:p w:rsidR="007722CE" w:rsidRDefault="007722CE" w:rsidP="007722CE">
      <w:pPr>
        <w:rPr>
          <w:rtl/>
        </w:rPr>
      </w:pPr>
      <w:r w:rsidRPr="007722CE">
        <w:rPr>
          <w:rFonts w:hint="cs"/>
          <w:b/>
          <w:bCs/>
          <w:rtl/>
        </w:rPr>
        <w:t>מנהל (</w:t>
      </w:r>
      <w:r w:rsidRPr="007722CE">
        <w:rPr>
          <w:b/>
          <w:bCs/>
        </w:rPr>
        <w:t>Manager</w:t>
      </w:r>
      <w:r w:rsidRPr="007722CE">
        <w:rPr>
          <w:rFonts w:hint="cs"/>
          <w:b/>
          <w:bCs/>
          <w:rtl/>
        </w:rPr>
        <w:t>)</w:t>
      </w:r>
      <w:r>
        <w:rPr>
          <w:rFonts w:hint="cs"/>
          <w:rtl/>
        </w:rPr>
        <w:t xml:space="preserve"> </w:t>
      </w:r>
      <w:r>
        <w:rPr>
          <w:rtl/>
        </w:rPr>
        <w:t>–</w:t>
      </w:r>
      <w:r>
        <w:rPr>
          <w:rFonts w:hint="cs"/>
          <w:rtl/>
        </w:rPr>
        <w:t xml:space="preserve"> משתמש שאחראי על רכש של תוכנות ורשיונות חדשים עבור החברה. יכול לבצע את הפעולות הבאות:</w:t>
      </w:r>
    </w:p>
    <w:p w:rsidR="007722CE" w:rsidDel="007D773C" w:rsidRDefault="007722CE" w:rsidP="007722CE">
      <w:pPr>
        <w:pStyle w:val="ListParagraph"/>
        <w:numPr>
          <w:ilvl w:val="0"/>
          <w:numId w:val="5"/>
        </w:numPr>
        <w:rPr>
          <w:del w:id="226" w:author="Michael" w:date="2013-09-14T23:52:00Z"/>
        </w:rPr>
      </w:pPr>
      <w:del w:id="227" w:author="Michael" w:date="2013-09-14T23:52:00Z">
        <w:r w:rsidDel="007D773C">
          <w:rPr>
            <w:rFonts w:hint="cs"/>
            <w:rtl/>
          </w:rPr>
          <w:delText>לראות את כל הרישיונות של כל הצוותים</w:delText>
        </w:r>
      </w:del>
    </w:p>
    <w:p w:rsidR="007D773C" w:rsidRDefault="007D773C" w:rsidP="007722CE">
      <w:pPr>
        <w:pStyle w:val="ListParagraph"/>
        <w:numPr>
          <w:ilvl w:val="0"/>
          <w:numId w:val="5"/>
        </w:numPr>
        <w:rPr>
          <w:ins w:id="228" w:author="Michael" w:date="2013-09-14T23:52:00Z"/>
          <w:rtl/>
        </w:rPr>
      </w:pPr>
      <w:ins w:id="229" w:author="Michael" w:date="2013-09-14T23:55:00Z">
        <w:r>
          <w:rPr>
            <w:rFonts w:hint="cs"/>
            <w:rtl/>
          </w:rPr>
          <w:t>לראות נתונים לגבי רכישות של רישיונות ונתונים לגבי רישיונות אצל צוותים</w:t>
        </w:r>
      </w:ins>
    </w:p>
    <w:p w:rsidR="004358D6" w:rsidRDefault="007722CE" w:rsidP="007D773C">
      <w:pPr>
        <w:pStyle w:val="ListParagraph"/>
        <w:numPr>
          <w:ilvl w:val="0"/>
          <w:numId w:val="5"/>
        </w:numPr>
      </w:pPr>
      <w:r>
        <w:rPr>
          <w:rFonts w:hint="cs"/>
          <w:rtl/>
        </w:rPr>
        <w:t xml:space="preserve">לאשר הוספת </w:t>
      </w:r>
      <w:del w:id="230" w:author="Michael" w:date="2013-09-14T23:54:00Z">
        <w:r w:rsidDel="007D773C">
          <w:rPr>
            <w:rFonts w:hint="cs"/>
            <w:rtl/>
          </w:rPr>
          <w:delText>רשיונות</w:delText>
        </w:r>
      </w:del>
      <w:ins w:id="231" w:author="Michael" w:date="2013-09-14T23:54:00Z">
        <w:r w:rsidR="007D773C">
          <w:rPr>
            <w:rFonts w:hint="cs"/>
            <w:rtl/>
          </w:rPr>
          <w:t>רישיונות</w:t>
        </w:r>
      </w:ins>
      <w:r>
        <w:rPr>
          <w:rFonts w:hint="cs"/>
          <w:rtl/>
        </w:rPr>
        <w:t xml:space="preserve"> חדשים למאגר (הבקשות מגיעות </w:t>
      </w:r>
      <w:del w:id="232" w:author="Michael" w:date="2013-09-14T23:52:00Z">
        <w:r w:rsidDel="007D773C">
          <w:rPr>
            <w:rFonts w:hint="cs"/>
            <w:rtl/>
          </w:rPr>
          <w:delText xml:space="preserve">ממנהך </w:delText>
        </w:r>
      </w:del>
      <w:ins w:id="233" w:author="Michael" w:date="2013-09-14T23:52:00Z">
        <w:r w:rsidR="007D773C">
          <w:rPr>
            <w:rFonts w:hint="cs"/>
            <w:rtl/>
          </w:rPr>
          <w:t xml:space="preserve">ממנהל </w:t>
        </w:r>
      </w:ins>
      <w:del w:id="234" w:author="Michael" w:date="2013-09-14T23:55:00Z">
        <w:r w:rsidDel="007D773C">
          <w:rPr>
            <w:rFonts w:hint="cs"/>
            <w:rtl/>
          </w:rPr>
          <w:delText>הרשיונות</w:delText>
        </w:r>
      </w:del>
      <w:ins w:id="235" w:author="Michael" w:date="2013-09-14T23:55:00Z">
        <w:r w:rsidR="007D773C">
          <w:rPr>
            <w:rFonts w:hint="cs"/>
            <w:rtl/>
          </w:rPr>
          <w:t>הרישיונות</w:t>
        </w:r>
      </w:ins>
      <w:r>
        <w:rPr>
          <w:rFonts w:hint="cs"/>
          <w:rtl/>
        </w:rPr>
        <w:t>)</w:t>
      </w:r>
    </w:p>
    <w:p w:rsidR="00C73FC3" w:rsidRDefault="00C73FC3" w:rsidP="00C73FC3">
      <w:pPr>
        <w:pStyle w:val="ListParagraph"/>
        <w:rPr>
          <w:rtl/>
        </w:rPr>
      </w:pPr>
    </w:p>
    <w:p w:rsidR="00D60A38" w:rsidRDefault="00D60A38" w:rsidP="00D60A38">
      <w:pPr>
        <w:rPr>
          <w:rtl/>
        </w:rPr>
      </w:pPr>
      <w:r w:rsidRPr="007722CE">
        <w:rPr>
          <w:rFonts w:hint="cs"/>
          <w:b/>
          <w:bCs/>
          <w:rtl/>
        </w:rPr>
        <w:t>מינהלן (</w:t>
      </w:r>
      <w:r w:rsidRPr="007722CE">
        <w:rPr>
          <w:b/>
          <w:bCs/>
        </w:rPr>
        <w:t>Administrator</w:t>
      </w:r>
      <w:r w:rsidRPr="007722CE">
        <w:rPr>
          <w:rFonts w:hint="cs"/>
          <w:b/>
          <w:bCs/>
          <w:rtl/>
        </w:rPr>
        <w:t>)</w:t>
      </w:r>
      <w:r>
        <w:rPr>
          <w:rFonts w:hint="cs"/>
          <w:rtl/>
        </w:rPr>
        <w:t xml:space="preserve"> </w:t>
      </w:r>
      <w:r>
        <w:rPr>
          <w:rtl/>
        </w:rPr>
        <w:t>–</w:t>
      </w:r>
      <w:r w:rsidR="007722CE">
        <w:rPr>
          <w:rFonts w:hint="cs"/>
          <w:rtl/>
        </w:rPr>
        <w:t xml:space="preserve"> משתמש מיוחד בשם </w:t>
      </w:r>
      <w:r w:rsidR="007722CE">
        <w:t>admin</w:t>
      </w:r>
      <w:r w:rsidR="007722CE">
        <w:rPr>
          <w:rFonts w:hint="cs"/>
          <w:rtl/>
        </w:rPr>
        <w:t xml:space="preserve"> שאחראי לבצע</w:t>
      </w:r>
      <w:ins w:id="236" w:author="Michael" w:date="2013-09-14T23:55:00Z">
        <w:r w:rsidR="007D773C">
          <w:rPr>
            <w:rFonts w:hint="cs"/>
            <w:rtl/>
          </w:rPr>
          <w:t xml:space="preserve"> את</w:t>
        </w:r>
      </w:ins>
      <w:r w:rsidR="007722CE">
        <w:rPr>
          <w:rFonts w:hint="cs"/>
          <w:rtl/>
        </w:rPr>
        <w:t xml:space="preserve"> </w:t>
      </w:r>
      <w:ins w:id="237" w:author="Michael" w:date="2013-09-14T23:55:00Z">
        <w:r w:rsidR="007D773C">
          <w:rPr>
            <w:rFonts w:hint="cs"/>
            <w:rtl/>
          </w:rPr>
          <w:t>ה</w:t>
        </w:r>
      </w:ins>
      <w:r w:rsidR="007722CE">
        <w:rPr>
          <w:rFonts w:hint="cs"/>
          <w:rtl/>
        </w:rPr>
        <w:t>פעולות הבאות:</w:t>
      </w:r>
    </w:p>
    <w:p w:rsidR="007722CE" w:rsidRDefault="007722CE" w:rsidP="007722CE">
      <w:pPr>
        <w:pStyle w:val="ListParagraph"/>
        <w:numPr>
          <w:ilvl w:val="0"/>
          <w:numId w:val="7"/>
        </w:numPr>
        <w:rPr>
          <w:rtl/>
        </w:rPr>
      </w:pPr>
      <w:r>
        <w:rPr>
          <w:rFonts w:hint="cs"/>
          <w:rtl/>
        </w:rPr>
        <w:lastRenderedPageBreak/>
        <w:t>להוסיף משתמשים חדשים למערכת</w:t>
      </w:r>
    </w:p>
    <w:p w:rsidR="007722CE" w:rsidRDefault="007722CE" w:rsidP="007722CE">
      <w:pPr>
        <w:pStyle w:val="ListParagraph"/>
        <w:numPr>
          <w:ilvl w:val="0"/>
          <w:numId w:val="7"/>
        </w:numPr>
        <w:rPr>
          <w:rtl/>
        </w:rPr>
      </w:pPr>
      <w:r>
        <w:rPr>
          <w:rFonts w:hint="cs"/>
          <w:rtl/>
        </w:rPr>
        <w:t xml:space="preserve">להוסיף קבוצות חדשות </w:t>
      </w:r>
    </w:p>
    <w:p w:rsidR="007722CE" w:rsidRDefault="007722CE" w:rsidP="007D773C">
      <w:pPr>
        <w:pStyle w:val="ListParagraph"/>
        <w:numPr>
          <w:ilvl w:val="0"/>
          <w:numId w:val="7"/>
        </w:numPr>
      </w:pPr>
      <w:r>
        <w:rPr>
          <w:rFonts w:hint="cs"/>
          <w:rtl/>
        </w:rPr>
        <w:t xml:space="preserve">לשייך </w:t>
      </w:r>
      <w:del w:id="238" w:author="Michael" w:date="2013-09-14T23:55:00Z">
        <w:r w:rsidDel="007D773C">
          <w:rPr>
            <w:rFonts w:hint="cs"/>
            <w:rtl/>
          </w:rPr>
          <w:delText xml:space="preserve">של </w:delText>
        </w:r>
      </w:del>
      <w:r>
        <w:rPr>
          <w:rFonts w:hint="cs"/>
          <w:rtl/>
        </w:rPr>
        <w:t>משתמשים שונים לקבוצות שונות ולסוגי משתמשים שונים</w:t>
      </w:r>
    </w:p>
    <w:p w:rsidR="00AC44B6" w:rsidDel="00A15821" w:rsidRDefault="004D70C2" w:rsidP="00890C8A">
      <w:pPr>
        <w:rPr>
          <w:del w:id="239" w:author="Michael" w:date="2013-09-16T20:19:00Z"/>
          <w:rtl/>
        </w:rPr>
      </w:pPr>
      <w:del w:id="240" w:author="Michael" w:date="2013-09-14T23:56:00Z">
        <w:r w:rsidDel="007D773C">
          <w:rPr>
            <w:rFonts w:hint="cs"/>
            <w:rtl/>
          </w:rPr>
          <w:delText>ה</w:delText>
        </w:r>
        <w:r w:rsidR="008D7625" w:rsidDel="007D773C">
          <w:rPr>
            <w:rFonts w:hint="cs"/>
            <w:rtl/>
          </w:rPr>
          <w:delText>מנהלן י</w:delText>
        </w:r>
        <w:r w:rsidDel="007D773C">
          <w:rPr>
            <w:rFonts w:hint="cs"/>
            <w:rtl/>
          </w:rPr>
          <w:delText>וכל להגדיר משתמש נוסף להיות מנהלן ואז המשתמש הזה יקבל את ההראשות הנ"ל בנוסף להרשאות הרגילות שלו במערכת.</w:delText>
        </w:r>
      </w:del>
    </w:p>
    <w:p w:rsidR="00A64505" w:rsidRDefault="00A64505" w:rsidP="00A15821">
      <w:pPr>
        <w:rPr>
          <w:ins w:id="241" w:author="Michael" w:date="2013-09-16T20:36:00Z"/>
          <w:rFonts w:hint="cs"/>
          <w:rtl/>
        </w:rPr>
        <w:pPrChange w:id="242" w:author="Michael" w:date="2013-09-16T20:19:00Z">
          <w:pPr/>
        </w:pPrChange>
      </w:pPr>
      <w:r>
        <w:rPr>
          <w:rFonts w:hint="cs"/>
          <w:rtl/>
        </w:rPr>
        <w:t>בנוסף, מנהלן יוכל לראות לוג של פעילות שמתבצעת במערכת, כגון התחברות של משתמשים, הגשת בקשות לאישור וכ"ד.</w:t>
      </w:r>
    </w:p>
    <w:p w:rsidR="00A15821" w:rsidRPr="00FF035C" w:rsidRDefault="00A15821" w:rsidP="00A15821">
      <w:pPr>
        <w:pStyle w:val="Heading2"/>
        <w:rPr>
          <w:ins w:id="243" w:author="Michael" w:date="2013-09-16T20:36:00Z"/>
          <w:rtl/>
        </w:rPr>
        <w:pPrChange w:id="244" w:author="Michael" w:date="2013-09-16T20:36:00Z">
          <w:pPr>
            <w:pStyle w:val="ListParagraph"/>
            <w:ind w:left="0"/>
          </w:pPr>
        </w:pPrChange>
      </w:pPr>
      <w:bookmarkStart w:id="245" w:name="_Toc367133124"/>
      <w:ins w:id="246" w:author="Michael" w:date="2013-09-16T20:36:00Z">
        <w:r w:rsidRPr="00FF035C">
          <w:rPr>
            <w:rFonts w:hint="cs"/>
            <w:rtl/>
          </w:rPr>
          <w:t>דוחות</w:t>
        </w:r>
        <w:bookmarkEnd w:id="245"/>
      </w:ins>
    </w:p>
    <w:p w:rsidR="00A15821" w:rsidRDefault="00A15821" w:rsidP="00A15821">
      <w:pPr>
        <w:rPr>
          <w:rtl/>
        </w:rPr>
        <w:pPrChange w:id="247" w:author="Michael" w:date="2013-09-16T20:19:00Z">
          <w:pPr/>
        </w:pPrChange>
      </w:pPr>
      <w:ins w:id="248" w:author="Michael" w:date="2013-09-16T20:36:00Z">
        <w:r>
          <w:rPr>
            <w:rFonts w:hint="cs"/>
            <w:rtl/>
          </w:rPr>
          <w:t>לכל סוג משתמש (חוץ ממשתמש הפשוט) קיימים במערכת דוחות תקופתיים שמאפשרים לראות את מספר הרישיונות ותוכניות החדשות לתקופה מסוימת, הרחבת הצוותים וכ"ד.</w:t>
        </w:r>
      </w:ins>
    </w:p>
    <w:p w:rsidR="00AC44B6" w:rsidRPr="00A15821" w:rsidRDefault="00B275E1" w:rsidP="00AC44B6">
      <w:pPr>
        <w:pStyle w:val="Heading1"/>
        <w:rPr>
          <w:u w:val="single"/>
          <w:rtl/>
          <w:rPrChange w:id="249" w:author="Michael" w:date="2013-09-16T20:19:00Z">
            <w:rPr>
              <w:rtl/>
            </w:rPr>
          </w:rPrChange>
        </w:rPr>
      </w:pPr>
      <w:bookmarkStart w:id="250" w:name="_Toc367133125"/>
      <w:r w:rsidRPr="00A15821">
        <w:rPr>
          <w:rFonts w:hint="cs"/>
          <w:u w:val="single"/>
          <w:rtl/>
          <w:rPrChange w:id="251" w:author="Michael" w:date="2013-09-16T20:19:00Z">
            <w:rPr>
              <w:rFonts w:hint="cs"/>
              <w:rtl/>
            </w:rPr>
          </w:rPrChange>
        </w:rPr>
        <w:t xml:space="preserve">אופן הניהול של </w:t>
      </w:r>
      <w:r w:rsidR="00AC44B6" w:rsidRPr="00A15821">
        <w:rPr>
          <w:rFonts w:hint="cs"/>
          <w:u w:val="single"/>
          <w:rtl/>
          <w:rPrChange w:id="252" w:author="Michael" w:date="2013-09-16T20:19:00Z">
            <w:rPr>
              <w:rFonts w:hint="cs"/>
              <w:rtl/>
            </w:rPr>
          </w:rPrChange>
        </w:rPr>
        <w:t>ר</w:t>
      </w:r>
      <w:ins w:id="253" w:author="Michael" w:date="2013-09-16T18:23:00Z">
        <w:r w:rsidR="002D0B75" w:rsidRPr="00A15821">
          <w:rPr>
            <w:rFonts w:hint="cs"/>
            <w:u w:val="single"/>
            <w:rtl/>
            <w:rPrChange w:id="254" w:author="Michael" w:date="2013-09-16T20:19:00Z">
              <w:rPr>
                <w:rFonts w:hint="cs"/>
                <w:rtl/>
              </w:rPr>
            </w:rPrChange>
          </w:rPr>
          <w:t>י</w:t>
        </w:r>
      </w:ins>
      <w:r w:rsidR="00AC44B6" w:rsidRPr="00A15821">
        <w:rPr>
          <w:rFonts w:hint="cs"/>
          <w:u w:val="single"/>
          <w:rtl/>
          <w:rPrChange w:id="255" w:author="Michael" w:date="2013-09-16T20:19:00Z">
            <w:rPr>
              <w:rFonts w:hint="cs"/>
              <w:rtl/>
            </w:rPr>
          </w:rPrChange>
        </w:rPr>
        <w:t>שיונות</w:t>
      </w:r>
      <w:r w:rsidRPr="00A15821">
        <w:rPr>
          <w:rFonts w:hint="cs"/>
          <w:u w:val="single"/>
          <w:rtl/>
          <w:rPrChange w:id="256" w:author="Michael" w:date="2013-09-16T20:19:00Z">
            <w:rPr>
              <w:rFonts w:hint="cs"/>
              <w:rtl/>
            </w:rPr>
          </w:rPrChange>
        </w:rPr>
        <w:t xml:space="preserve"> במערכת</w:t>
      </w:r>
      <w:bookmarkEnd w:id="250"/>
    </w:p>
    <w:p w:rsidR="00AC44B6" w:rsidDel="002D0B75" w:rsidRDefault="00AC44B6" w:rsidP="00AC44B6">
      <w:pPr>
        <w:rPr>
          <w:del w:id="257" w:author="Michael" w:date="2013-09-16T18:23:00Z"/>
          <w:rtl/>
        </w:rPr>
      </w:pPr>
    </w:p>
    <w:p w:rsidR="00AC44B6" w:rsidRDefault="00AC44B6" w:rsidP="00C73FC3">
      <w:pPr>
        <w:pStyle w:val="ListParagraph"/>
        <w:ind w:left="0"/>
        <w:rPr>
          <w:rtl/>
        </w:rPr>
      </w:pPr>
      <w:r>
        <w:rPr>
          <w:rFonts w:hint="cs"/>
          <w:rtl/>
        </w:rPr>
        <w:t>כאשר ר</w:t>
      </w:r>
      <w:ins w:id="258" w:author="Michael" w:date="2013-09-16T18:23:00Z">
        <w:r w:rsidR="002D0B75">
          <w:rPr>
            <w:rFonts w:hint="cs"/>
            <w:rtl/>
          </w:rPr>
          <w:t>י</w:t>
        </w:r>
      </w:ins>
      <w:r>
        <w:rPr>
          <w:rFonts w:hint="cs"/>
          <w:rtl/>
        </w:rPr>
        <w:t>שיון משויך למשתמש מסוים, הוא מסומן כ"תפוס" ולא ניתן לשייך אותו ל</w:t>
      </w:r>
      <w:r w:rsidR="005310F0">
        <w:rPr>
          <w:rFonts w:hint="cs"/>
          <w:rtl/>
        </w:rPr>
        <w:t>משתמש נוסף. ברגע שמשתמש מסיים את השימוש ומחזיר את הר</w:t>
      </w:r>
      <w:ins w:id="259" w:author="Michael" w:date="2013-09-16T18:23:00Z">
        <w:r w:rsidR="002D0B75">
          <w:rPr>
            <w:rFonts w:hint="cs"/>
            <w:rtl/>
          </w:rPr>
          <w:t>י</w:t>
        </w:r>
      </w:ins>
      <w:r w:rsidR="005310F0">
        <w:rPr>
          <w:rFonts w:hint="cs"/>
          <w:rtl/>
        </w:rPr>
        <w:t>שיון, הר</w:t>
      </w:r>
      <w:ins w:id="260" w:author="Michael" w:date="2013-09-16T18:23:00Z">
        <w:r w:rsidR="002D0B75">
          <w:rPr>
            <w:rFonts w:hint="cs"/>
            <w:rtl/>
          </w:rPr>
          <w:t>י</w:t>
        </w:r>
      </w:ins>
      <w:r w:rsidR="005310F0">
        <w:rPr>
          <w:rFonts w:hint="cs"/>
          <w:rtl/>
        </w:rPr>
        <w:t>שיון מתווסף חזרה למאגר של ר</w:t>
      </w:r>
      <w:ins w:id="261" w:author="Michael" w:date="2013-09-16T18:23:00Z">
        <w:r w:rsidR="002D0B75">
          <w:rPr>
            <w:rFonts w:hint="cs"/>
            <w:rtl/>
          </w:rPr>
          <w:t>י</w:t>
        </w:r>
      </w:ins>
      <w:r w:rsidR="005310F0">
        <w:rPr>
          <w:rFonts w:hint="cs"/>
          <w:rtl/>
        </w:rPr>
        <w:t>שיונות פנויים.</w:t>
      </w:r>
      <w:r>
        <w:rPr>
          <w:rFonts w:hint="cs"/>
          <w:rtl/>
        </w:rPr>
        <w:t xml:space="preserve"> </w:t>
      </w:r>
      <w:r w:rsidR="00C73FC3">
        <w:rPr>
          <w:rFonts w:hint="cs"/>
          <w:rtl/>
        </w:rPr>
        <w:t>כל ההיסטוריה של הרישיון תשמר.</w:t>
      </w:r>
    </w:p>
    <w:p w:rsidR="00C73FC3" w:rsidRDefault="00C73FC3" w:rsidP="00C73FC3">
      <w:pPr>
        <w:pStyle w:val="ListParagraph"/>
        <w:ind w:left="0"/>
        <w:rPr>
          <w:rtl/>
        </w:rPr>
      </w:pPr>
      <w:r>
        <w:rPr>
          <w:rFonts w:hint="cs"/>
          <w:rtl/>
        </w:rPr>
        <w:t>כאשר משתמש יוצר בקשה חדשה לר</w:t>
      </w:r>
      <w:ins w:id="262" w:author="Michael" w:date="2013-09-16T18:23:00Z">
        <w:r w:rsidR="002D0B75">
          <w:rPr>
            <w:rFonts w:hint="cs"/>
            <w:rtl/>
          </w:rPr>
          <w:t>י</w:t>
        </w:r>
      </w:ins>
      <w:r>
        <w:rPr>
          <w:rFonts w:hint="cs"/>
          <w:rtl/>
        </w:rPr>
        <w:t>שיון, הבקשה עוברת אוט</w:t>
      </w:r>
      <w:ins w:id="263" w:author="Michael" w:date="2013-09-16T18:23:00Z">
        <w:r w:rsidR="002D0B75">
          <w:rPr>
            <w:rFonts w:hint="cs"/>
            <w:rtl/>
          </w:rPr>
          <w:t>ו</w:t>
        </w:r>
      </w:ins>
      <w:r>
        <w:rPr>
          <w:rFonts w:hint="cs"/>
          <w:rtl/>
        </w:rPr>
        <w:t>מטית לאישור ראש הצוות שלו (ראש הצוות מקבל עדכון במייל). לאחר אישור ע"י ראש הצוות, הבקשה עוברת לאישור מנהל הר</w:t>
      </w:r>
      <w:ins w:id="264" w:author="Michael" w:date="2013-09-16T18:24:00Z">
        <w:r w:rsidR="002D0B75">
          <w:rPr>
            <w:rFonts w:hint="cs"/>
            <w:rtl/>
          </w:rPr>
          <w:t>י</w:t>
        </w:r>
      </w:ins>
      <w:r>
        <w:rPr>
          <w:rFonts w:hint="cs"/>
          <w:rtl/>
        </w:rPr>
        <w:t xml:space="preserve">שיונות (גם הוא מקבל עדכון במייל). </w:t>
      </w:r>
    </w:p>
    <w:p w:rsidR="005310F0" w:rsidRDefault="00C73FC3" w:rsidP="002D0B75">
      <w:pPr>
        <w:pStyle w:val="ListParagraph"/>
        <w:ind w:left="0"/>
        <w:rPr>
          <w:rtl/>
        </w:rPr>
        <w:pPrChange w:id="265" w:author="Michael" w:date="2013-09-16T18:24:00Z">
          <w:pPr>
            <w:pStyle w:val="ListParagraph"/>
            <w:ind w:left="0"/>
          </w:pPr>
        </w:pPrChange>
      </w:pPr>
      <w:r>
        <w:rPr>
          <w:rFonts w:hint="cs"/>
          <w:rtl/>
        </w:rPr>
        <w:t>במידה ויש ר</w:t>
      </w:r>
      <w:ins w:id="266" w:author="Michael" w:date="2013-09-16T18:23:00Z">
        <w:r w:rsidR="002D0B75">
          <w:rPr>
            <w:rFonts w:hint="cs"/>
            <w:rtl/>
          </w:rPr>
          <w:t>י</w:t>
        </w:r>
      </w:ins>
      <w:r>
        <w:rPr>
          <w:rFonts w:hint="cs"/>
          <w:rtl/>
        </w:rPr>
        <w:t>שיון פנוי לתוכנה המבוקשת, מנהל ההרשאות מאשר את הבקשה ומשייך את הר</w:t>
      </w:r>
      <w:ins w:id="267" w:author="Michael" w:date="2013-09-16T18:24:00Z">
        <w:r w:rsidR="002D0B75">
          <w:rPr>
            <w:rFonts w:hint="cs"/>
            <w:rtl/>
          </w:rPr>
          <w:t>י</w:t>
        </w:r>
      </w:ins>
      <w:r>
        <w:rPr>
          <w:rFonts w:hint="cs"/>
          <w:rtl/>
        </w:rPr>
        <w:t xml:space="preserve">שיון </w:t>
      </w:r>
      <w:del w:id="268" w:author="Michael" w:date="2013-09-16T18:24:00Z">
        <w:r w:rsidDel="002D0B75">
          <w:rPr>
            <w:rFonts w:hint="cs"/>
            <w:rtl/>
          </w:rPr>
          <w:delText>ליוזר</w:delText>
        </w:r>
      </w:del>
      <w:ins w:id="269" w:author="Michael" w:date="2013-09-16T18:24:00Z">
        <w:r w:rsidR="002D0B75">
          <w:rPr>
            <w:rFonts w:hint="cs"/>
            <w:rtl/>
          </w:rPr>
          <w:t>למשתמש</w:t>
        </w:r>
      </w:ins>
      <w:r>
        <w:rPr>
          <w:rFonts w:hint="cs"/>
          <w:rtl/>
        </w:rPr>
        <w:t xml:space="preserve">. </w:t>
      </w:r>
      <w:r w:rsidR="005310F0">
        <w:rPr>
          <w:rFonts w:hint="cs"/>
          <w:rtl/>
        </w:rPr>
        <w:t>במי</w:t>
      </w:r>
      <w:r>
        <w:rPr>
          <w:rFonts w:hint="cs"/>
          <w:rtl/>
        </w:rPr>
        <w:t>דה ואין ר</w:t>
      </w:r>
      <w:ins w:id="270" w:author="Michael" w:date="2013-09-16T18:24:00Z">
        <w:r w:rsidR="002D0B75">
          <w:rPr>
            <w:rFonts w:hint="cs"/>
            <w:rtl/>
          </w:rPr>
          <w:t>י</w:t>
        </w:r>
      </w:ins>
      <w:r>
        <w:rPr>
          <w:rFonts w:hint="cs"/>
          <w:rtl/>
        </w:rPr>
        <w:t>שיון פנוי</w:t>
      </w:r>
      <w:r w:rsidR="005310F0">
        <w:rPr>
          <w:rFonts w:hint="cs"/>
          <w:rtl/>
        </w:rPr>
        <w:t xml:space="preserve">, </w:t>
      </w:r>
      <w:r w:rsidR="00B77BFB">
        <w:rPr>
          <w:rFonts w:hint="cs"/>
          <w:rtl/>
        </w:rPr>
        <w:t>מנהל הר</w:t>
      </w:r>
      <w:ins w:id="271" w:author="Michael" w:date="2013-09-16T18:24:00Z">
        <w:r w:rsidR="002D0B75">
          <w:rPr>
            <w:rFonts w:hint="cs"/>
            <w:rtl/>
          </w:rPr>
          <w:t>י</w:t>
        </w:r>
      </w:ins>
      <w:r w:rsidR="00B77BFB">
        <w:rPr>
          <w:rFonts w:hint="cs"/>
          <w:rtl/>
        </w:rPr>
        <w:t xml:space="preserve">שיונות </w:t>
      </w:r>
      <w:r w:rsidR="00666619">
        <w:rPr>
          <w:rFonts w:hint="cs"/>
          <w:rtl/>
        </w:rPr>
        <w:t>יוצר בקשה לרכישת ר</w:t>
      </w:r>
      <w:ins w:id="272" w:author="Michael" w:date="2013-09-16T18:24:00Z">
        <w:r w:rsidR="002D0B75">
          <w:rPr>
            <w:rFonts w:hint="cs"/>
            <w:rtl/>
          </w:rPr>
          <w:t>י</w:t>
        </w:r>
      </w:ins>
      <w:r w:rsidR="00666619">
        <w:rPr>
          <w:rFonts w:hint="cs"/>
          <w:rtl/>
        </w:rPr>
        <w:t>שיון חדש</w:t>
      </w:r>
      <w:r>
        <w:rPr>
          <w:rFonts w:hint="cs"/>
          <w:rtl/>
        </w:rPr>
        <w:t xml:space="preserve"> שעוברת לאישור המנהל.</w:t>
      </w:r>
    </w:p>
    <w:p w:rsidR="00010F4C" w:rsidRDefault="00010F4C" w:rsidP="00666619">
      <w:pPr>
        <w:pStyle w:val="ListParagraph"/>
        <w:ind w:left="0"/>
        <w:rPr>
          <w:rtl/>
        </w:rPr>
      </w:pPr>
    </w:p>
    <w:p w:rsidR="00010F4C" w:rsidRPr="00A15821" w:rsidDel="00A15821" w:rsidRDefault="00010F4C" w:rsidP="00666619">
      <w:pPr>
        <w:pStyle w:val="ListParagraph"/>
        <w:ind w:left="0"/>
        <w:rPr>
          <w:del w:id="273" w:author="Michael" w:date="2013-09-16T20:36:00Z"/>
          <w:rFonts w:asciiTheme="majorHAnsi" w:eastAsiaTheme="majorEastAsia" w:hAnsiTheme="majorHAnsi" w:cstheme="majorBidi"/>
          <w:b/>
          <w:bCs/>
          <w:color w:val="365F91" w:themeColor="accent1" w:themeShade="BF"/>
          <w:sz w:val="28"/>
          <w:szCs w:val="28"/>
          <w:u w:val="single"/>
          <w:rtl/>
          <w:rPrChange w:id="274" w:author="Michael" w:date="2013-09-16T20:19:00Z">
            <w:rPr>
              <w:del w:id="275" w:author="Michael" w:date="2013-09-16T20:36:00Z"/>
              <w:rFonts w:asciiTheme="majorHAnsi" w:eastAsiaTheme="majorEastAsia" w:hAnsiTheme="majorHAnsi" w:cstheme="majorBidi"/>
              <w:b/>
              <w:bCs/>
              <w:color w:val="365F91" w:themeColor="accent1" w:themeShade="BF"/>
              <w:sz w:val="28"/>
              <w:szCs w:val="28"/>
              <w:rtl/>
            </w:rPr>
          </w:rPrChange>
        </w:rPr>
      </w:pPr>
      <w:del w:id="276" w:author="Michael" w:date="2013-09-16T20:36:00Z">
        <w:r w:rsidRPr="00A15821" w:rsidDel="00A15821">
          <w:rPr>
            <w:rFonts w:asciiTheme="majorHAnsi" w:eastAsiaTheme="majorEastAsia" w:hAnsiTheme="majorHAnsi" w:cstheme="majorBidi" w:hint="cs"/>
            <w:b/>
            <w:bCs/>
            <w:color w:val="365F91" w:themeColor="accent1" w:themeShade="BF"/>
            <w:sz w:val="28"/>
            <w:szCs w:val="28"/>
            <w:u w:val="single"/>
            <w:rtl/>
            <w:rPrChange w:id="277" w:author="Michael" w:date="2013-09-16T20:19:00Z">
              <w:rPr>
                <w:rFonts w:asciiTheme="majorHAnsi" w:eastAsiaTheme="majorEastAsia" w:hAnsiTheme="majorHAnsi" w:cstheme="majorBidi" w:hint="cs"/>
                <w:b/>
                <w:bCs/>
                <w:color w:val="365F91" w:themeColor="accent1" w:themeShade="BF"/>
                <w:sz w:val="28"/>
                <w:szCs w:val="28"/>
                <w:rtl/>
              </w:rPr>
            </w:rPrChange>
          </w:rPr>
          <w:delText>דוחות</w:delText>
        </w:r>
      </w:del>
    </w:p>
    <w:p w:rsidR="00447484" w:rsidRPr="00447484" w:rsidDel="00A15821" w:rsidRDefault="00447484" w:rsidP="00666619">
      <w:pPr>
        <w:pStyle w:val="ListParagraph"/>
        <w:ind w:left="0"/>
        <w:rPr>
          <w:del w:id="278" w:author="Michael" w:date="2013-09-16T20:18:00Z"/>
          <w:rFonts w:asciiTheme="majorHAnsi" w:eastAsiaTheme="majorEastAsia" w:hAnsiTheme="majorHAnsi" w:cstheme="majorBidi"/>
          <w:b/>
          <w:bCs/>
          <w:color w:val="365F91" w:themeColor="accent1" w:themeShade="BF"/>
          <w:sz w:val="28"/>
          <w:szCs w:val="28"/>
          <w:rtl/>
        </w:rPr>
      </w:pPr>
    </w:p>
    <w:p w:rsidR="00010F4C" w:rsidRDefault="00010F4C" w:rsidP="00666619">
      <w:pPr>
        <w:pStyle w:val="ListParagraph"/>
        <w:ind w:left="0"/>
        <w:rPr>
          <w:rtl/>
        </w:rPr>
      </w:pPr>
      <w:del w:id="279" w:author="Michael" w:date="2013-09-16T20:36:00Z">
        <w:r w:rsidDel="00A15821">
          <w:rPr>
            <w:rFonts w:hint="cs"/>
            <w:rtl/>
          </w:rPr>
          <w:delText xml:space="preserve">לכל סוג משתמש (חוץ ממשתמש הפשוט) קיימים במערכת דוחות תקופתיים שמאפשרים לראות </w:delText>
        </w:r>
        <w:r w:rsidR="00447484" w:rsidDel="00A15821">
          <w:rPr>
            <w:rFonts w:hint="cs"/>
            <w:rtl/>
          </w:rPr>
          <w:delText xml:space="preserve">את מספר </w:delText>
        </w:r>
      </w:del>
      <w:del w:id="280" w:author="Michael" w:date="2013-09-16T18:24:00Z">
        <w:r w:rsidR="00447484" w:rsidDel="002D0B75">
          <w:rPr>
            <w:rFonts w:hint="cs"/>
            <w:rtl/>
          </w:rPr>
          <w:delText>הרשיונות</w:delText>
        </w:r>
      </w:del>
      <w:del w:id="281" w:author="Michael" w:date="2013-09-16T20:36:00Z">
        <w:r w:rsidR="00447484" w:rsidDel="00A15821">
          <w:rPr>
            <w:rFonts w:hint="cs"/>
            <w:rtl/>
          </w:rPr>
          <w:delText xml:space="preserve"> ותוכניות החדשות לתקופה מסוימת, הרחבת הצוותים וכ"ד.</w:delText>
        </w:r>
      </w:del>
    </w:p>
    <w:p w:rsidR="00C00440" w:rsidRDefault="00C00440">
      <w:pPr>
        <w:bidi w:val="0"/>
        <w:rPr>
          <w:ins w:id="282" w:author="Michael" w:date="2013-09-15T00:52:00Z"/>
        </w:rPr>
      </w:pPr>
      <w:ins w:id="283" w:author="Michael" w:date="2013-09-15T00:52:00Z">
        <w:r>
          <w:br w:type="page"/>
        </w:r>
      </w:ins>
    </w:p>
    <w:p w:rsidR="00C73FC3" w:rsidDel="00C00440" w:rsidRDefault="00C73FC3" w:rsidP="00A15821">
      <w:pPr>
        <w:pStyle w:val="Heading2"/>
        <w:rPr>
          <w:del w:id="284" w:author="Michael" w:date="2013-09-15T00:51:00Z"/>
          <w:rtl/>
        </w:rPr>
        <w:pPrChange w:id="285" w:author="Michael" w:date="2013-09-16T20:36:00Z">
          <w:pPr>
            <w:pStyle w:val="ListParagraph"/>
            <w:ind w:left="0"/>
          </w:pPr>
        </w:pPrChange>
      </w:pPr>
    </w:p>
    <w:p w:rsidR="00AC44B6" w:rsidDel="00C00440" w:rsidRDefault="00AC44B6" w:rsidP="00A15821">
      <w:pPr>
        <w:pStyle w:val="Heading2"/>
        <w:rPr>
          <w:del w:id="286" w:author="Michael" w:date="2013-09-15T00:51:00Z"/>
          <w:rtl/>
        </w:rPr>
        <w:pPrChange w:id="287" w:author="Michael" w:date="2013-09-16T20:36:00Z">
          <w:pPr>
            <w:pStyle w:val="ListParagraph"/>
            <w:ind w:left="0"/>
          </w:pPr>
        </w:pPrChange>
      </w:pPr>
    </w:p>
    <w:p w:rsidR="00AC44B6" w:rsidRPr="00AC44B6" w:rsidDel="00C00440" w:rsidRDefault="00AC44B6" w:rsidP="00A15821">
      <w:pPr>
        <w:pStyle w:val="Heading2"/>
        <w:rPr>
          <w:del w:id="288" w:author="Michael" w:date="2013-09-15T00:51:00Z"/>
          <w:rtl/>
        </w:rPr>
        <w:pPrChange w:id="289" w:author="Michael" w:date="2013-09-16T20:36:00Z">
          <w:pPr/>
        </w:pPrChange>
      </w:pPr>
    </w:p>
    <w:p w:rsidR="00AC44B6" w:rsidDel="00C00440" w:rsidRDefault="00AC44B6" w:rsidP="00A15821">
      <w:pPr>
        <w:pStyle w:val="Heading2"/>
        <w:rPr>
          <w:del w:id="290" w:author="Michael" w:date="2013-09-15T00:51:00Z"/>
          <w:rtl/>
        </w:rPr>
        <w:pPrChange w:id="291" w:author="Michael" w:date="2013-09-16T20:36:00Z">
          <w:pPr/>
        </w:pPrChange>
      </w:pPr>
    </w:p>
    <w:p w:rsidR="00AC44B6" w:rsidRPr="00AC44B6" w:rsidDel="00C00440" w:rsidRDefault="00AC44B6" w:rsidP="00A15821">
      <w:pPr>
        <w:pStyle w:val="Heading2"/>
        <w:rPr>
          <w:del w:id="292" w:author="Michael" w:date="2013-09-15T00:51:00Z"/>
        </w:rPr>
        <w:pPrChange w:id="293" w:author="Michael" w:date="2013-09-16T20:36:00Z">
          <w:pPr/>
        </w:pPrChange>
      </w:pPr>
    </w:p>
    <w:p w:rsidR="007722CE" w:rsidDel="00C00440" w:rsidRDefault="007722CE" w:rsidP="00A15821">
      <w:pPr>
        <w:pStyle w:val="Heading2"/>
        <w:rPr>
          <w:del w:id="294" w:author="Michael" w:date="2013-09-15T00:51:00Z"/>
          <w:rtl/>
        </w:rPr>
        <w:pPrChange w:id="295" w:author="Michael" w:date="2013-09-16T20:36:00Z">
          <w:pPr/>
        </w:pPrChange>
      </w:pPr>
    </w:p>
    <w:p w:rsidR="00D60A38" w:rsidRPr="00D60A38" w:rsidDel="00C00440" w:rsidRDefault="00D60A38" w:rsidP="00A15821">
      <w:pPr>
        <w:pStyle w:val="Heading2"/>
        <w:rPr>
          <w:del w:id="296" w:author="Michael" w:date="2013-09-15T00:51:00Z"/>
          <w:rtl/>
        </w:rPr>
        <w:pPrChange w:id="297" w:author="Michael" w:date="2013-09-16T20:36:00Z">
          <w:pPr/>
        </w:pPrChange>
      </w:pPr>
    </w:p>
    <w:p w:rsidR="00D60A38" w:rsidDel="00C00440" w:rsidRDefault="00D60A38" w:rsidP="00A15821">
      <w:pPr>
        <w:pStyle w:val="Heading2"/>
        <w:rPr>
          <w:del w:id="298" w:author="Michael" w:date="2013-09-15T00:51:00Z"/>
          <w:rtl/>
        </w:rPr>
        <w:pPrChange w:id="299" w:author="Michael" w:date="2013-09-16T20:36:00Z">
          <w:pPr/>
        </w:pPrChange>
      </w:pPr>
    </w:p>
    <w:p w:rsidR="00183DFB" w:rsidDel="00C00440" w:rsidRDefault="00183DFB" w:rsidP="00A15821">
      <w:pPr>
        <w:pStyle w:val="Heading2"/>
        <w:rPr>
          <w:del w:id="300" w:author="Michael" w:date="2013-09-15T00:51:00Z"/>
          <w:rtl/>
        </w:rPr>
        <w:pPrChange w:id="301" w:author="Michael" w:date="2013-09-16T20:36:00Z">
          <w:pPr/>
        </w:pPrChange>
      </w:pPr>
    </w:p>
    <w:p w:rsidR="00E15E34" w:rsidDel="00C00440" w:rsidRDefault="00E15E34" w:rsidP="00A15821">
      <w:pPr>
        <w:pStyle w:val="Heading2"/>
        <w:rPr>
          <w:del w:id="302" w:author="Michael" w:date="2013-09-15T00:51:00Z"/>
          <w:rtl/>
        </w:rPr>
        <w:pPrChange w:id="303" w:author="Michael" w:date="2013-09-16T20:36:00Z">
          <w:pPr/>
        </w:pPrChange>
      </w:pPr>
    </w:p>
    <w:p w:rsidR="00973F5A" w:rsidDel="00C00440" w:rsidRDefault="00973F5A" w:rsidP="00A15821">
      <w:pPr>
        <w:pStyle w:val="Heading2"/>
        <w:rPr>
          <w:del w:id="304" w:author="Michael" w:date="2013-09-15T00:52:00Z"/>
        </w:rPr>
        <w:pPrChange w:id="305" w:author="Michael" w:date="2013-09-16T20:36:00Z">
          <w:pPr>
            <w:bidi w:val="0"/>
          </w:pPr>
        </w:pPrChange>
      </w:pPr>
      <w:del w:id="306" w:author="Michael" w:date="2013-09-15T00:51:00Z">
        <w:r w:rsidDel="00C00440">
          <w:rPr>
            <w:rtl/>
          </w:rPr>
          <w:br w:type="page"/>
        </w:r>
      </w:del>
    </w:p>
    <w:p w:rsidR="00E15E34" w:rsidRDefault="00973F5A" w:rsidP="00A15821">
      <w:pPr>
        <w:pStyle w:val="Heading2"/>
        <w:rPr>
          <w:rtl/>
        </w:rPr>
        <w:pPrChange w:id="307" w:author="Michael" w:date="2013-09-16T20:36:00Z">
          <w:pPr/>
        </w:pPrChange>
      </w:pPr>
      <w:bookmarkStart w:id="308" w:name="_Toc367133126"/>
      <w:r>
        <w:rPr>
          <w:rFonts w:hint="cs"/>
          <w:rtl/>
        </w:rPr>
        <w:t>תהליך אישור רכישה/שדרוג</w:t>
      </w:r>
      <w:bookmarkEnd w:id="308"/>
      <w:del w:id="309" w:author="Michael" w:date="2013-09-16T20:53:00Z">
        <w:r w:rsidDel="00983D42">
          <w:rPr>
            <w:rFonts w:hint="cs"/>
            <w:rtl/>
          </w:rPr>
          <w:delText>:</w:delText>
        </w:r>
      </w:del>
    </w:p>
    <w:p w:rsidR="00417053" w:rsidRDefault="0022391C">
      <w:pPr>
        <w:bidi w:val="0"/>
      </w:pPr>
      <w:r>
        <w:rPr>
          <w:noProof/>
        </w:rPr>
        <w:drawing>
          <wp:anchor distT="0" distB="0" distL="114300" distR="114300" simplePos="0" relativeHeight="251660288" behindDoc="0" locked="0" layoutInCell="1" allowOverlap="1" wp14:anchorId="614B6CD0" wp14:editId="259A43E0">
            <wp:simplePos x="0" y="0"/>
            <wp:positionH relativeFrom="margin">
              <wp:posOffset>-1123482</wp:posOffset>
            </wp:positionH>
            <wp:positionV relativeFrom="paragraph">
              <wp:posOffset>621665</wp:posOffset>
            </wp:positionV>
            <wp:extent cx="7492532" cy="7383771"/>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cuments\Study\Open University\2013\Semester - 2\20503 - Workshop in Advanced Programming in Java\Project\LicenceManager\LicenceManager-ejb\vpproject\Activity Diagram1.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491900" cy="7383148"/>
                    </a:xfrm>
                    <a:prstGeom prst="rect">
                      <a:avLst/>
                    </a:prstGeom>
                    <a:noFill/>
                    <a:ln>
                      <a:noFill/>
                    </a:ln>
                  </pic:spPr>
                </pic:pic>
              </a:graphicData>
            </a:graphic>
            <wp14:sizeRelH relativeFrom="page">
              <wp14:pctWidth>0</wp14:pctWidth>
            </wp14:sizeRelH>
            <wp14:sizeRelV relativeFrom="page">
              <wp14:pctHeight>0</wp14:pctHeight>
            </wp14:sizeRelV>
          </wp:anchor>
        </w:drawing>
      </w:r>
      <w:r w:rsidR="00417053">
        <w:br w:type="page"/>
      </w:r>
    </w:p>
    <w:p w:rsidR="007B19DE" w:rsidRPr="00A15821" w:rsidRDefault="00890C8A" w:rsidP="00890C8A">
      <w:pPr>
        <w:pStyle w:val="Heading1"/>
        <w:rPr>
          <w:u w:val="single"/>
          <w:rtl/>
          <w:rPrChange w:id="310" w:author="Michael" w:date="2013-09-16T20:18:00Z">
            <w:rPr>
              <w:rtl/>
            </w:rPr>
          </w:rPrChange>
        </w:rPr>
      </w:pPr>
      <w:bookmarkStart w:id="311" w:name="_Toc367133127"/>
      <w:r w:rsidRPr="00A15821">
        <w:rPr>
          <w:rFonts w:hint="cs"/>
          <w:u w:val="single"/>
          <w:rtl/>
          <w:rPrChange w:id="312" w:author="Michael" w:date="2013-09-16T20:18:00Z">
            <w:rPr>
              <w:rFonts w:hint="cs"/>
              <w:rtl/>
            </w:rPr>
          </w:rPrChange>
        </w:rPr>
        <w:lastRenderedPageBreak/>
        <w:t>טכנולוגיות בשימוש המערכת</w:t>
      </w:r>
      <w:bookmarkEnd w:id="311"/>
    </w:p>
    <w:p w:rsidR="00890C8A" w:rsidDel="00A15821" w:rsidRDefault="00890C8A" w:rsidP="00890C8A">
      <w:pPr>
        <w:rPr>
          <w:del w:id="313" w:author="Michael" w:date="2013-09-16T20:19:00Z"/>
          <w:rtl/>
        </w:rPr>
      </w:pPr>
    </w:p>
    <w:p w:rsidR="00890C8A" w:rsidRDefault="00890C8A" w:rsidP="00890C8A">
      <w:pPr>
        <w:rPr>
          <w:rtl/>
        </w:rPr>
      </w:pPr>
      <w:r>
        <w:rPr>
          <w:rFonts w:hint="cs"/>
          <w:rtl/>
        </w:rPr>
        <w:t>מערכת "</w:t>
      </w:r>
      <w:r>
        <w:t>LicenseBox</w:t>
      </w:r>
      <w:r>
        <w:rPr>
          <w:rFonts w:hint="cs"/>
          <w:rtl/>
        </w:rPr>
        <w:t>" משלבת בתוכה מספר טכנולוגיות:</w:t>
      </w:r>
    </w:p>
    <w:p w:rsidR="00890C8A" w:rsidRDefault="00890C8A" w:rsidP="00ED4E8C">
      <w:pPr>
        <w:pStyle w:val="ListParagraph"/>
        <w:numPr>
          <w:ilvl w:val="0"/>
          <w:numId w:val="8"/>
        </w:numPr>
        <w:rPr>
          <w:rtl/>
        </w:rPr>
      </w:pPr>
      <w:r>
        <w:t>MySQL Server</w:t>
      </w:r>
      <w:r>
        <w:rPr>
          <w:rFonts w:hint="cs"/>
          <w:rtl/>
        </w:rPr>
        <w:t xml:space="preserve"> </w:t>
      </w:r>
      <w:r>
        <w:rPr>
          <w:rtl/>
        </w:rPr>
        <w:t>–</w:t>
      </w:r>
      <w:r>
        <w:rPr>
          <w:rFonts w:hint="cs"/>
          <w:rtl/>
        </w:rPr>
        <w:t xml:space="preserve"> מסד נתונים של המערכת</w:t>
      </w:r>
    </w:p>
    <w:p w:rsidR="00890C8A" w:rsidRDefault="006461A1" w:rsidP="00983D42">
      <w:pPr>
        <w:pStyle w:val="ListParagraph"/>
        <w:numPr>
          <w:ilvl w:val="0"/>
          <w:numId w:val="8"/>
        </w:numPr>
        <w:rPr>
          <w:rtl/>
        </w:rPr>
        <w:pPrChange w:id="314" w:author="Michael" w:date="2013-09-16T18:24:00Z">
          <w:pPr>
            <w:pStyle w:val="ListParagraph"/>
            <w:numPr>
              <w:numId w:val="8"/>
            </w:numPr>
            <w:ind w:hanging="360"/>
          </w:pPr>
        </w:pPrChange>
      </w:pPr>
      <w:r>
        <w:t>JPA</w:t>
      </w:r>
      <w:r>
        <w:rPr>
          <w:rFonts w:hint="cs"/>
          <w:rtl/>
        </w:rPr>
        <w:t xml:space="preserve"> (</w:t>
      </w:r>
      <w:r>
        <w:t>Java Persistence API</w:t>
      </w:r>
      <w:r>
        <w:rPr>
          <w:rFonts w:hint="cs"/>
          <w:rtl/>
        </w:rPr>
        <w:t xml:space="preserve">) </w:t>
      </w:r>
      <w:ins w:id="315" w:author="Michael" w:date="2013-09-16T20:57:00Z">
        <w:r w:rsidR="00983D42">
          <w:rPr>
            <w:rtl/>
          </w:rPr>
          <w:t>–</w:t>
        </w:r>
        <w:r w:rsidR="00983D42">
          <w:rPr>
            <w:rFonts w:hint="cs"/>
            <w:rtl/>
          </w:rPr>
          <w:t xml:space="preserve"> </w:t>
        </w:r>
      </w:ins>
      <w:del w:id="316" w:author="Michael" w:date="2013-09-16T20:57:00Z">
        <w:r w:rsidDel="00983D42">
          <w:rPr>
            <w:rFonts w:hint="cs"/>
            <w:rtl/>
          </w:rPr>
          <w:delText xml:space="preserve">- </w:delText>
        </w:r>
      </w:del>
      <w:r w:rsidR="00ED4E8C" w:rsidRPr="00ED4E8C">
        <w:rPr>
          <w:rFonts w:ascii="Verdana" w:hAnsi="Verdana"/>
          <w:color w:val="000000"/>
          <w:sz w:val="20"/>
          <w:szCs w:val="20"/>
          <w:shd w:val="clear" w:color="auto" w:fill="FFFFFF"/>
          <w:rtl/>
        </w:rPr>
        <w:t>ספריית</w:t>
      </w:r>
      <w:r w:rsidR="00ED4E8C" w:rsidRPr="00ED4E8C">
        <w:rPr>
          <w:rFonts w:ascii="Verdana" w:hAnsi="Verdana"/>
          <w:color w:val="000000"/>
          <w:sz w:val="20"/>
          <w:szCs w:val="20"/>
          <w:shd w:val="clear" w:color="auto" w:fill="FFFFFF"/>
        </w:rPr>
        <w:t xml:space="preserve"> Java </w:t>
      </w:r>
      <w:r w:rsidR="00ED4E8C" w:rsidRPr="00ED4E8C">
        <w:rPr>
          <w:rFonts w:ascii="Verdana" w:hAnsi="Verdana" w:hint="cs"/>
          <w:color w:val="000000"/>
          <w:sz w:val="20"/>
          <w:szCs w:val="20"/>
          <w:shd w:val="clear" w:color="auto" w:fill="FFFFFF"/>
          <w:rtl/>
        </w:rPr>
        <w:t xml:space="preserve">מיוחדת </w:t>
      </w:r>
      <w:r w:rsidR="00ED4E8C" w:rsidRPr="00ED4E8C">
        <w:rPr>
          <w:rFonts w:ascii="Verdana" w:hAnsi="Verdana"/>
          <w:color w:val="000000"/>
          <w:sz w:val="20"/>
          <w:szCs w:val="20"/>
          <w:shd w:val="clear" w:color="auto" w:fill="FFFFFF"/>
          <w:rtl/>
        </w:rPr>
        <w:t>שמאפשרת למפות אובייקטים ב</w:t>
      </w:r>
      <w:r w:rsidR="00ED4E8C" w:rsidRPr="00ED4E8C">
        <w:rPr>
          <w:rFonts w:ascii="Verdana" w:hAnsi="Verdana"/>
          <w:color w:val="000000"/>
          <w:sz w:val="20"/>
          <w:szCs w:val="20"/>
          <w:shd w:val="clear" w:color="auto" w:fill="FFFFFF"/>
        </w:rPr>
        <w:t xml:space="preserve"> Java </w:t>
      </w:r>
      <w:r w:rsidR="00ED4E8C" w:rsidRPr="00ED4E8C">
        <w:rPr>
          <w:rFonts w:ascii="Verdana" w:hAnsi="Verdana"/>
          <w:color w:val="000000"/>
          <w:sz w:val="20"/>
          <w:szCs w:val="20"/>
          <w:shd w:val="clear" w:color="auto" w:fill="FFFFFF"/>
          <w:rtl/>
        </w:rPr>
        <w:t xml:space="preserve">לבסיס נתונים </w:t>
      </w:r>
      <w:del w:id="317" w:author="Michael" w:date="2013-09-16T18:24:00Z">
        <w:r w:rsidR="00ED4E8C" w:rsidRPr="00ED4E8C" w:rsidDel="002D0B75">
          <w:rPr>
            <w:rFonts w:ascii="Verdana" w:hAnsi="Verdana"/>
            <w:color w:val="000000"/>
            <w:sz w:val="20"/>
            <w:szCs w:val="20"/>
            <w:shd w:val="clear" w:color="auto" w:fill="FFFFFF"/>
            <w:rtl/>
          </w:rPr>
          <w:delText>רלציוני</w:delText>
        </w:r>
      </w:del>
      <w:ins w:id="318" w:author="Michael" w:date="2013-09-16T18:24:00Z">
        <w:r w:rsidR="002D0B75" w:rsidRPr="00ED4E8C">
          <w:rPr>
            <w:rFonts w:ascii="Verdana" w:hAnsi="Verdana" w:hint="cs"/>
            <w:color w:val="000000"/>
            <w:sz w:val="20"/>
            <w:szCs w:val="20"/>
            <w:shd w:val="clear" w:color="auto" w:fill="FFFFFF"/>
            <w:rtl/>
          </w:rPr>
          <w:t>לרציונ</w:t>
        </w:r>
        <w:r w:rsidR="002D0B75">
          <w:rPr>
            <w:rFonts w:ascii="Verdana" w:hAnsi="Verdana" w:hint="cs"/>
            <w:color w:val="000000"/>
            <w:sz w:val="20"/>
            <w:szCs w:val="20"/>
            <w:shd w:val="clear" w:color="auto" w:fill="FFFFFF"/>
            <w:rtl/>
          </w:rPr>
          <w:t>ל</w:t>
        </w:r>
        <w:r w:rsidR="002D0B75" w:rsidRPr="00ED4E8C">
          <w:rPr>
            <w:rFonts w:ascii="Verdana" w:hAnsi="Verdana" w:hint="cs"/>
            <w:color w:val="000000"/>
            <w:sz w:val="20"/>
            <w:szCs w:val="20"/>
            <w:shd w:val="clear" w:color="auto" w:fill="FFFFFF"/>
            <w:rtl/>
          </w:rPr>
          <w:t>י</w:t>
        </w:r>
      </w:ins>
      <w:del w:id="319" w:author="Michael" w:date="2013-09-16T00:48:00Z">
        <w:r w:rsidR="00ED4E8C" w:rsidRPr="00ED4E8C" w:rsidDel="007F1C40">
          <w:rPr>
            <w:rFonts w:ascii="Verdana" w:hAnsi="Verdana"/>
            <w:color w:val="000000"/>
            <w:sz w:val="20"/>
            <w:szCs w:val="20"/>
            <w:shd w:val="clear" w:color="auto" w:fill="FFFFFF"/>
          </w:rPr>
          <w:delText>.</w:delText>
        </w:r>
        <w:r w:rsidR="00ED4E8C" w:rsidDel="007F1C40">
          <w:rPr>
            <w:rFonts w:hint="cs"/>
            <w:rtl/>
          </w:rPr>
          <w:delText xml:space="preserve"> </w:delText>
        </w:r>
      </w:del>
    </w:p>
    <w:p w:rsidR="00ED4E8C" w:rsidRPr="00ED4E8C" w:rsidRDefault="00ED4E8C" w:rsidP="00983D42">
      <w:pPr>
        <w:pStyle w:val="ListParagraph"/>
        <w:numPr>
          <w:ilvl w:val="0"/>
          <w:numId w:val="8"/>
        </w:numPr>
        <w:pPrChange w:id="320" w:author="Michael" w:date="2013-09-16T20:57:00Z">
          <w:pPr>
            <w:pStyle w:val="ListParagraph"/>
            <w:numPr>
              <w:numId w:val="8"/>
            </w:numPr>
            <w:ind w:hanging="360"/>
          </w:pPr>
        </w:pPrChange>
      </w:pPr>
      <w:r>
        <w:t>JPQL</w:t>
      </w:r>
      <w:r>
        <w:rPr>
          <w:rFonts w:hint="cs"/>
          <w:rtl/>
        </w:rPr>
        <w:t xml:space="preserve"> </w:t>
      </w:r>
      <w:ins w:id="321" w:author="Michael" w:date="2013-09-16T20:57:00Z">
        <w:r w:rsidR="00983D42">
          <w:rPr>
            <w:rtl/>
          </w:rPr>
          <w:t>–</w:t>
        </w:r>
        <w:r w:rsidR="00983D42">
          <w:rPr>
            <w:rFonts w:hint="cs"/>
            <w:rtl/>
          </w:rPr>
          <w:t xml:space="preserve"> </w:t>
        </w:r>
      </w:ins>
      <w:del w:id="322" w:author="Michael" w:date="2013-09-16T20:57:00Z">
        <w:r w:rsidDel="00983D42">
          <w:rPr>
            <w:rFonts w:hint="cs"/>
            <w:rtl/>
          </w:rPr>
          <w:delText xml:space="preserve">- </w:delText>
        </w:r>
      </w:del>
      <w:r w:rsidRPr="00ED4E8C">
        <w:rPr>
          <w:rFonts w:ascii="Verdana" w:hAnsi="Verdana"/>
          <w:color w:val="000000"/>
          <w:sz w:val="20"/>
          <w:szCs w:val="20"/>
          <w:shd w:val="clear" w:color="auto" w:fill="FFFFFF"/>
          <w:rtl/>
        </w:rPr>
        <w:t>ל</w:t>
      </w:r>
      <w:r w:rsidRPr="00ED4E8C">
        <w:rPr>
          <w:rFonts w:ascii="Verdana" w:hAnsi="Verdana"/>
          <w:color w:val="000000"/>
          <w:sz w:val="20"/>
          <w:szCs w:val="20"/>
          <w:shd w:val="clear" w:color="auto" w:fill="FFFFFF"/>
        </w:rPr>
        <w:t xml:space="preserve"> </w:t>
      </w:r>
      <w:del w:id="323" w:author="Michael" w:date="2013-09-16T20:57:00Z">
        <w:r w:rsidRPr="00ED4E8C" w:rsidDel="00983D42">
          <w:rPr>
            <w:rFonts w:ascii="Verdana" w:hAnsi="Verdana"/>
            <w:color w:val="000000"/>
            <w:sz w:val="20"/>
            <w:szCs w:val="20"/>
            <w:shd w:val="clear" w:color="auto" w:fill="FFFFFF"/>
          </w:rPr>
          <w:delText xml:space="preserve">JPA </w:delText>
        </w:r>
      </w:del>
      <w:ins w:id="324" w:author="Michael" w:date="2013-09-16T20:57:00Z">
        <w:r w:rsidR="00983D42" w:rsidRPr="00ED4E8C">
          <w:rPr>
            <w:rFonts w:ascii="Verdana" w:hAnsi="Verdana"/>
            <w:color w:val="000000"/>
            <w:sz w:val="20"/>
            <w:szCs w:val="20"/>
            <w:shd w:val="clear" w:color="auto" w:fill="FFFFFF"/>
          </w:rPr>
          <w:t>JPA</w:t>
        </w:r>
        <w:r w:rsidR="00983D42">
          <w:rPr>
            <w:rFonts w:ascii="Verdana" w:hAnsi="Verdana"/>
            <w:color w:val="000000"/>
            <w:sz w:val="20"/>
            <w:szCs w:val="20"/>
            <w:shd w:val="clear" w:color="auto" w:fill="FFFFFF"/>
          </w:rPr>
          <w:t>-</w:t>
        </w:r>
      </w:ins>
      <w:r w:rsidRPr="00ED4E8C">
        <w:rPr>
          <w:rFonts w:ascii="Verdana" w:hAnsi="Verdana"/>
          <w:color w:val="000000"/>
          <w:sz w:val="20"/>
          <w:szCs w:val="20"/>
          <w:shd w:val="clear" w:color="auto" w:fill="FFFFFF"/>
          <w:rtl/>
        </w:rPr>
        <w:t>יש שפת שאילתות שנקראת</w:t>
      </w:r>
      <w:r w:rsidRPr="00ED4E8C">
        <w:rPr>
          <w:rFonts w:ascii="Verdana" w:hAnsi="Verdana"/>
          <w:color w:val="000000"/>
          <w:sz w:val="20"/>
          <w:szCs w:val="20"/>
          <w:shd w:val="clear" w:color="auto" w:fill="FFFFFF"/>
        </w:rPr>
        <w:t xml:space="preserve"> JPQL </w:t>
      </w:r>
      <w:r w:rsidRPr="00ED4E8C">
        <w:rPr>
          <w:rFonts w:ascii="Verdana" w:hAnsi="Verdana"/>
          <w:color w:val="000000"/>
          <w:sz w:val="20"/>
          <w:szCs w:val="20"/>
          <w:shd w:val="clear" w:color="auto" w:fill="FFFFFF"/>
          <w:rtl/>
        </w:rPr>
        <w:t>והיא דומה מאוד ל</w:t>
      </w:r>
      <w:r w:rsidRPr="00ED4E8C">
        <w:rPr>
          <w:rFonts w:ascii="Verdana" w:hAnsi="Verdana"/>
          <w:color w:val="000000"/>
          <w:sz w:val="20"/>
          <w:szCs w:val="20"/>
          <w:shd w:val="clear" w:color="auto" w:fill="FFFFFF"/>
        </w:rPr>
        <w:t xml:space="preserve"> SQL-</w:t>
      </w:r>
      <w:del w:id="325" w:author="Michael" w:date="2013-09-16T00:48:00Z">
        <w:r w:rsidRPr="00ED4E8C" w:rsidDel="007F1C40">
          <w:rPr>
            <w:rFonts w:ascii="Verdana" w:hAnsi="Verdana" w:hint="cs"/>
            <w:color w:val="000000"/>
            <w:sz w:val="20"/>
            <w:szCs w:val="20"/>
            <w:shd w:val="clear" w:color="auto" w:fill="FFFFFF"/>
            <w:rtl/>
          </w:rPr>
          <w:delText>.</w:delText>
        </w:r>
      </w:del>
    </w:p>
    <w:p w:rsidR="00ED4E8C" w:rsidRDefault="00ED4E8C" w:rsidP="00ED4E8C">
      <w:pPr>
        <w:pStyle w:val="ListParagraph"/>
        <w:numPr>
          <w:ilvl w:val="0"/>
          <w:numId w:val="8"/>
        </w:numPr>
      </w:pPr>
      <w:r>
        <w:t>EJB</w:t>
      </w:r>
      <w:r>
        <w:rPr>
          <w:rFonts w:hint="cs"/>
          <w:rtl/>
        </w:rPr>
        <w:t xml:space="preserve"> </w:t>
      </w:r>
      <w:r w:rsidR="00DE3914">
        <w:rPr>
          <w:rFonts w:hint="cs"/>
          <w:rtl/>
        </w:rPr>
        <w:t>(</w:t>
      </w:r>
      <w:r w:rsidR="00DE3914">
        <w:t>Enterprise JavaBeans</w:t>
      </w:r>
      <w:r w:rsidR="00DE3914">
        <w:rPr>
          <w:rFonts w:hint="cs"/>
          <w:rtl/>
        </w:rPr>
        <w:t xml:space="preserve">) </w:t>
      </w:r>
      <w:r>
        <w:rPr>
          <w:rtl/>
        </w:rPr>
        <w:t>–</w:t>
      </w:r>
      <w:r>
        <w:rPr>
          <w:rFonts w:hint="cs"/>
          <w:rtl/>
        </w:rPr>
        <w:t xml:space="preserve"> </w:t>
      </w:r>
      <w:del w:id="326" w:author="Michael" w:date="2013-09-16T18:24:00Z">
        <w:r w:rsidR="00DE3914" w:rsidDel="002D0B75">
          <w:rPr>
            <w:rFonts w:hint="cs"/>
            <w:rtl/>
          </w:rPr>
          <w:delText>ארקיטקטורה</w:delText>
        </w:r>
      </w:del>
      <w:ins w:id="327" w:author="Michael" w:date="2013-09-16T18:24:00Z">
        <w:r w:rsidR="002D0B75">
          <w:rPr>
            <w:rFonts w:hint="cs"/>
            <w:rtl/>
          </w:rPr>
          <w:t>ארכיטקטורה</w:t>
        </w:r>
      </w:ins>
      <w:r w:rsidR="00DE3914">
        <w:rPr>
          <w:rFonts w:hint="cs"/>
          <w:rtl/>
        </w:rPr>
        <w:t xml:space="preserve"> לבנייה מודולרית של יישומי </w:t>
      </w:r>
      <w:r w:rsidR="00DE3914">
        <w:t>enterprise</w:t>
      </w:r>
      <w:r w:rsidR="00DE3914">
        <w:rPr>
          <w:rFonts w:hint="cs"/>
          <w:rtl/>
        </w:rPr>
        <w:t xml:space="preserve">. </w:t>
      </w:r>
      <w:r>
        <w:rPr>
          <w:rFonts w:hint="cs"/>
          <w:rtl/>
        </w:rPr>
        <w:t xml:space="preserve">בכתיבת המערכת נעשה שימוש </w:t>
      </w:r>
      <w:r w:rsidR="00723E13">
        <w:rPr>
          <w:rFonts w:hint="cs"/>
          <w:rtl/>
        </w:rPr>
        <w:t>ב-</w:t>
      </w:r>
      <w:r w:rsidR="00723E13">
        <w:t>JavaBeans</w:t>
      </w:r>
      <w:r w:rsidR="00723E13">
        <w:rPr>
          <w:rFonts w:hint="cs"/>
          <w:rtl/>
        </w:rPr>
        <w:t xml:space="preserve"> הבאים:</w:t>
      </w:r>
    </w:p>
    <w:p w:rsidR="00723E13" w:rsidDel="00664B78" w:rsidRDefault="00DE3914" w:rsidP="00723E13">
      <w:pPr>
        <w:pStyle w:val="ListParagraph"/>
        <w:numPr>
          <w:ilvl w:val="1"/>
          <w:numId w:val="8"/>
        </w:numPr>
        <w:rPr>
          <w:del w:id="328" w:author="Michael" w:date="2013-09-14T23:57:00Z"/>
        </w:rPr>
      </w:pPr>
      <w:del w:id="329" w:author="Michael" w:date="2013-09-14T23:57:00Z">
        <w:r w:rsidDel="00664B78">
          <w:delText>ManagedBean</w:delText>
        </w:r>
      </w:del>
    </w:p>
    <w:p w:rsidR="00DE3914" w:rsidRDefault="00DE3914" w:rsidP="00723E13">
      <w:pPr>
        <w:pStyle w:val="ListParagraph"/>
        <w:numPr>
          <w:ilvl w:val="1"/>
          <w:numId w:val="8"/>
        </w:numPr>
      </w:pPr>
      <w:r>
        <w:t>SessionBean</w:t>
      </w:r>
    </w:p>
    <w:p w:rsidR="00471A77" w:rsidRDefault="00ED4E8C" w:rsidP="00ED4E8C">
      <w:pPr>
        <w:pStyle w:val="ListParagraph"/>
        <w:numPr>
          <w:ilvl w:val="0"/>
          <w:numId w:val="8"/>
        </w:numPr>
        <w:rPr>
          <w:ins w:id="330" w:author="Michael" w:date="2013-09-15T21:22:00Z"/>
        </w:rPr>
      </w:pPr>
      <w:r>
        <w:t>JS</w:t>
      </w:r>
      <w:r w:rsidR="00723E13">
        <w:t>F</w:t>
      </w:r>
      <w:ins w:id="331" w:author="Michael" w:date="2013-09-16T00:57:00Z">
        <w:r w:rsidR="00AA51E2">
          <w:t xml:space="preserve"> 2.2</w:t>
        </w:r>
      </w:ins>
      <w:r>
        <w:rPr>
          <w:rFonts w:hint="cs"/>
          <w:rtl/>
        </w:rPr>
        <w:t xml:space="preserve"> </w:t>
      </w:r>
      <w:r w:rsidR="00DE3914">
        <w:rPr>
          <w:rFonts w:hint="cs"/>
          <w:rtl/>
        </w:rPr>
        <w:t>(</w:t>
      </w:r>
      <w:r w:rsidR="00DE3914">
        <w:t>Java</w:t>
      </w:r>
      <w:ins w:id="332" w:author="Michael" w:date="2013-09-16T18:25:00Z">
        <w:r w:rsidR="002D0B75">
          <w:t xml:space="preserve"> </w:t>
        </w:r>
      </w:ins>
      <w:r w:rsidR="00DE3914">
        <w:t>Server Faces</w:t>
      </w:r>
      <w:r w:rsidR="00DE3914">
        <w:rPr>
          <w:rFonts w:hint="cs"/>
          <w:rtl/>
        </w:rPr>
        <w:t xml:space="preserve">) </w:t>
      </w:r>
      <w:r>
        <w:rPr>
          <w:rtl/>
        </w:rPr>
        <w:t>–</w:t>
      </w:r>
      <w:r w:rsidR="00DE3914">
        <w:rPr>
          <w:rFonts w:hint="cs"/>
          <w:rtl/>
        </w:rPr>
        <w:t xml:space="preserve"> טכנולוגיה המשמשת לבניית ממשק משתמש</w:t>
      </w:r>
      <w:ins w:id="333" w:author="Michael" w:date="2013-09-15T21:23:00Z">
        <w:r w:rsidR="00471A77">
          <w:rPr>
            <w:rFonts w:hint="cs"/>
            <w:rtl/>
          </w:rPr>
          <w:t xml:space="preserve">. </w:t>
        </w:r>
      </w:ins>
      <w:ins w:id="334" w:author="Michael" w:date="2013-09-16T18:24:00Z">
        <w:r w:rsidR="002D0B75">
          <w:rPr>
            <w:rFonts w:hint="cs"/>
            <w:rtl/>
          </w:rPr>
          <w:t>בפרויקט</w:t>
        </w:r>
      </w:ins>
      <w:ins w:id="335" w:author="Michael" w:date="2013-09-15T21:23:00Z">
        <w:r w:rsidR="00471A77">
          <w:rPr>
            <w:rFonts w:hint="cs"/>
            <w:rtl/>
          </w:rPr>
          <w:t xml:space="preserve"> נעשה שימוש ב-</w:t>
        </w:r>
        <w:r w:rsidR="00471A77">
          <w:t>ManagedBeans</w:t>
        </w:r>
        <w:r w:rsidR="00471A77">
          <w:rPr>
            <w:rFonts w:hint="cs"/>
            <w:rtl/>
          </w:rPr>
          <w:t xml:space="preserve"> למימוש רכיב ה-</w:t>
        </w:r>
        <w:r w:rsidR="00471A77">
          <w:t>controller</w:t>
        </w:r>
      </w:ins>
    </w:p>
    <w:p w:rsidR="00723E13" w:rsidRDefault="00471A77" w:rsidP="00ED4E8C">
      <w:pPr>
        <w:pStyle w:val="ListParagraph"/>
        <w:numPr>
          <w:ilvl w:val="0"/>
          <w:numId w:val="8"/>
        </w:numPr>
        <w:rPr>
          <w:ins w:id="336" w:author="Michael" w:date="2013-09-16T00:53:00Z"/>
        </w:rPr>
      </w:pPr>
      <w:ins w:id="337" w:author="Michael" w:date="2013-09-15T21:22:00Z">
        <w:r>
          <w:t>Facelets</w:t>
        </w:r>
        <w:r>
          <w:rPr>
            <w:rFonts w:hint="cs"/>
            <w:rtl/>
          </w:rPr>
          <w:t xml:space="preserve"> </w:t>
        </w:r>
      </w:ins>
      <w:ins w:id="338" w:author="Michael" w:date="2013-09-15T21:24:00Z">
        <w:r>
          <w:rPr>
            <w:rtl/>
          </w:rPr>
          <w:t>–</w:t>
        </w:r>
      </w:ins>
      <w:ins w:id="339" w:author="Michael" w:date="2013-09-15T21:22:00Z">
        <w:r>
          <w:rPr>
            <w:rFonts w:hint="cs"/>
            <w:rtl/>
          </w:rPr>
          <w:t xml:space="preserve"> </w:t>
        </w:r>
      </w:ins>
      <w:ins w:id="340" w:author="Michael" w:date="2013-09-15T21:24:00Z">
        <w:r>
          <w:rPr>
            <w:rFonts w:hint="cs"/>
            <w:rtl/>
          </w:rPr>
          <w:t xml:space="preserve">קבצי </w:t>
        </w:r>
        <w:r>
          <w:t>xhtml</w:t>
        </w:r>
        <w:r>
          <w:rPr>
            <w:rFonts w:hint="cs"/>
            <w:rtl/>
          </w:rPr>
          <w:t xml:space="preserve"> עם קוד </w:t>
        </w:r>
        <w:r>
          <w:t>EL</w:t>
        </w:r>
        <w:r>
          <w:rPr>
            <w:rFonts w:hint="cs"/>
            <w:rtl/>
          </w:rPr>
          <w:t xml:space="preserve"> למימוש רכיב ה-</w:t>
        </w:r>
        <w:r>
          <w:t>view</w:t>
        </w:r>
      </w:ins>
      <w:del w:id="341" w:author="Michael" w:date="2013-09-15T21:19:00Z">
        <w:r w:rsidR="00DE3914" w:rsidDel="00E5156F">
          <w:rPr>
            <w:rFonts w:hint="cs"/>
            <w:rtl/>
          </w:rPr>
          <w:delText>.</w:delText>
        </w:r>
      </w:del>
    </w:p>
    <w:p w:rsidR="00AA51E2" w:rsidRDefault="007F1C40" w:rsidP="0065278A">
      <w:pPr>
        <w:pStyle w:val="ListParagraph"/>
        <w:numPr>
          <w:ilvl w:val="0"/>
          <w:numId w:val="8"/>
        </w:numPr>
        <w:rPr>
          <w:ins w:id="342" w:author="Michael" w:date="2013-09-16T20:51:00Z"/>
          <w:rFonts w:hint="cs"/>
        </w:rPr>
      </w:pPr>
      <w:ins w:id="343" w:author="Michael" w:date="2013-09-16T00:53:00Z">
        <w:r>
          <w:t>AJAX</w:t>
        </w:r>
        <w:r>
          <w:rPr>
            <w:rFonts w:hint="cs"/>
            <w:rtl/>
          </w:rPr>
          <w:t xml:space="preserve"> </w:t>
        </w:r>
      </w:ins>
      <w:ins w:id="344" w:author="Michael" w:date="2013-09-16T00:54:00Z">
        <w:r w:rsidR="00AA51E2">
          <w:rPr>
            <w:rtl/>
          </w:rPr>
          <w:t>–</w:t>
        </w:r>
      </w:ins>
      <w:ins w:id="345" w:author="Michael" w:date="2013-09-16T00:53:00Z">
        <w:r>
          <w:rPr>
            <w:rFonts w:hint="cs"/>
            <w:rtl/>
          </w:rPr>
          <w:t xml:space="preserve"> </w:t>
        </w:r>
      </w:ins>
      <w:ins w:id="346" w:author="Michael" w:date="2013-09-16T00:56:00Z">
        <w:r w:rsidR="00AA51E2">
          <w:rPr>
            <w:rFonts w:hint="cs"/>
            <w:rtl/>
          </w:rPr>
          <w:t>הרצת קוד להצגת נתונים בצד לקוח במקום בצד שרת</w:t>
        </w:r>
      </w:ins>
    </w:p>
    <w:p w:rsidR="00983D42" w:rsidRDefault="00983D42" w:rsidP="00983D42">
      <w:pPr>
        <w:pStyle w:val="ListParagraph"/>
        <w:numPr>
          <w:ilvl w:val="0"/>
          <w:numId w:val="8"/>
        </w:numPr>
        <w:pPrChange w:id="347" w:author="Michael" w:date="2013-09-16T20:51:00Z">
          <w:pPr>
            <w:pStyle w:val="ListParagraph"/>
            <w:numPr>
              <w:numId w:val="8"/>
            </w:numPr>
            <w:ind w:hanging="360"/>
          </w:pPr>
        </w:pPrChange>
      </w:pPr>
      <w:ins w:id="348" w:author="Michael" w:date="2013-09-16T20:51:00Z">
        <w:r>
          <w:t>CSS</w:t>
        </w:r>
        <w:r>
          <w:rPr>
            <w:rFonts w:hint="cs"/>
            <w:rtl/>
          </w:rPr>
          <w:t xml:space="preserve"> </w:t>
        </w:r>
        <w:r>
          <w:rPr>
            <w:rtl/>
          </w:rPr>
          <w:t>–</w:t>
        </w:r>
        <w:r>
          <w:rPr>
            <w:rFonts w:hint="cs"/>
            <w:rtl/>
          </w:rPr>
          <w:t xml:space="preserve"> </w:t>
        </w:r>
        <w:r>
          <w:t>Cascading Style Sheets</w:t>
        </w:r>
        <w:r>
          <w:rPr>
            <w:rFonts w:hint="cs"/>
            <w:rtl/>
          </w:rPr>
          <w:t xml:space="preserve"> לעיצוב דפי המערכת</w:t>
        </w:r>
      </w:ins>
    </w:p>
    <w:p w:rsidR="00ED4E8C" w:rsidRDefault="00723E13">
      <w:pPr>
        <w:pStyle w:val="ListParagraph"/>
        <w:numPr>
          <w:ilvl w:val="0"/>
          <w:numId w:val="8"/>
        </w:numPr>
        <w:rPr>
          <w:ins w:id="349" w:author="Michael" w:date="2013-09-16T00:54:00Z"/>
        </w:rPr>
        <w:pPrChange w:id="350" w:author="Michael" w:date="2013-09-15T21:24:00Z">
          <w:pPr>
            <w:pStyle w:val="ListParagraph"/>
            <w:numPr>
              <w:numId w:val="8"/>
            </w:numPr>
            <w:ind w:hanging="360"/>
          </w:pPr>
        </w:pPrChange>
      </w:pPr>
      <w:r>
        <w:t>PrimeFaces</w:t>
      </w:r>
      <w:r>
        <w:rPr>
          <w:rFonts w:hint="cs"/>
          <w:rtl/>
        </w:rPr>
        <w:t xml:space="preserve"> </w:t>
      </w:r>
      <w:r>
        <w:rPr>
          <w:rtl/>
        </w:rPr>
        <w:t>–</w:t>
      </w:r>
      <w:r>
        <w:rPr>
          <w:rFonts w:hint="cs"/>
          <w:rtl/>
        </w:rPr>
        <w:t xml:space="preserve"> ספריה של רכיבים </w:t>
      </w:r>
      <w:r w:rsidR="00DE3914">
        <w:rPr>
          <w:rFonts w:hint="cs"/>
          <w:rtl/>
        </w:rPr>
        <w:t xml:space="preserve">מתקדמים </w:t>
      </w:r>
      <w:r>
        <w:rPr>
          <w:rFonts w:hint="cs"/>
          <w:rtl/>
        </w:rPr>
        <w:t xml:space="preserve">לבניית ממשק משתמש, לשימוש עם </w:t>
      </w:r>
      <w:del w:id="351" w:author="Michael" w:date="2013-09-15T21:24:00Z">
        <w:r w:rsidDel="00471A77">
          <w:delText>JSF</w:delText>
        </w:r>
        <w:r w:rsidDel="00471A77">
          <w:rPr>
            <w:rFonts w:hint="cs"/>
            <w:rtl/>
          </w:rPr>
          <w:delText>.</w:delText>
        </w:r>
      </w:del>
      <w:ins w:id="352" w:author="Michael" w:date="2013-09-15T21:24:00Z">
        <w:r w:rsidR="00471A77">
          <w:t>Facelets</w:t>
        </w:r>
      </w:ins>
    </w:p>
    <w:p w:rsidR="00AA51E2" w:rsidRDefault="00AA51E2">
      <w:pPr>
        <w:pStyle w:val="ListParagraph"/>
        <w:numPr>
          <w:ilvl w:val="0"/>
          <w:numId w:val="8"/>
        </w:numPr>
        <w:pPrChange w:id="353" w:author="Michael" w:date="2013-09-15T21:24:00Z">
          <w:pPr>
            <w:pStyle w:val="ListParagraph"/>
            <w:numPr>
              <w:numId w:val="8"/>
            </w:numPr>
            <w:ind w:hanging="360"/>
          </w:pPr>
        </w:pPrChange>
      </w:pPr>
      <w:ins w:id="354" w:author="Michael" w:date="2013-09-16T00:54:00Z">
        <w:r>
          <w:t>Java Mail</w:t>
        </w:r>
        <w:r>
          <w:rPr>
            <w:rFonts w:hint="cs"/>
            <w:rtl/>
          </w:rPr>
          <w:t xml:space="preserve"> </w:t>
        </w:r>
      </w:ins>
      <w:ins w:id="355" w:author="Michael" w:date="2013-09-16T00:55:00Z">
        <w:r>
          <w:rPr>
            <w:rtl/>
          </w:rPr>
          <w:t>–</w:t>
        </w:r>
      </w:ins>
      <w:ins w:id="356" w:author="Michael" w:date="2013-09-16T00:54:00Z">
        <w:r>
          <w:rPr>
            <w:rFonts w:hint="cs"/>
            <w:rtl/>
          </w:rPr>
          <w:t xml:space="preserve"> </w:t>
        </w:r>
      </w:ins>
      <w:ins w:id="357" w:author="Michael" w:date="2013-09-16T00:55:00Z">
        <w:r>
          <w:rPr>
            <w:rFonts w:hint="cs"/>
            <w:rtl/>
          </w:rPr>
          <w:t xml:space="preserve">חבילה של </w:t>
        </w:r>
        <w:r>
          <w:t>Java</w:t>
        </w:r>
        <w:r>
          <w:rPr>
            <w:rFonts w:hint="cs"/>
            <w:rtl/>
          </w:rPr>
          <w:t xml:space="preserve"> המכילה מחלקות עזר לשליחת מיילים בעזרת קוד של </w:t>
        </w:r>
        <w:r>
          <w:t>Java</w:t>
        </w:r>
      </w:ins>
    </w:p>
    <w:p w:rsidR="000F0FF1" w:rsidRDefault="000F0FF1" w:rsidP="00ED4E8C">
      <w:pPr>
        <w:pStyle w:val="ListParagraph"/>
        <w:numPr>
          <w:ilvl w:val="0"/>
          <w:numId w:val="8"/>
        </w:numPr>
      </w:pPr>
      <w:r>
        <w:t>Log4j</w:t>
      </w:r>
      <w:r>
        <w:rPr>
          <w:rFonts w:hint="cs"/>
          <w:rtl/>
        </w:rPr>
        <w:t xml:space="preserve"> (</w:t>
      </w:r>
      <w:r>
        <w:t>Apache Log4j API</w:t>
      </w:r>
      <w:r>
        <w:rPr>
          <w:rFonts w:hint="cs"/>
          <w:rtl/>
        </w:rPr>
        <w:t xml:space="preserve">) </w:t>
      </w:r>
      <w:r w:rsidR="004E691F">
        <w:rPr>
          <w:rtl/>
        </w:rPr>
        <w:t>–</w:t>
      </w:r>
      <w:r>
        <w:rPr>
          <w:rFonts w:hint="cs"/>
          <w:rtl/>
        </w:rPr>
        <w:t xml:space="preserve"> </w:t>
      </w:r>
      <w:r w:rsidR="004E691F">
        <w:rPr>
          <w:rFonts w:hint="cs"/>
          <w:rtl/>
        </w:rPr>
        <w:t>רכיב</w:t>
      </w:r>
      <w:r w:rsidR="004605BC">
        <w:rPr>
          <w:rFonts w:hint="cs"/>
          <w:rtl/>
        </w:rPr>
        <w:t xml:space="preserve"> ה</w:t>
      </w:r>
      <w:r w:rsidR="004E691F">
        <w:rPr>
          <w:rFonts w:hint="cs"/>
          <w:rtl/>
        </w:rPr>
        <w:t>משמש ליצירת לוגים במערכת</w:t>
      </w:r>
      <w:del w:id="358" w:author="Michael" w:date="2013-09-16T00:48:00Z">
        <w:r w:rsidR="004E691F" w:rsidDel="007F1C40">
          <w:rPr>
            <w:rFonts w:hint="cs"/>
            <w:rtl/>
          </w:rPr>
          <w:delText>.</w:delText>
        </w:r>
      </w:del>
    </w:p>
    <w:p w:rsidR="002B567C" w:rsidRDefault="002B567C" w:rsidP="002B567C">
      <w:pPr>
        <w:rPr>
          <w:rtl/>
        </w:rPr>
      </w:pPr>
    </w:p>
    <w:p w:rsidR="002B567C" w:rsidRPr="00A15821" w:rsidRDefault="002B567C" w:rsidP="002B567C">
      <w:pPr>
        <w:pStyle w:val="Heading1"/>
        <w:rPr>
          <w:u w:val="single"/>
          <w:rtl/>
          <w:rPrChange w:id="359" w:author="Michael" w:date="2013-09-16T20:18:00Z">
            <w:rPr>
              <w:rtl/>
            </w:rPr>
          </w:rPrChange>
        </w:rPr>
      </w:pPr>
      <w:bookmarkStart w:id="360" w:name="_Toc367133128"/>
      <w:r w:rsidRPr="00A15821">
        <w:rPr>
          <w:rFonts w:hint="cs"/>
          <w:u w:val="single"/>
          <w:rtl/>
          <w:rPrChange w:id="361" w:author="Michael" w:date="2013-09-16T20:18:00Z">
            <w:rPr>
              <w:rFonts w:hint="cs"/>
              <w:rtl/>
            </w:rPr>
          </w:rPrChange>
        </w:rPr>
        <w:t>כניסה למערכת</w:t>
      </w:r>
      <w:bookmarkEnd w:id="360"/>
    </w:p>
    <w:p w:rsidR="00F0501B" w:rsidRPr="00F0501B" w:rsidDel="00A15821" w:rsidRDefault="00F0501B" w:rsidP="00F0501B">
      <w:pPr>
        <w:rPr>
          <w:del w:id="362" w:author="Michael" w:date="2013-09-16T20:20:00Z"/>
          <w:rtl/>
        </w:rPr>
      </w:pPr>
    </w:p>
    <w:p w:rsidR="002B567C" w:rsidRDefault="002B567C" w:rsidP="002B567C">
      <w:pPr>
        <w:rPr>
          <w:rtl/>
        </w:rPr>
      </w:pPr>
      <w:r>
        <w:rPr>
          <w:rFonts w:hint="cs"/>
          <w:rtl/>
        </w:rPr>
        <w:t>הגישה למערכת מתבצעת ב-</w:t>
      </w:r>
      <w:r>
        <w:t>HTTP</w:t>
      </w:r>
      <w:r>
        <w:rPr>
          <w:rFonts w:hint="cs"/>
          <w:rtl/>
        </w:rPr>
        <w:t xml:space="preserve"> לשרת </w:t>
      </w:r>
      <w:r>
        <w:t>GlassFish</w:t>
      </w:r>
      <w:r>
        <w:rPr>
          <w:rFonts w:hint="cs"/>
          <w:rtl/>
        </w:rPr>
        <w:t xml:space="preserve"> שמאזין בפורט 8080</w:t>
      </w:r>
      <w:r>
        <w:t>.</w:t>
      </w:r>
    </w:p>
    <w:p w:rsidR="002B567C" w:rsidRDefault="002B567C" w:rsidP="002B567C">
      <w:pPr>
        <w:rPr>
          <w:rtl/>
        </w:rPr>
      </w:pPr>
      <w:r>
        <w:rPr>
          <w:rFonts w:hint="cs"/>
          <w:rtl/>
        </w:rPr>
        <w:t xml:space="preserve">לינק: </w:t>
      </w:r>
      <w:hyperlink r:id="rId11" w:history="1">
        <w:r w:rsidRPr="00CF589D">
          <w:rPr>
            <w:rStyle w:val="Hyperlink"/>
          </w:rPr>
          <w:t>http://localhost:8080/LisenceBox-web/login.xhtml</w:t>
        </w:r>
      </w:hyperlink>
    </w:p>
    <w:p w:rsidR="002B567C" w:rsidRDefault="002B567C" w:rsidP="0065278A">
      <w:pPr>
        <w:rPr>
          <w:rtl/>
        </w:rPr>
      </w:pPr>
      <w:r>
        <w:rPr>
          <w:rFonts w:hint="cs"/>
          <w:rtl/>
        </w:rPr>
        <w:t xml:space="preserve">לינק זה </w:t>
      </w:r>
      <w:del w:id="363" w:author="Michael" w:date="2013-09-15T21:25:00Z">
        <w:r w:rsidDel="00471A77">
          <w:rPr>
            <w:rFonts w:hint="cs"/>
            <w:rtl/>
          </w:rPr>
          <w:delText xml:space="preserve">מביא </w:delText>
        </w:r>
      </w:del>
      <w:ins w:id="364" w:author="Michael" w:date="2013-09-15T21:25:00Z">
        <w:r w:rsidR="00471A77">
          <w:rPr>
            <w:rFonts w:hint="cs"/>
            <w:rtl/>
          </w:rPr>
          <w:t xml:space="preserve">מנתב את המשתמש </w:t>
        </w:r>
      </w:ins>
      <w:r>
        <w:rPr>
          <w:rFonts w:hint="cs"/>
          <w:rtl/>
        </w:rPr>
        <w:t xml:space="preserve">למסך הזדהות שבו חייבים להזין </w:t>
      </w:r>
      <w:del w:id="365" w:author="Michael" w:date="2013-09-15T21:25:00Z">
        <w:r w:rsidDel="00471A77">
          <w:rPr>
            <w:rFonts w:hint="cs"/>
            <w:rtl/>
          </w:rPr>
          <w:delText xml:space="preserve">יוזר </w:delText>
        </w:r>
      </w:del>
      <w:ins w:id="366" w:author="Michael" w:date="2013-09-15T21:25:00Z">
        <w:r w:rsidR="00471A77">
          <w:rPr>
            <w:rFonts w:hint="cs"/>
            <w:rtl/>
          </w:rPr>
          <w:t xml:space="preserve">שם משתמש </w:t>
        </w:r>
      </w:ins>
      <w:r>
        <w:rPr>
          <w:rFonts w:hint="cs"/>
          <w:rtl/>
        </w:rPr>
        <w:t xml:space="preserve">וסיסמא. לאחר הזנת </w:t>
      </w:r>
      <w:del w:id="367" w:author="Michael" w:date="2013-09-15T21:25:00Z">
        <w:r w:rsidDel="00471A77">
          <w:rPr>
            <w:rFonts w:hint="cs"/>
            <w:rtl/>
          </w:rPr>
          <w:delText xml:space="preserve">יוזר </w:delText>
        </w:r>
      </w:del>
      <w:ins w:id="368" w:author="Michael" w:date="2013-09-15T21:25:00Z">
        <w:r w:rsidR="00471A77">
          <w:rPr>
            <w:rFonts w:hint="cs"/>
            <w:rtl/>
          </w:rPr>
          <w:t xml:space="preserve">שם משתמש </w:t>
        </w:r>
      </w:ins>
      <w:r>
        <w:rPr>
          <w:rFonts w:hint="cs"/>
          <w:rtl/>
        </w:rPr>
        <w:t>וסיסמא, כל משתמש יקבל תפריט לפי ההרשאות שקיימות עבורו במערכת (לפי סוג משתמש שאליו הוא משויך).</w:t>
      </w:r>
    </w:p>
    <w:p w:rsidR="00BD6F86" w:rsidRDefault="00664B78" w:rsidP="002B567C">
      <w:pPr>
        <w:rPr>
          <w:rtl/>
        </w:rPr>
      </w:pPr>
      <w:ins w:id="369" w:author="Michael" w:date="2013-09-14T23:59:00Z">
        <w:r>
          <w:rPr>
            <w:rFonts w:hint="cs"/>
            <w:rtl/>
          </w:rPr>
          <w:t xml:space="preserve">ניהול הגישה </w:t>
        </w:r>
      </w:ins>
      <w:ins w:id="370" w:author="Michael" w:date="2013-09-15T00:01:00Z">
        <w:r>
          <w:rPr>
            <w:rFonts w:hint="cs"/>
            <w:rtl/>
          </w:rPr>
          <w:t xml:space="preserve">והאבטחה </w:t>
        </w:r>
      </w:ins>
      <w:ins w:id="371" w:author="Michael" w:date="2013-09-14T23:59:00Z">
        <w:r>
          <w:rPr>
            <w:rFonts w:hint="cs"/>
            <w:rtl/>
          </w:rPr>
          <w:t xml:space="preserve">לאפליקציה נעשה </w:t>
        </w:r>
      </w:ins>
      <w:ins w:id="372" w:author="Michael" w:date="2013-09-15T00:01:00Z">
        <w:r>
          <w:rPr>
            <w:rFonts w:hint="cs"/>
            <w:rtl/>
          </w:rPr>
          <w:t xml:space="preserve">ע"י </w:t>
        </w:r>
      </w:ins>
      <w:ins w:id="373" w:author="Michael" w:date="2013-09-15T00:03:00Z">
        <w:r>
          <w:rPr>
            <w:rFonts w:hint="cs"/>
            <w:rtl/>
          </w:rPr>
          <w:t>מערכת מובנית של שרת ה-</w:t>
        </w:r>
        <w:r>
          <w:t>Glassfish</w:t>
        </w:r>
        <w:r>
          <w:rPr>
            <w:rFonts w:hint="cs"/>
            <w:rtl/>
          </w:rPr>
          <w:t xml:space="preserve"> בעזרת הגדרות שנעשו באפליקציה עצמה ובנתונים מתוך מסד הנתונים בו שמורים כל המשתמשים וקבוצות ההרשאה אליהן הם שייכים.</w:t>
        </w:r>
      </w:ins>
    </w:p>
    <w:p w:rsidR="00BD6F86" w:rsidRPr="00A15821" w:rsidRDefault="00BD6F86" w:rsidP="00BD6F86">
      <w:pPr>
        <w:pStyle w:val="Heading1"/>
        <w:rPr>
          <w:u w:val="single"/>
          <w:rtl/>
          <w:rPrChange w:id="374" w:author="Michael" w:date="2013-09-16T20:20:00Z">
            <w:rPr>
              <w:rtl/>
            </w:rPr>
          </w:rPrChange>
        </w:rPr>
      </w:pPr>
      <w:bookmarkStart w:id="375" w:name="_Toc367133129"/>
      <w:r w:rsidRPr="00A15821">
        <w:rPr>
          <w:rFonts w:hint="cs"/>
          <w:u w:val="single"/>
          <w:rtl/>
          <w:rPrChange w:id="376" w:author="Michael" w:date="2013-09-16T20:20:00Z">
            <w:rPr>
              <w:rFonts w:hint="cs"/>
              <w:rtl/>
            </w:rPr>
          </w:rPrChange>
        </w:rPr>
        <w:t>בסיס הנתונים</w:t>
      </w:r>
      <w:bookmarkEnd w:id="375"/>
    </w:p>
    <w:p w:rsidR="00BD6F86" w:rsidDel="00A15821" w:rsidRDefault="00BD6F86" w:rsidP="00BD6F86">
      <w:pPr>
        <w:rPr>
          <w:del w:id="377" w:author="Michael" w:date="2013-09-16T20:20:00Z"/>
          <w:rtl/>
        </w:rPr>
      </w:pPr>
    </w:p>
    <w:p w:rsidR="00BD6F86" w:rsidRDefault="00BD6F86" w:rsidP="00BD6F86">
      <w:pPr>
        <w:rPr>
          <w:rtl/>
        </w:rPr>
      </w:pPr>
      <w:r>
        <w:rPr>
          <w:rFonts w:hint="cs"/>
          <w:rtl/>
        </w:rPr>
        <w:t xml:space="preserve">בסיס הנתונים נקרא </w:t>
      </w:r>
      <w:r>
        <w:t>licensebox</w:t>
      </w:r>
      <w:ins w:id="378" w:author="Michael" w:date="2013-09-14T23:58:00Z">
        <w:r w:rsidR="00664B78">
          <w:t>db</w:t>
        </w:r>
      </w:ins>
      <w:r>
        <w:rPr>
          <w:rFonts w:hint="cs"/>
          <w:rtl/>
        </w:rPr>
        <w:t xml:space="preserve"> ומכיל את הטבלאות הבאות:</w:t>
      </w:r>
    </w:p>
    <w:tbl>
      <w:tblPr>
        <w:tblStyle w:val="TableGrid"/>
        <w:bidiVisual/>
        <w:tblW w:w="0" w:type="auto"/>
        <w:tblLook w:val="04A0" w:firstRow="1" w:lastRow="0" w:firstColumn="1" w:lastColumn="0" w:noHBand="0" w:noVBand="1"/>
      </w:tblPr>
      <w:tblGrid>
        <w:gridCol w:w="1559"/>
        <w:gridCol w:w="2776"/>
        <w:gridCol w:w="4187"/>
      </w:tblGrid>
      <w:tr w:rsidR="006048E7" w:rsidTr="006048E7">
        <w:tc>
          <w:tcPr>
            <w:tcW w:w="1374" w:type="dxa"/>
            <w:shd w:val="clear" w:color="auto" w:fill="C6D9F1" w:themeFill="text2" w:themeFillTint="33"/>
          </w:tcPr>
          <w:p w:rsidR="006048E7" w:rsidRPr="006048E7" w:rsidRDefault="006048E7" w:rsidP="006048E7">
            <w:pPr>
              <w:jc w:val="center"/>
              <w:rPr>
                <w:b/>
                <w:bCs/>
                <w:rtl/>
              </w:rPr>
            </w:pPr>
            <w:r w:rsidRPr="006048E7">
              <w:rPr>
                <w:rFonts w:hint="cs"/>
                <w:b/>
                <w:bCs/>
                <w:rtl/>
              </w:rPr>
              <w:t>שם הטבלה</w:t>
            </w:r>
          </w:p>
        </w:tc>
        <w:tc>
          <w:tcPr>
            <w:tcW w:w="2362" w:type="dxa"/>
            <w:shd w:val="clear" w:color="auto" w:fill="C6D9F1" w:themeFill="text2" w:themeFillTint="33"/>
          </w:tcPr>
          <w:p w:rsidR="006048E7" w:rsidRPr="006048E7" w:rsidRDefault="006048E7" w:rsidP="006048E7">
            <w:pPr>
              <w:jc w:val="center"/>
              <w:rPr>
                <w:b/>
                <w:bCs/>
                <w:rtl/>
              </w:rPr>
            </w:pPr>
            <w:r>
              <w:rPr>
                <w:rFonts w:hint="cs"/>
                <w:b/>
                <w:bCs/>
                <w:rtl/>
              </w:rPr>
              <w:t>שדות בטבלה</w:t>
            </w:r>
          </w:p>
        </w:tc>
        <w:tc>
          <w:tcPr>
            <w:tcW w:w="4786" w:type="dxa"/>
            <w:shd w:val="clear" w:color="auto" w:fill="C6D9F1" w:themeFill="text2" w:themeFillTint="33"/>
          </w:tcPr>
          <w:p w:rsidR="006048E7" w:rsidRPr="006048E7" w:rsidRDefault="006048E7" w:rsidP="006048E7">
            <w:pPr>
              <w:jc w:val="center"/>
              <w:rPr>
                <w:b/>
                <w:bCs/>
                <w:rtl/>
              </w:rPr>
            </w:pPr>
            <w:r w:rsidRPr="006048E7">
              <w:rPr>
                <w:rFonts w:hint="cs"/>
                <w:b/>
                <w:bCs/>
                <w:rtl/>
              </w:rPr>
              <w:t>הגדרת הטבלה</w:t>
            </w:r>
          </w:p>
        </w:tc>
      </w:tr>
      <w:tr w:rsidR="006048E7" w:rsidTr="006048E7">
        <w:tc>
          <w:tcPr>
            <w:tcW w:w="1374" w:type="dxa"/>
          </w:tcPr>
          <w:p w:rsidR="006048E7" w:rsidRDefault="006048E7" w:rsidP="00BD6F86">
            <w:r>
              <w:t>app_user</w:t>
            </w:r>
          </w:p>
        </w:tc>
        <w:tc>
          <w:tcPr>
            <w:tcW w:w="2362" w:type="dxa"/>
          </w:tcPr>
          <w:p w:rsidR="006048E7" w:rsidRDefault="006048E7" w:rsidP="00BD6F86">
            <w:pPr>
              <w:rPr>
                <w:rtl/>
              </w:rPr>
            </w:pPr>
            <w:r>
              <w:t>username</w:t>
            </w:r>
          </w:p>
          <w:p w:rsidR="006048E7" w:rsidRDefault="006048E7" w:rsidP="00BD6F86">
            <w:r>
              <w:t>first_name</w:t>
            </w:r>
          </w:p>
          <w:p w:rsidR="006048E7" w:rsidRDefault="006048E7" w:rsidP="00BD6F86">
            <w:pPr>
              <w:rPr>
                <w:rtl/>
              </w:rPr>
            </w:pPr>
            <w:r>
              <w:t>last_name</w:t>
            </w:r>
          </w:p>
          <w:p w:rsidR="006048E7" w:rsidRDefault="006048E7" w:rsidP="00BD6F86">
            <w:pPr>
              <w:rPr>
                <w:rtl/>
              </w:rPr>
            </w:pPr>
            <w:r>
              <w:t>email</w:t>
            </w:r>
          </w:p>
          <w:p w:rsidR="006048E7" w:rsidRDefault="006048E7" w:rsidP="00BD6F86">
            <w:r>
              <w:t>password</w:t>
            </w:r>
          </w:p>
          <w:p w:rsidR="006048E7" w:rsidRDefault="006048E7" w:rsidP="00BD6F86">
            <w:r>
              <w:t>team_id</w:t>
            </w:r>
          </w:p>
          <w:p w:rsidR="006048E7" w:rsidRDefault="006048E7" w:rsidP="00BD6F86"/>
        </w:tc>
        <w:tc>
          <w:tcPr>
            <w:tcW w:w="4786" w:type="dxa"/>
          </w:tcPr>
          <w:p w:rsidR="006048E7" w:rsidRDefault="006048E7" w:rsidP="00BD6F86">
            <w:pPr>
              <w:rPr>
                <w:rtl/>
              </w:rPr>
            </w:pPr>
            <w:r>
              <w:rPr>
                <w:rFonts w:hint="cs"/>
                <w:rtl/>
              </w:rPr>
              <w:t>הטבלה מכילה את כל המשתמשים במערכת ואת פרטיהם, כגון שם פרטי ומשפחה, מייל, סיסמא ו-</w:t>
            </w:r>
            <w:r>
              <w:t>ID</w:t>
            </w:r>
            <w:r>
              <w:rPr>
                <w:rFonts w:hint="cs"/>
                <w:rtl/>
              </w:rPr>
              <w:t xml:space="preserve"> של צוות שאליו שייך המשתמש (יכול להיות מצב שמשתמש לא שייך לאף צוות).</w:t>
            </w:r>
          </w:p>
          <w:p w:rsidR="006048E7" w:rsidRDefault="006048E7" w:rsidP="006048E7">
            <w:r>
              <w:rPr>
                <w:rFonts w:hint="cs"/>
                <w:rtl/>
              </w:rPr>
              <w:t xml:space="preserve">מפתח ראשי: </w:t>
            </w:r>
            <w:r>
              <w:t>username</w:t>
            </w:r>
          </w:p>
          <w:p w:rsidR="006048E7" w:rsidRDefault="006048E7" w:rsidP="00BD6F86">
            <w:r>
              <w:rPr>
                <w:rFonts w:hint="cs"/>
                <w:rtl/>
              </w:rPr>
              <w:t xml:space="preserve">מפתח זר: </w:t>
            </w:r>
            <w:r>
              <w:t>team_id</w:t>
            </w:r>
          </w:p>
        </w:tc>
      </w:tr>
      <w:tr w:rsidR="006048E7" w:rsidTr="006048E7">
        <w:tc>
          <w:tcPr>
            <w:tcW w:w="1374" w:type="dxa"/>
          </w:tcPr>
          <w:p w:rsidR="006048E7" w:rsidRDefault="00C577AB" w:rsidP="00BD6F86">
            <w:r>
              <w:t>app_role</w:t>
            </w:r>
          </w:p>
        </w:tc>
        <w:tc>
          <w:tcPr>
            <w:tcW w:w="2362" w:type="dxa"/>
          </w:tcPr>
          <w:p w:rsidR="006048E7" w:rsidRDefault="00C577AB" w:rsidP="00BD6F86">
            <w:pPr>
              <w:rPr>
                <w:rtl/>
              </w:rPr>
            </w:pPr>
            <w:r>
              <w:t>role_name</w:t>
            </w:r>
          </w:p>
          <w:p w:rsidR="00C577AB" w:rsidRDefault="00C577AB" w:rsidP="00BD6F86">
            <w:del w:id="379" w:author="Michael" w:date="2013-09-15T21:26:00Z">
              <w:r w:rsidDel="00471A77">
                <w:lastRenderedPageBreak/>
                <w:delText>Role</w:delText>
              </w:r>
            </w:del>
            <w:ins w:id="380" w:author="Michael" w:date="2013-09-15T21:26:00Z">
              <w:r w:rsidR="00471A77">
                <w:t>role</w:t>
              </w:r>
            </w:ins>
            <w:r>
              <w:t>_desc</w:t>
            </w:r>
          </w:p>
        </w:tc>
        <w:tc>
          <w:tcPr>
            <w:tcW w:w="4786" w:type="dxa"/>
          </w:tcPr>
          <w:p w:rsidR="006048E7" w:rsidRDefault="00C577AB" w:rsidP="00BD6F86">
            <w:pPr>
              <w:rPr>
                <w:rtl/>
              </w:rPr>
            </w:pPr>
            <w:r>
              <w:rPr>
                <w:rFonts w:hint="cs"/>
                <w:rtl/>
              </w:rPr>
              <w:lastRenderedPageBreak/>
              <w:t xml:space="preserve">הטבלה מכילה את הקבוצות המוגדרות במערכת. הרשאות היוזר נקבעות לפי הקבוצה </w:t>
            </w:r>
            <w:r>
              <w:rPr>
                <w:rFonts w:hint="cs"/>
                <w:rtl/>
              </w:rPr>
              <w:lastRenderedPageBreak/>
              <w:t xml:space="preserve">שהוא משויך אליה, וסה"כ יש 5 קבוצות: </w:t>
            </w:r>
            <w:r>
              <w:t>USER, TEAM_LEADER, LICENSE_MANAGER, MANAGER, ADMIN</w:t>
            </w:r>
          </w:p>
          <w:p w:rsidR="00C577AB" w:rsidRPr="00C577AB" w:rsidRDefault="00C577AB" w:rsidP="00BD6F86">
            <w:r>
              <w:rPr>
                <w:rFonts w:hint="cs"/>
                <w:rtl/>
              </w:rPr>
              <w:t xml:space="preserve">מפתח ראשי: </w:t>
            </w:r>
            <w:r>
              <w:t>role_name</w:t>
            </w:r>
          </w:p>
        </w:tc>
      </w:tr>
      <w:tr w:rsidR="006048E7" w:rsidTr="006048E7">
        <w:tc>
          <w:tcPr>
            <w:tcW w:w="1374" w:type="dxa"/>
          </w:tcPr>
          <w:p w:rsidR="006048E7" w:rsidRDefault="00917DA3" w:rsidP="00BD6F86">
            <w:r>
              <w:lastRenderedPageBreak/>
              <w:t>user_role</w:t>
            </w:r>
          </w:p>
        </w:tc>
        <w:tc>
          <w:tcPr>
            <w:tcW w:w="2362" w:type="dxa"/>
          </w:tcPr>
          <w:p w:rsidR="006048E7" w:rsidRDefault="00917DA3" w:rsidP="00BD6F86">
            <w:pPr>
              <w:rPr>
                <w:rtl/>
              </w:rPr>
            </w:pPr>
            <w:r>
              <w:t>username</w:t>
            </w:r>
          </w:p>
          <w:p w:rsidR="00917DA3" w:rsidRDefault="00917DA3" w:rsidP="00BD6F86">
            <w:r>
              <w:t>role_name</w:t>
            </w:r>
          </w:p>
        </w:tc>
        <w:tc>
          <w:tcPr>
            <w:tcW w:w="4786" w:type="dxa"/>
          </w:tcPr>
          <w:p w:rsidR="006048E7" w:rsidRDefault="00E022AF" w:rsidP="00BD6F86">
            <w:pPr>
              <w:rPr>
                <w:rtl/>
              </w:rPr>
            </w:pPr>
            <w:r>
              <w:rPr>
                <w:rFonts w:hint="cs"/>
                <w:rtl/>
              </w:rPr>
              <w:t>טבלה שמקשרת בין משתמש לקבוצה.</w:t>
            </w:r>
          </w:p>
          <w:p w:rsidR="00E022AF" w:rsidRDefault="00E022AF" w:rsidP="00BD6F86">
            <w:pPr>
              <w:rPr>
                <w:rtl/>
              </w:rPr>
            </w:pPr>
            <w:r>
              <w:rPr>
                <w:rFonts w:hint="cs"/>
                <w:rtl/>
              </w:rPr>
              <w:t xml:space="preserve">מפתח ראשי: </w:t>
            </w:r>
            <w:r>
              <w:t>username,role_name</w:t>
            </w:r>
            <w:r>
              <w:rPr>
                <w:rFonts w:hint="cs"/>
                <w:rtl/>
              </w:rPr>
              <w:t>.</w:t>
            </w:r>
          </w:p>
          <w:p w:rsidR="00E022AF" w:rsidRDefault="00E022AF" w:rsidP="00BD6F86">
            <w:pPr>
              <w:rPr>
                <w:rtl/>
              </w:rPr>
            </w:pPr>
          </w:p>
        </w:tc>
      </w:tr>
      <w:tr w:rsidR="006048E7" w:rsidTr="006048E7">
        <w:tc>
          <w:tcPr>
            <w:tcW w:w="1374" w:type="dxa"/>
          </w:tcPr>
          <w:p w:rsidR="006048E7" w:rsidRDefault="00E022AF" w:rsidP="00BD6F86">
            <w:r>
              <w:t>program</w:t>
            </w:r>
          </w:p>
        </w:tc>
        <w:tc>
          <w:tcPr>
            <w:tcW w:w="2362" w:type="dxa"/>
          </w:tcPr>
          <w:p w:rsidR="006048E7" w:rsidRDefault="00E022AF" w:rsidP="00BD6F86">
            <w:pPr>
              <w:rPr>
                <w:rtl/>
              </w:rPr>
            </w:pPr>
            <w:r>
              <w:t>program_id</w:t>
            </w:r>
          </w:p>
          <w:p w:rsidR="00E022AF" w:rsidRDefault="00E022AF" w:rsidP="00BD6F86">
            <w:pPr>
              <w:rPr>
                <w:rtl/>
              </w:rPr>
            </w:pPr>
            <w:r>
              <w:t>program_name</w:t>
            </w:r>
          </w:p>
          <w:p w:rsidR="00E022AF" w:rsidRDefault="00E022AF" w:rsidP="00BD6F86">
            <w:pPr>
              <w:rPr>
                <w:rtl/>
              </w:rPr>
            </w:pPr>
            <w:r>
              <w:t>site_link</w:t>
            </w:r>
          </w:p>
          <w:p w:rsidR="00E022AF" w:rsidRDefault="00471A77" w:rsidP="00BD6F86">
            <w:r>
              <w:t>V</w:t>
            </w:r>
            <w:r w:rsidR="00E022AF">
              <w:t>ersion</w:t>
            </w:r>
          </w:p>
        </w:tc>
        <w:tc>
          <w:tcPr>
            <w:tcW w:w="4786" w:type="dxa"/>
          </w:tcPr>
          <w:p w:rsidR="006048E7" w:rsidRDefault="00E022AF" w:rsidP="00BD6F86">
            <w:pPr>
              <w:rPr>
                <w:rtl/>
              </w:rPr>
            </w:pPr>
            <w:r>
              <w:rPr>
                <w:rFonts w:hint="cs"/>
                <w:rtl/>
              </w:rPr>
              <w:t>טבלה שמכילה את כל התוכנות שארגון כבר רכש. לכל תוכנה יש זיהוי חח"ע שלה</w:t>
            </w:r>
            <w:r w:rsidR="00CD268A">
              <w:rPr>
                <w:rFonts w:hint="cs"/>
                <w:rtl/>
              </w:rPr>
              <w:t>.</w:t>
            </w:r>
          </w:p>
          <w:p w:rsidR="00CD268A" w:rsidRDefault="00CD268A" w:rsidP="00BD6F86">
            <w:r>
              <w:rPr>
                <w:rFonts w:hint="cs"/>
                <w:rtl/>
              </w:rPr>
              <w:t xml:space="preserve">מפתח ראשי: </w:t>
            </w:r>
            <w:r>
              <w:t>program_id</w:t>
            </w:r>
          </w:p>
        </w:tc>
      </w:tr>
      <w:tr w:rsidR="006048E7" w:rsidTr="006048E7">
        <w:tc>
          <w:tcPr>
            <w:tcW w:w="1374" w:type="dxa"/>
          </w:tcPr>
          <w:p w:rsidR="006048E7" w:rsidRDefault="00180CB9" w:rsidP="00BD6F86">
            <w:r>
              <w:t>license</w:t>
            </w:r>
          </w:p>
        </w:tc>
        <w:tc>
          <w:tcPr>
            <w:tcW w:w="2362" w:type="dxa"/>
          </w:tcPr>
          <w:p w:rsidR="006048E7" w:rsidRDefault="00F6151B" w:rsidP="00BD6F86">
            <w:pPr>
              <w:rPr>
                <w:rtl/>
              </w:rPr>
            </w:pPr>
            <w:r>
              <w:t>l</w:t>
            </w:r>
            <w:r w:rsidR="00180CB9">
              <w:t>icense_id</w:t>
            </w:r>
          </w:p>
          <w:p w:rsidR="00180CB9" w:rsidRDefault="00F6151B" w:rsidP="00BD6F86">
            <w:r>
              <w:t>p</w:t>
            </w:r>
            <w:r w:rsidR="00180CB9">
              <w:t>rogram_id</w:t>
            </w:r>
          </w:p>
          <w:p w:rsidR="00180CB9" w:rsidRDefault="00F6151B" w:rsidP="00BD6F86">
            <w:r>
              <w:t>u</w:t>
            </w:r>
            <w:r w:rsidR="00180CB9">
              <w:t>sername</w:t>
            </w:r>
          </w:p>
          <w:p w:rsidR="00180CB9" w:rsidRDefault="00F6151B" w:rsidP="00BD6F86">
            <w:r>
              <w:t>p</w:t>
            </w:r>
            <w:r w:rsidR="00180CB9">
              <w:t>rice</w:t>
            </w:r>
          </w:p>
          <w:p w:rsidR="00180CB9" w:rsidRDefault="00F6151B" w:rsidP="00BD6F86">
            <w:r>
              <w:t>p</w:t>
            </w:r>
            <w:r w:rsidR="00180CB9">
              <w:t>urchase_date</w:t>
            </w:r>
          </w:p>
          <w:p w:rsidR="00180CB9" w:rsidRDefault="00F6151B" w:rsidP="00BD6F86">
            <w:r>
              <w:t>u</w:t>
            </w:r>
            <w:r w:rsidR="00180CB9">
              <w:t>pgrade_date</w:t>
            </w:r>
          </w:p>
          <w:p w:rsidR="00180CB9" w:rsidRPr="00F6151B" w:rsidRDefault="00180CB9" w:rsidP="00BD6F86">
            <w:pPr>
              <w:rPr>
                <w:rtl/>
              </w:rPr>
            </w:pPr>
            <w:r>
              <w:t>attachment</w:t>
            </w:r>
          </w:p>
        </w:tc>
        <w:tc>
          <w:tcPr>
            <w:tcW w:w="4786" w:type="dxa"/>
          </w:tcPr>
          <w:p w:rsidR="006048E7" w:rsidRDefault="00180CB9" w:rsidP="00BD6F86">
            <w:pPr>
              <w:rPr>
                <w:rtl/>
              </w:rPr>
            </w:pPr>
            <w:r>
              <w:rPr>
                <w:rFonts w:hint="cs"/>
                <w:rtl/>
              </w:rPr>
              <w:t xml:space="preserve">טבלה שמכילה את כל הרשיונות שקיימים לארגון ופרטים הבאים עבור כל רשיון: </w:t>
            </w:r>
            <w:r>
              <w:t>ID</w:t>
            </w:r>
            <w:r>
              <w:rPr>
                <w:rFonts w:hint="cs"/>
                <w:rtl/>
              </w:rPr>
              <w:t xml:space="preserve"> של הרשיון, עבור איזה תוכנה הרשיון, לאיזה יוזר משויך (אם השדה ריק המשמעות היא שהרשיון פנוי), מחיר, תאריך רכשיה ועדכון, וקובץ מצורף של התכתבות במייל בנוגע לרכישת רישיון).</w:t>
            </w:r>
          </w:p>
          <w:p w:rsidR="00180CB9" w:rsidRDefault="00180CB9" w:rsidP="00BD6F86">
            <w:r>
              <w:rPr>
                <w:rFonts w:hint="cs"/>
                <w:rtl/>
              </w:rPr>
              <w:t xml:space="preserve">מפתח ראשי: </w:t>
            </w:r>
            <w:r>
              <w:t>license_id</w:t>
            </w:r>
          </w:p>
          <w:p w:rsidR="00180CB9" w:rsidRDefault="00180CB9" w:rsidP="00BD6F86">
            <w:pPr>
              <w:rPr>
                <w:rtl/>
              </w:rPr>
            </w:pPr>
            <w:r>
              <w:rPr>
                <w:rFonts w:hint="cs"/>
                <w:rtl/>
              </w:rPr>
              <w:t xml:space="preserve">מפתחות זרים: </w:t>
            </w:r>
            <w:r>
              <w:t>program_id</w:t>
            </w:r>
            <w:r>
              <w:rPr>
                <w:rFonts w:hint="cs"/>
                <w:rtl/>
              </w:rPr>
              <w:t xml:space="preserve"> ו-</w:t>
            </w:r>
            <w:r>
              <w:t>username</w:t>
            </w:r>
          </w:p>
        </w:tc>
      </w:tr>
      <w:tr w:rsidR="006048E7" w:rsidTr="006048E7">
        <w:tc>
          <w:tcPr>
            <w:tcW w:w="1374" w:type="dxa"/>
          </w:tcPr>
          <w:p w:rsidR="006048E7" w:rsidRDefault="009535B6" w:rsidP="00BD6F86">
            <w:r>
              <w:t>team</w:t>
            </w:r>
          </w:p>
        </w:tc>
        <w:tc>
          <w:tcPr>
            <w:tcW w:w="2362" w:type="dxa"/>
          </w:tcPr>
          <w:p w:rsidR="006048E7" w:rsidRDefault="009535B6" w:rsidP="00BD6F86">
            <w:r>
              <w:t>team_id</w:t>
            </w:r>
          </w:p>
          <w:p w:rsidR="009535B6" w:rsidRDefault="009535B6" w:rsidP="00BD6F86">
            <w:r>
              <w:t>team_name</w:t>
            </w:r>
          </w:p>
          <w:p w:rsidR="009535B6" w:rsidRDefault="009535B6" w:rsidP="00BD6F86">
            <w:pPr>
              <w:rPr>
                <w:rtl/>
              </w:rPr>
            </w:pPr>
            <w:r>
              <w:t>team_manager</w:t>
            </w:r>
          </w:p>
        </w:tc>
        <w:tc>
          <w:tcPr>
            <w:tcW w:w="4786" w:type="dxa"/>
          </w:tcPr>
          <w:p w:rsidR="006048E7" w:rsidRDefault="009535B6" w:rsidP="00BD6F86">
            <w:pPr>
              <w:rPr>
                <w:rtl/>
              </w:rPr>
            </w:pPr>
            <w:r>
              <w:rPr>
                <w:rFonts w:hint="cs"/>
                <w:rtl/>
              </w:rPr>
              <w:t>הטבלה מכילה את הצוותים שיש בארגון ומי הראש צוות.</w:t>
            </w:r>
          </w:p>
          <w:p w:rsidR="009535B6" w:rsidRDefault="009535B6" w:rsidP="00BD6F86">
            <w:r>
              <w:rPr>
                <w:rFonts w:hint="cs"/>
                <w:rtl/>
              </w:rPr>
              <w:t xml:space="preserve">מפתח ראשי: </w:t>
            </w:r>
            <w:r>
              <w:t>team_id</w:t>
            </w:r>
          </w:p>
        </w:tc>
      </w:tr>
      <w:tr w:rsidR="006048E7" w:rsidTr="006048E7">
        <w:tc>
          <w:tcPr>
            <w:tcW w:w="1374" w:type="dxa"/>
          </w:tcPr>
          <w:p w:rsidR="006048E7" w:rsidRDefault="00753550" w:rsidP="00BD6F86">
            <w:r>
              <w:t>license_history</w:t>
            </w:r>
          </w:p>
        </w:tc>
        <w:tc>
          <w:tcPr>
            <w:tcW w:w="2362" w:type="dxa"/>
          </w:tcPr>
          <w:p w:rsidR="006048E7" w:rsidRDefault="006E1880" w:rsidP="00BD6F86">
            <w:r>
              <w:t>l</w:t>
            </w:r>
            <w:r w:rsidR="00753550">
              <w:t>icense_id</w:t>
            </w:r>
          </w:p>
          <w:p w:rsidR="00753550" w:rsidRDefault="006E1880" w:rsidP="00BD6F86">
            <w:r>
              <w:t>u</w:t>
            </w:r>
            <w:r w:rsidR="00753550">
              <w:t>sername</w:t>
            </w:r>
          </w:p>
          <w:p w:rsidR="00753550" w:rsidRDefault="006E1880" w:rsidP="00BD6F86">
            <w:r>
              <w:t>s</w:t>
            </w:r>
            <w:r w:rsidR="00753550">
              <w:t>tart_date</w:t>
            </w:r>
          </w:p>
          <w:p w:rsidR="00753550" w:rsidRDefault="006E1880" w:rsidP="00BD6F86">
            <w:r>
              <w:t>e</w:t>
            </w:r>
            <w:r w:rsidR="00753550">
              <w:t>nd_date</w:t>
            </w:r>
          </w:p>
        </w:tc>
        <w:tc>
          <w:tcPr>
            <w:tcW w:w="4786" w:type="dxa"/>
          </w:tcPr>
          <w:p w:rsidR="006048E7" w:rsidRDefault="00E66182" w:rsidP="00BD6F86">
            <w:pPr>
              <w:rPr>
                <w:rtl/>
              </w:rPr>
            </w:pPr>
            <w:r>
              <w:rPr>
                <w:rFonts w:hint="cs"/>
                <w:rtl/>
              </w:rPr>
              <w:t>טבלה ששומרת</w:t>
            </w:r>
            <w:r w:rsidR="00753550">
              <w:rPr>
                <w:rFonts w:hint="cs"/>
                <w:rtl/>
              </w:rPr>
              <w:t xml:space="preserve"> היסטוריה של כל שיוך רשיון למשתמש. ברגע ש</w:t>
            </w:r>
            <w:r w:rsidR="00D476D1">
              <w:rPr>
                <w:rFonts w:hint="cs"/>
                <w:rtl/>
              </w:rPr>
              <w:t>משתמש מחזיר את הרשיון מתעדכן תאריך הסיום.</w:t>
            </w:r>
          </w:p>
          <w:p w:rsidR="00D476D1" w:rsidRDefault="00D476D1" w:rsidP="00BD6F86">
            <w:r>
              <w:rPr>
                <w:rFonts w:hint="cs"/>
                <w:rtl/>
              </w:rPr>
              <w:t xml:space="preserve">מפתח ראשי: </w:t>
            </w:r>
            <w:r>
              <w:t>license_id</w:t>
            </w:r>
            <w:r>
              <w:rPr>
                <w:rFonts w:hint="cs"/>
                <w:rtl/>
              </w:rPr>
              <w:t xml:space="preserve">, </w:t>
            </w:r>
            <w:r>
              <w:t>username</w:t>
            </w:r>
            <w:r>
              <w:rPr>
                <w:rFonts w:hint="cs"/>
                <w:rtl/>
              </w:rPr>
              <w:t xml:space="preserve">, </w:t>
            </w:r>
            <w:r>
              <w:t>start_date</w:t>
            </w:r>
          </w:p>
        </w:tc>
      </w:tr>
      <w:tr w:rsidR="00371D9A" w:rsidTr="006048E7">
        <w:tc>
          <w:tcPr>
            <w:tcW w:w="1374" w:type="dxa"/>
          </w:tcPr>
          <w:p w:rsidR="00371D9A" w:rsidRDefault="00E71F2F" w:rsidP="00BD6F86">
            <w:r>
              <w:t>license_flow</w:t>
            </w:r>
          </w:p>
        </w:tc>
        <w:tc>
          <w:tcPr>
            <w:tcW w:w="2362" w:type="dxa"/>
          </w:tcPr>
          <w:p w:rsidR="00371D9A" w:rsidRDefault="00E71F2F" w:rsidP="00BD6F86">
            <w:pPr>
              <w:rPr>
                <w:rtl/>
              </w:rPr>
            </w:pPr>
            <w:r>
              <w:t>request_id</w:t>
            </w:r>
          </w:p>
          <w:p w:rsidR="00E71F2F" w:rsidRDefault="00E71F2F" w:rsidP="00BD6F86">
            <w:r>
              <w:t>username</w:t>
            </w:r>
          </w:p>
          <w:p w:rsidR="00E71F2F" w:rsidRDefault="00E71F2F" w:rsidP="00BD6F86">
            <w:r>
              <w:t>program_d</w:t>
            </w:r>
          </w:p>
          <w:p w:rsidR="00E71F2F" w:rsidRDefault="00E71F2F" w:rsidP="00BD6F86">
            <w:r>
              <w:t>teamlead_approved</w:t>
            </w:r>
          </w:p>
          <w:p w:rsidR="00E71F2F" w:rsidRDefault="00E71F2F" w:rsidP="00BD6F86">
            <w:r>
              <w:t>licman_approved</w:t>
            </w:r>
          </w:p>
          <w:p w:rsidR="00E71F2F" w:rsidRDefault="00E71F2F" w:rsidP="00BD6F86">
            <w:r>
              <w:t>request_date</w:t>
            </w:r>
          </w:p>
          <w:p w:rsidR="00E71F2F" w:rsidRDefault="00E71F2F" w:rsidP="00BD6F86"/>
        </w:tc>
        <w:tc>
          <w:tcPr>
            <w:tcW w:w="4786" w:type="dxa"/>
          </w:tcPr>
          <w:p w:rsidR="00371D9A" w:rsidRDefault="00BD62B3" w:rsidP="00BD6F86">
            <w:pPr>
              <w:rPr>
                <w:rtl/>
              </w:rPr>
            </w:pPr>
            <w:r>
              <w:rPr>
                <w:rFonts w:hint="cs"/>
                <w:rtl/>
              </w:rPr>
              <w:t xml:space="preserve">טבלת בקשות להקצאת רשיון ליוזר. כל שורה מכילה מספר הבקשה (מספר רץ), היוזר המבקש, התוכנה שעבורה נדרש הרשיון, שני </w:t>
            </w:r>
            <w:r>
              <w:t>flag</w:t>
            </w:r>
            <w:r>
              <w:rPr>
                <w:rFonts w:hint="cs"/>
                <w:rtl/>
              </w:rPr>
              <w:t>ים שמציינים האם הבקשה אושרה ותאריך הבקשה.</w:t>
            </w:r>
          </w:p>
          <w:p w:rsidR="00BD62B3" w:rsidRDefault="00BD62B3" w:rsidP="00BD6F86">
            <w:r>
              <w:rPr>
                <w:rFonts w:hint="cs"/>
                <w:rtl/>
              </w:rPr>
              <w:t xml:space="preserve">מפתח ראשי: </w:t>
            </w:r>
            <w:r>
              <w:t>request_id</w:t>
            </w:r>
          </w:p>
          <w:p w:rsidR="00BD62B3" w:rsidRDefault="00BD62B3" w:rsidP="00BD6F86">
            <w:pPr>
              <w:rPr>
                <w:rtl/>
              </w:rPr>
            </w:pPr>
            <w:r>
              <w:rPr>
                <w:rFonts w:hint="cs"/>
                <w:rtl/>
              </w:rPr>
              <w:t xml:space="preserve">מפתחות זרים: </w:t>
            </w:r>
            <w:r>
              <w:t>username</w:t>
            </w:r>
            <w:r>
              <w:rPr>
                <w:rFonts w:hint="cs"/>
                <w:rtl/>
              </w:rPr>
              <w:t xml:space="preserve"> ו-</w:t>
            </w:r>
            <w:r>
              <w:t>program_id</w:t>
            </w:r>
          </w:p>
        </w:tc>
      </w:tr>
      <w:tr w:rsidR="00371D9A" w:rsidTr="006048E7">
        <w:tc>
          <w:tcPr>
            <w:tcW w:w="1374" w:type="dxa"/>
          </w:tcPr>
          <w:p w:rsidR="00371D9A" w:rsidRDefault="00E71F2F" w:rsidP="00E71F2F">
            <w:r>
              <w:t>purchase_flow</w:t>
            </w:r>
          </w:p>
        </w:tc>
        <w:tc>
          <w:tcPr>
            <w:tcW w:w="2362" w:type="dxa"/>
          </w:tcPr>
          <w:p w:rsidR="00371D9A" w:rsidRDefault="004B59F6" w:rsidP="00BD6F86">
            <w:del w:id="381" w:author="Michael" w:date="2013-09-15T21:26:00Z">
              <w:r w:rsidDel="00471A77">
                <w:delText>Purchase</w:delText>
              </w:r>
            </w:del>
            <w:ins w:id="382" w:author="Michael" w:date="2013-09-15T21:26:00Z">
              <w:r w:rsidR="00471A77">
                <w:t>purchase</w:t>
              </w:r>
            </w:ins>
            <w:r>
              <w:t>_id</w:t>
            </w:r>
          </w:p>
          <w:p w:rsidR="004B59F6" w:rsidRDefault="004B59F6" w:rsidP="00BD6F86">
            <w:del w:id="383" w:author="Michael" w:date="2013-09-15T21:26:00Z">
              <w:r w:rsidDel="00471A77">
                <w:delText>Program</w:delText>
              </w:r>
            </w:del>
            <w:ins w:id="384" w:author="Michael" w:date="2013-09-15T21:26:00Z">
              <w:r w:rsidR="00471A77">
                <w:t>program</w:t>
              </w:r>
            </w:ins>
            <w:r>
              <w:t>_id</w:t>
            </w:r>
          </w:p>
          <w:p w:rsidR="004B59F6" w:rsidRDefault="004B59F6" w:rsidP="00BD6F86">
            <w:pPr>
              <w:rPr>
                <w:rtl/>
              </w:rPr>
            </w:pPr>
            <w:del w:id="385" w:author="Michael" w:date="2013-09-15T21:27:00Z">
              <w:r w:rsidDel="00471A77">
                <w:delText>Username</w:delText>
              </w:r>
            </w:del>
            <w:ins w:id="386" w:author="Michael" w:date="2013-09-15T21:27:00Z">
              <w:r w:rsidR="00471A77">
                <w:t>username</w:t>
              </w:r>
            </w:ins>
          </w:p>
          <w:p w:rsidR="004B59F6" w:rsidRDefault="004B59F6" w:rsidP="00BD6F86">
            <w:del w:id="387" w:author="Michael" w:date="2013-09-15T21:27:00Z">
              <w:r w:rsidDel="00471A77">
                <w:delText>Manager</w:delText>
              </w:r>
            </w:del>
            <w:ins w:id="388" w:author="Michael" w:date="2013-09-15T21:27:00Z">
              <w:r w:rsidR="00471A77">
                <w:t>manager</w:t>
              </w:r>
            </w:ins>
            <w:r>
              <w:t>_approved</w:t>
            </w:r>
          </w:p>
          <w:p w:rsidR="004B59F6" w:rsidRDefault="004B59F6" w:rsidP="00BD6F86">
            <w:pPr>
              <w:rPr>
                <w:rtl/>
              </w:rPr>
            </w:pPr>
            <w:del w:id="389" w:author="Michael" w:date="2013-09-15T21:27:00Z">
              <w:r w:rsidDel="00471A77">
                <w:delText>Purchase</w:delText>
              </w:r>
            </w:del>
            <w:ins w:id="390" w:author="Michael" w:date="2013-09-15T21:27:00Z">
              <w:r w:rsidR="00471A77">
                <w:t>purchase</w:t>
              </w:r>
            </w:ins>
            <w:r>
              <w:t>_date</w:t>
            </w:r>
          </w:p>
          <w:p w:rsidR="004B59F6" w:rsidRDefault="004B59F6" w:rsidP="00BD6F86">
            <w:del w:id="391" w:author="Michael" w:date="2013-09-15T21:27:00Z">
              <w:r w:rsidDel="00471A77">
                <w:delText>Purchase</w:delText>
              </w:r>
            </w:del>
            <w:ins w:id="392" w:author="Michael" w:date="2013-09-15T21:27:00Z">
              <w:r w:rsidR="00471A77">
                <w:t>purchase</w:t>
              </w:r>
            </w:ins>
            <w:r>
              <w:t>_closed</w:t>
            </w:r>
          </w:p>
        </w:tc>
        <w:tc>
          <w:tcPr>
            <w:tcW w:w="4786" w:type="dxa"/>
          </w:tcPr>
          <w:p w:rsidR="004B59F6" w:rsidRDefault="004B59F6" w:rsidP="004B59F6">
            <w:pPr>
              <w:rPr>
                <w:rtl/>
              </w:rPr>
            </w:pPr>
            <w:r>
              <w:rPr>
                <w:rFonts w:hint="cs"/>
                <w:rtl/>
              </w:rPr>
              <w:t xml:space="preserve">טבלת בקשות לרכישת רשיון חדש. כל שורה מכילה מספר הבקשה (מספר רץ), היוזר המבקש, התוכנה שעבורה נדרש הרשיון, </w:t>
            </w:r>
            <w:r>
              <w:t>flag</w:t>
            </w:r>
            <w:r>
              <w:rPr>
                <w:rFonts w:hint="cs"/>
                <w:rtl/>
              </w:rPr>
              <w:t xml:space="preserve"> שמציין האם הבקשה אושרה ותאריך הבקשה.</w:t>
            </w:r>
          </w:p>
          <w:p w:rsidR="004B59F6" w:rsidRDefault="004B59F6" w:rsidP="004B59F6">
            <w:r>
              <w:rPr>
                <w:rFonts w:hint="cs"/>
                <w:rtl/>
              </w:rPr>
              <w:t xml:space="preserve">מפתח ראשי: </w:t>
            </w:r>
            <w:r>
              <w:t>purchase_id</w:t>
            </w:r>
          </w:p>
          <w:p w:rsidR="00371D9A" w:rsidRDefault="004B59F6" w:rsidP="004B59F6">
            <w:pPr>
              <w:rPr>
                <w:rtl/>
              </w:rPr>
            </w:pPr>
            <w:r>
              <w:rPr>
                <w:rFonts w:hint="cs"/>
                <w:rtl/>
              </w:rPr>
              <w:t xml:space="preserve">מפתחות זרים: </w:t>
            </w:r>
            <w:r>
              <w:t>username</w:t>
            </w:r>
            <w:r>
              <w:rPr>
                <w:rFonts w:hint="cs"/>
                <w:rtl/>
              </w:rPr>
              <w:t xml:space="preserve"> ו-</w:t>
            </w:r>
            <w:r>
              <w:t>program_id</w:t>
            </w:r>
          </w:p>
        </w:tc>
      </w:tr>
    </w:tbl>
    <w:p w:rsidR="00A15821" w:rsidRDefault="00A15821" w:rsidP="00F50360">
      <w:pPr>
        <w:pStyle w:val="Heading2"/>
        <w:rPr>
          <w:ins w:id="393" w:author="Michael" w:date="2013-09-16T20:20:00Z"/>
          <w:rFonts w:asciiTheme="minorHAnsi" w:eastAsiaTheme="minorHAnsi" w:hAnsiTheme="minorHAnsi" w:cstheme="minorBidi"/>
          <w:b w:val="0"/>
          <w:bCs w:val="0"/>
          <w:color w:val="auto"/>
          <w:sz w:val="22"/>
          <w:szCs w:val="22"/>
          <w:rtl/>
        </w:rPr>
      </w:pPr>
    </w:p>
    <w:p w:rsidR="00A15821" w:rsidRDefault="00A15821">
      <w:pPr>
        <w:bidi w:val="0"/>
        <w:rPr>
          <w:ins w:id="394" w:author="Michael" w:date="2013-09-16T20:20:00Z"/>
          <w:rtl/>
        </w:rPr>
      </w:pPr>
      <w:ins w:id="395" w:author="Michael" w:date="2013-09-16T20:20:00Z">
        <w:r>
          <w:rPr>
            <w:b/>
            <w:bCs/>
            <w:rtl/>
          </w:rPr>
          <w:br w:type="page"/>
        </w:r>
      </w:ins>
    </w:p>
    <w:p w:rsidR="00BD6F86" w:rsidRPr="00BD6F86" w:rsidDel="00A15821" w:rsidRDefault="00BD6F86" w:rsidP="00BD6F86">
      <w:pPr>
        <w:rPr>
          <w:del w:id="396" w:author="Michael" w:date="2013-09-16T20:20:00Z"/>
          <w:rtl/>
        </w:rPr>
      </w:pPr>
    </w:p>
    <w:p w:rsidR="00BD6F86" w:rsidDel="00A15821" w:rsidRDefault="00BD6F86" w:rsidP="002B567C">
      <w:pPr>
        <w:rPr>
          <w:del w:id="397" w:author="Michael" w:date="2013-09-16T20:20:00Z"/>
          <w:rtl/>
        </w:rPr>
      </w:pPr>
    </w:p>
    <w:p w:rsidR="00C06825" w:rsidDel="00A15821" w:rsidRDefault="00C06825" w:rsidP="002B567C">
      <w:pPr>
        <w:rPr>
          <w:del w:id="398" w:author="Michael" w:date="2013-09-16T20:20:00Z"/>
          <w:rtl/>
        </w:rPr>
      </w:pPr>
    </w:p>
    <w:p w:rsidR="00C06825" w:rsidDel="00A15821" w:rsidRDefault="00C06825" w:rsidP="002B567C">
      <w:pPr>
        <w:rPr>
          <w:del w:id="399" w:author="Michael" w:date="2013-09-16T20:20:00Z"/>
          <w:rtl/>
        </w:rPr>
      </w:pPr>
    </w:p>
    <w:p w:rsidR="00C06825" w:rsidDel="00A15821" w:rsidRDefault="00C06825" w:rsidP="002B567C">
      <w:pPr>
        <w:rPr>
          <w:del w:id="400" w:author="Michael" w:date="2013-09-16T20:20:00Z"/>
          <w:rFonts w:hint="cs"/>
          <w:rtl/>
        </w:rPr>
      </w:pPr>
    </w:p>
    <w:p w:rsidR="00C06825" w:rsidDel="00471A77" w:rsidRDefault="00C06825" w:rsidP="002B567C">
      <w:pPr>
        <w:rPr>
          <w:del w:id="401" w:author="Michael" w:date="2013-09-15T21:27:00Z"/>
          <w:rtl/>
        </w:rPr>
      </w:pPr>
    </w:p>
    <w:p w:rsidR="00C06825" w:rsidDel="00471A77" w:rsidRDefault="00C06825" w:rsidP="002B567C">
      <w:pPr>
        <w:rPr>
          <w:del w:id="402" w:author="Michael" w:date="2013-09-15T21:27:00Z"/>
          <w:rtl/>
        </w:rPr>
      </w:pPr>
    </w:p>
    <w:p w:rsidR="00C06825" w:rsidDel="00471A77" w:rsidRDefault="00C06825" w:rsidP="002B567C">
      <w:pPr>
        <w:rPr>
          <w:del w:id="403" w:author="Michael" w:date="2013-09-15T21:27:00Z"/>
          <w:rtl/>
        </w:rPr>
      </w:pPr>
    </w:p>
    <w:p w:rsidR="00C06825" w:rsidDel="00D2046C" w:rsidRDefault="00C06825" w:rsidP="002B567C">
      <w:pPr>
        <w:rPr>
          <w:del w:id="404" w:author="Michael" w:date="2013-09-15T20:55:00Z"/>
          <w:rtl/>
        </w:rPr>
      </w:pPr>
    </w:p>
    <w:p w:rsidR="00C06825" w:rsidDel="00D2046C" w:rsidRDefault="00C06825" w:rsidP="002B567C">
      <w:pPr>
        <w:rPr>
          <w:del w:id="405" w:author="Michael" w:date="2013-09-15T20:55:00Z"/>
          <w:rtl/>
        </w:rPr>
      </w:pPr>
    </w:p>
    <w:p w:rsidR="00C06825" w:rsidRDefault="00C06825" w:rsidP="00F50360">
      <w:pPr>
        <w:pStyle w:val="Heading2"/>
        <w:rPr>
          <w:rtl/>
        </w:rPr>
        <w:pPrChange w:id="406" w:author="Michael" w:date="2013-09-16T18:18:00Z">
          <w:pPr>
            <w:pStyle w:val="Heading1"/>
          </w:pPr>
        </w:pPrChange>
      </w:pPr>
      <w:bookmarkStart w:id="407" w:name="_Toc367133130"/>
      <w:r>
        <w:t>ERD</w:t>
      </w:r>
      <w:bookmarkEnd w:id="407"/>
    </w:p>
    <w:p w:rsidR="00471A77" w:rsidRDefault="00471A77" w:rsidP="002B567C">
      <w:pPr>
        <w:rPr>
          <w:ins w:id="408" w:author="Michael" w:date="2013-09-15T21:27:00Z"/>
          <w:noProof/>
          <w:rtl/>
        </w:rPr>
      </w:pPr>
    </w:p>
    <w:p w:rsidR="00D2046C" w:rsidRDefault="00D2046C" w:rsidP="002B567C">
      <w:pPr>
        <w:rPr>
          <w:ins w:id="409" w:author="Michael" w:date="2013-09-15T20:55:00Z"/>
        </w:rPr>
      </w:pPr>
      <w:ins w:id="410" w:author="Michael" w:date="2013-09-15T20:56:00Z">
        <w:r>
          <w:rPr>
            <w:noProof/>
          </w:rPr>
          <w:drawing>
            <wp:anchor distT="0" distB="0" distL="114300" distR="114300" simplePos="0" relativeHeight="251662336" behindDoc="0" locked="0" layoutInCell="1" allowOverlap="1" wp14:anchorId="4EA0AB74" wp14:editId="04DE7043">
              <wp:simplePos x="787400" y="1504950"/>
              <wp:positionH relativeFrom="margin">
                <wp:align>center</wp:align>
              </wp:positionH>
              <wp:positionV relativeFrom="margin">
                <wp:align>center</wp:align>
              </wp:positionV>
              <wp:extent cx="6394450" cy="4364466"/>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 Diagram.png"/>
                      <pic:cNvPicPr/>
                    </pic:nvPicPr>
                    <pic:blipFill rotWithShape="1">
                      <a:blip r:embed="rId12" cstate="print">
                        <a:extLst>
                          <a:ext uri="{28A0092B-C50C-407E-A947-70E740481C1C}">
                            <a14:useLocalDpi xmlns:a14="http://schemas.microsoft.com/office/drawing/2010/main" val="0"/>
                          </a:ext>
                        </a:extLst>
                      </a:blip>
                      <a:srcRect r="24047" b="2431"/>
                      <a:stretch/>
                    </pic:blipFill>
                    <pic:spPr bwMode="auto">
                      <a:xfrm>
                        <a:off x="0" y="0"/>
                        <a:ext cx="6394450" cy="43644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rsidR="00D2046C" w:rsidRDefault="00D2046C">
      <w:pPr>
        <w:bidi w:val="0"/>
        <w:rPr>
          <w:ins w:id="411" w:author="Michael" w:date="2013-09-15T20:55:00Z"/>
        </w:rPr>
      </w:pPr>
      <w:del w:id="412" w:author="Michael" w:date="2013-09-15T20:56:00Z">
        <w:r w:rsidDel="00D2046C">
          <w:rPr>
            <w:noProof/>
          </w:rPr>
          <w:drawing>
            <wp:anchor distT="0" distB="0" distL="114300" distR="114300" simplePos="0" relativeHeight="251661312" behindDoc="0" locked="0" layoutInCell="1" allowOverlap="1" wp14:anchorId="2606EC40" wp14:editId="72A21230">
              <wp:simplePos x="0" y="0"/>
              <wp:positionH relativeFrom="column">
                <wp:posOffset>26035</wp:posOffset>
              </wp:positionH>
              <wp:positionV relativeFrom="paragraph">
                <wp:posOffset>1222375</wp:posOffset>
              </wp:positionV>
              <wp:extent cx="7420610" cy="4348480"/>
              <wp:effectExtent l="0" t="6985"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rot="5400000">
                        <a:off x="0" y="0"/>
                        <a:ext cx="7420610" cy="4348480"/>
                      </a:xfrm>
                      <a:prstGeom prst="rect">
                        <a:avLst/>
                      </a:prstGeom>
                      <a:noFill/>
                      <a:ln>
                        <a:noFill/>
                      </a:ln>
                    </pic:spPr>
                  </pic:pic>
                </a:graphicData>
              </a:graphic>
              <wp14:sizeRelH relativeFrom="page">
                <wp14:pctWidth>0</wp14:pctWidth>
              </wp14:sizeRelH>
              <wp14:sizeRelV relativeFrom="page">
                <wp14:pctHeight>0</wp14:pctHeight>
              </wp14:sizeRelV>
            </wp:anchor>
          </w:drawing>
        </w:r>
      </w:del>
      <w:ins w:id="413" w:author="Michael" w:date="2013-09-15T20:55:00Z">
        <w:r>
          <w:br w:type="page"/>
        </w:r>
      </w:ins>
    </w:p>
    <w:p w:rsidR="00C06825" w:rsidDel="00D2046C" w:rsidRDefault="00C06825" w:rsidP="002B567C">
      <w:pPr>
        <w:rPr>
          <w:del w:id="414" w:author="Michael" w:date="2013-09-15T20:57:00Z"/>
          <w:rtl/>
        </w:rPr>
      </w:pPr>
    </w:p>
    <w:p w:rsidR="00C06825" w:rsidDel="00D2046C" w:rsidRDefault="00C06825" w:rsidP="002B567C">
      <w:pPr>
        <w:rPr>
          <w:del w:id="415" w:author="Michael" w:date="2013-09-15T20:57:00Z"/>
          <w:rtl/>
        </w:rPr>
      </w:pPr>
    </w:p>
    <w:p w:rsidR="00BD6F86" w:rsidDel="00D2046C" w:rsidRDefault="00BD6F86" w:rsidP="002B567C">
      <w:pPr>
        <w:rPr>
          <w:del w:id="416" w:author="Michael" w:date="2013-09-15T20:57:00Z"/>
          <w:rtl/>
        </w:rPr>
      </w:pPr>
    </w:p>
    <w:p w:rsidR="00BD6F86" w:rsidDel="00D2046C" w:rsidRDefault="00BD6F86" w:rsidP="002B567C">
      <w:pPr>
        <w:rPr>
          <w:del w:id="417" w:author="Michael" w:date="2013-09-15T20:57:00Z"/>
          <w:rtl/>
        </w:rPr>
      </w:pPr>
    </w:p>
    <w:p w:rsidR="00BD6F86" w:rsidDel="00D2046C" w:rsidRDefault="00BD6F86" w:rsidP="002B567C">
      <w:pPr>
        <w:rPr>
          <w:del w:id="418" w:author="Michael" w:date="2013-09-15T20:57:00Z"/>
          <w:rtl/>
        </w:rPr>
      </w:pPr>
    </w:p>
    <w:p w:rsidR="00BD6F86" w:rsidDel="00D2046C" w:rsidRDefault="00BD6F86" w:rsidP="002B567C">
      <w:pPr>
        <w:rPr>
          <w:del w:id="419" w:author="Michael" w:date="2013-09-15T20:57:00Z"/>
          <w:rtl/>
        </w:rPr>
      </w:pPr>
    </w:p>
    <w:p w:rsidR="00BD6F86" w:rsidDel="00D2046C" w:rsidRDefault="00BD6F86" w:rsidP="002B567C">
      <w:pPr>
        <w:rPr>
          <w:del w:id="420" w:author="Michael" w:date="2013-09-15T20:57:00Z"/>
          <w:rtl/>
        </w:rPr>
      </w:pPr>
    </w:p>
    <w:p w:rsidR="00BD6F86" w:rsidDel="00D2046C" w:rsidRDefault="00BD6F86" w:rsidP="002B567C">
      <w:pPr>
        <w:rPr>
          <w:del w:id="421" w:author="Michael" w:date="2013-09-15T20:57:00Z"/>
          <w:rtl/>
        </w:rPr>
      </w:pPr>
    </w:p>
    <w:p w:rsidR="00BD6F86" w:rsidDel="00D2046C" w:rsidRDefault="00BD6F86" w:rsidP="002B567C">
      <w:pPr>
        <w:rPr>
          <w:del w:id="422" w:author="Michael" w:date="2013-09-15T20:57:00Z"/>
          <w:rtl/>
        </w:rPr>
      </w:pPr>
    </w:p>
    <w:p w:rsidR="00BD6F86" w:rsidDel="00D2046C" w:rsidRDefault="00BD6F86" w:rsidP="002B567C">
      <w:pPr>
        <w:rPr>
          <w:del w:id="423" w:author="Michael" w:date="2013-09-15T20:57:00Z"/>
          <w:rtl/>
        </w:rPr>
      </w:pPr>
    </w:p>
    <w:p w:rsidR="00BD6F86" w:rsidDel="00D2046C" w:rsidRDefault="00BD6F86" w:rsidP="002B567C">
      <w:pPr>
        <w:rPr>
          <w:del w:id="424" w:author="Michael" w:date="2013-09-15T20:57:00Z"/>
          <w:rtl/>
        </w:rPr>
      </w:pPr>
    </w:p>
    <w:p w:rsidR="00BD6F86" w:rsidDel="00D2046C" w:rsidRDefault="00BD6F86" w:rsidP="002B567C">
      <w:pPr>
        <w:rPr>
          <w:del w:id="425" w:author="Michael" w:date="2013-09-15T20:57:00Z"/>
          <w:rtl/>
        </w:rPr>
      </w:pPr>
    </w:p>
    <w:p w:rsidR="00BD6F86" w:rsidDel="00D2046C" w:rsidRDefault="00BD6F86" w:rsidP="002B567C">
      <w:pPr>
        <w:rPr>
          <w:del w:id="426" w:author="Michael" w:date="2013-09-15T20:57:00Z"/>
          <w:rtl/>
        </w:rPr>
      </w:pPr>
    </w:p>
    <w:p w:rsidR="00BD6F86" w:rsidDel="00D2046C" w:rsidRDefault="00BD6F86" w:rsidP="002B567C">
      <w:pPr>
        <w:rPr>
          <w:del w:id="427" w:author="Michael" w:date="2013-09-15T20:57:00Z"/>
          <w:rtl/>
        </w:rPr>
      </w:pPr>
    </w:p>
    <w:p w:rsidR="00C97C59" w:rsidDel="00D2046C" w:rsidRDefault="00C97C59" w:rsidP="002B567C">
      <w:pPr>
        <w:rPr>
          <w:del w:id="428" w:author="Michael" w:date="2013-09-15T20:57:00Z"/>
          <w:rtl/>
        </w:rPr>
      </w:pPr>
    </w:p>
    <w:p w:rsidR="00C97C59" w:rsidDel="00D2046C" w:rsidRDefault="00C97C59" w:rsidP="002B567C">
      <w:pPr>
        <w:rPr>
          <w:del w:id="429" w:author="Michael" w:date="2013-09-15T20:57:00Z"/>
          <w:rtl/>
        </w:rPr>
      </w:pPr>
    </w:p>
    <w:p w:rsidR="0055037F" w:rsidRDefault="0055037F" w:rsidP="00EA7159">
      <w:pPr>
        <w:pStyle w:val="Heading1"/>
        <w:rPr>
          <w:u w:val="single"/>
          <w:rtl/>
        </w:rPr>
      </w:pPr>
      <w:del w:id="430" w:author="Michael" w:date="2013-09-16T20:18:00Z">
        <w:r w:rsidDel="00A15821">
          <w:rPr>
            <w:rFonts w:hint="cs"/>
            <w:u w:val="single"/>
            <w:rtl/>
          </w:rPr>
          <w:delText>ארקיטכטורת</w:delText>
        </w:r>
      </w:del>
      <w:bookmarkStart w:id="431" w:name="_Toc367133131"/>
      <w:ins w:id="432" w:author="Michael" w:date="2013-09-16T20:18:00Z">
        <w:r w:rsidR="00A15821">
          <w:rPr>
            <w:rFonts w:hint="cs"/>
            <w:u w:val="single"/>
            <w:rtl/>
          </w:rPr>
          <w:t>ארכיטקטורת</w:t>
        </w:r>
      </w:ins>
      <w:r>
        <w:rPr>
          <w:rFonts w:hint="cs"/>
          <w:u w:val="single"/>
          <w:rtl/>
        </w:rPr>
        <w:t xml:space="preserve"> המערכת</w:t>
      </w:r>
      <w:bookmarkEnd w:id="431"/>
    </w:p>
    <w:p w:rsidR="00077E72" w:rsidRPr="00077E72" w:rsidDel="00A15821" w:rsidRDefault="00077E72" w:rsidP="00077E72">
      <w:pPr>
        <w:rPr>
          <w:del w:id="433" w:author="Michael" w:date="2013-09-16T20:20:00Z"/>
          <w:rtl/>
        </w:rPr>
      </w:pPr>
    </w:p>
    <w:p w:rsidR="0055037F" w:rsidRDefault="00D5237F" w:rsidP="00FF743E">
      <w:pPr>
        <w:rPr>
          <w:rtl/>
        </w:rPr>
      </w:pPr>
      <w:r>
        <w:rPr>
          <w:rFonts w:hint="cs"/>
          <w:rtl/>
        </w:rPr>
        <w:t xml:space="preserve">מערכת </w:t>
      </w:r>
      <w:r>
        <w:t>"LicenseBox"</w:t>
      </w:r>
      <w:r>
        <w:rPr>
          <w:rFonts w:hint="cs"/>
          <w:rtl/>
        </w:rPr>
        <w:t xml:space="preserve"> פותחה </w:t>
      </w:r>
      <w:del w:id="434" w:author="Michael" w:date="2013-09-15T00:15:00Z">
        <w:r w:rsidDel="00FF743E">
          <w:rPr>
            <w:rFonts w:hint="cs"/>
            <w:rtl/>
          </w:rPr>
          <w:delText>באקיטקט</w:delText>
        </w:r>
        <w:r w:rsidR="00B00420" w:rsidDel="00FF743E">
          <w:rPr>
            <w:rFonts w:hint="cs"/>
            <w:rtl/>
          </w:rPr>
          <w:delText xml:space="preserve">ורת </w:delText>
        </w:r>
      </w:del>
      <w:ins w:id="435" w:author="Michael" w:date="2013-09-15T00:15:00Z">
        <w:r w:rsidR="00FF743E">
          <w:rPr>
            <w:rFonts w:hint="cs"/>
            <w:rtl/>
          </w:rPr>
          <w:t xml:space="preserve">בארכיטקטורת </w:t>
        </w:r>
      </w:ins>
      <w:r w:rsidR="00B00420">
        <w:rPr>
          <w:rFonts w:hint="cs"/>
          <w:rtl/>
        </w:rPr>
        <w:t>שלוש השכבות, כך</w:t>
      </w:r>
      <w:r>
        <w:rPr>
          <w:rFonts w:hint="cs"/>
          <w:rtl/>
        </w:rPr>
        <w:t xml:space="preserve"> שכל מחלקות ה-</w:t>
      </w:r>
      <w:r>
        <w:t xml:space="preserve">JAVA </w:t>
      </w:r>
      <w:r>
        <w:rPr>
          <w:rFonts w:hint="cs"/>
          <w:rtl/>
        </w:rPr>
        <w:t xml:space="preserve"> מחולקות ל-3 חבילות:</w:t>
      </w:r>
    </w:p>
    <w:p w:rsidR="00D5237F" w:rsidRDefault="00D5237F" w:rsidP="00D5237F">
      <w:pPr>
        <w:pStyle w:val="ListParagraph"/>
        <w:numPr>
          <w:ilvl w:val="0"/>
          <w:numId w:val="10"/>
        </w:numPr>
      </w:pPr>
      <w:r>
        <w:t>com.licensebox.db</w:t>
      </w:r>
    </w:p>
    <w:p w:rsidR="00D5237F" w:rsidRDefault="00D5237F" w:rsidP="00D5237F">
      <w:pPr>
        <w:pStyle w:val="ListParagraph"/>
        <w:numPr>
          <w:ilvl w:val="0"/>
          <w:numId w:val="10"/>
        </w:numPr>
      </w:pPr>
      <w:r>
        <w:t>com.licensebox.bl</w:t>
      </w:r>
    </w:p>
    <w:p w:rsidR="00D5237F" w:rsidRDefault="00D5237F" w:rsidP="00D5237F">
      <w:pPr>
        <w:pStyle w:val="ListParagraph"/>
        <w:numPr>
          <w:ilvl w:val="0"/>
          <w:numId w:val="10"/>
        </w:numPr>
        <w:rPr>
          <w:ins w:id="436" w:author="Michael" w:date="2013-09-16T22:17:00Z"/>
          <w:rFonts w:hint="cs"/>
        </w:rPr>
      </w:pPr>
      <w:r>
        <w:t>com.licensebox.ui</w:t>
      </w:r>
    </w:p>
    <w:p w:rsidR="00387B2A" w:rsidRDefault="00387B2A" w:rsidP="00387B2A">
      <w:pPr>
        <w:rPr>
          <w:ins w:id="437" w:author="Michael" w:date="2013-09-16T23:25:00Z"/>
          <w:rFonts w:hint="cs"/>
          <w:rtl/>
        </w:rPr>
        <w:pPrChange w:id="438" w:author="Michael" w:date="2013-09-16T22:17:00Z">
          <w:pPr>
            <w:pStyle w:val="ListParagraph"/>
            <w:numPr>
              <w:numId w:val="10"/>
            </w:numPr>
            <w:ind w:hanging="360"/>
          </w:pPr>
        </w:pPrChange>
      </w:pPr>
      <w:ins w:id="439" w:author="Michael" w:date="2013-09-16T22:17:00Z">
        <w:r>
          <w:rPr>
            <w:rFonts w:hint="cs"/>
            <w:rtl/>
          </w:rPr>
          <w:t xml:space="preserve">שתי החבילות הראשונות נארזות בקובץ </w:t>
        </w:r>
        <w:r>
          <w:t>jar</w:t>
        </w:r>
        <w:r>
          <w:rPr>
            <w:rFonts w:hint="cs"/>
            <w:rtl/>
          </w:rPr>
          <w:t xml:space="preserve"> ואילו החבילה השלישית (</w:t>
        </w:r>
        <w:r>
          <w:t>ui</w:t>
        </w:r>
        <w:r>
          <w:rPr>
            <w:rFonts w:hint="cs"/>
            <w:rtl/>
          </w:rPr>
          <w:t xml:space="preserve">) נארזת בקובץ </w:t>
        </w:r>
        <w:r>
          <w:t>war</w:t>
        </w:r>
        <w:r>
          <w:rPr>
            <w:rFonts w:hint="cs"/>
            <w:rtl/>
          </w:rPr>
          <w:t xml:space="preserve">. לאחר מכן, שתי החבילות נארזות בקובץ אחד בשם </w:t>
        </w:r>
      </w:ins>
      <w:ins w:id="440" w:author="Michael" w:date="2013-09-16T22:18:00Z">
        <w:r>
          <w:t>ear</w:t>
        </w:r>
        <w:r>
          <w:rPr>
            <w:rFonts w:hint="cs"/>
            <w:rtl/>
          </w:rPr>
          <w:t xml:space="preserve"> והוא זה שנפרס לשרת.</w:t>
        </w:r>
      </w:ins>
    </w:p>
    <w:p w:rsidR="004B0702" w:rsidRDefault="004B0702" w:rsidP="00387B2A">
      <w:pPr>
        <w:rPr>
          <w:ins w:id="441" w:author="Michael" w:date="2013-09-16T23:25:00Z"/>
          <w:rFonts w:hint="cs"/>
          <w:rtl/>
        </w:rPr>
        <w:pPrChange w:id="442" w:author="Michael" w:date="2013-09-16T22:17:00Z">
          <w:pPr>
            <w:pStyle w:val="ListParagraph"/>
            <w:numPr>
              <w:numId w:val="10"/>
            </w:numPr>
            <w:ind w:hanging="360"/>
          </w:pPr>
        </w:pPrChange>
      </w:pPr>
      <w:ins w:id="443" w:author="Michael" w:date="2013-09-16T23:25:00Z">
        <w:r>
          <w:rPr>
            <w:rFonts w:hint="cs"/>
            <w:rtl/>
          </w:rPr>
          <w:t>סכמת המערכת:</w:t>
        </w:r>
      </w:ins>
    </w:p>
    <w:p w:rsidR="004B0702" w:rsidRDefault="004B0702" w:rsidP="00387B2A">
      <w:pPr>
        <w:rPr>
          <w:ins w:id="444" w:author="Michael" w:date="2013-09-16T23:26:00Z"/>
          <w:rFonts w:hint="cs"/>
          <w:rtl/>
        </w:rPr>
        <w:pPrChange w:id="445" w:author="Michael" w:date="2013-09-16T22:17:00Z">
          <w:pPr>
            <w:pStyle w:val="ListParagraph"/>
            <w:numPr>
              <w:numId w:val="10"/>
            </w:numPr>
            <w:ind w:hanging="360"/>
          </w:pPr>
        </w:pPrChange>
      </w:pPr>
      <w:ins w:id="446" w:author="Michael" w:date="2013-09-16T23:25:00Z">
        <w:r>
          <w:rPr>
            <w:rFonts w:hint="cs"/>
            <w:noProof/>
            <w:rtl/>
          </w:rPr>
          <w:drawing>
            <wp:inline distT="0" distB="0" distL="0" distR="0">
              <wp:extent cx="5219439" cy="1816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4991" cy="1818032"/>
                      </a:xfrm>
                      <a:prstGeom prst="rect">
                        <a:avLst/>
                      </a:prstGeom>
                    </pic:spPr>
                  </pic:pic>
                </a:graphicData>
              </a:graphic>
            </wp:inline>
          </w:drawing>
        </w:r>
      </w:ins>
    </w:p>
    <w:p w:rsidR="004B0702" w:rsidRPr="0055037F" w:rsidRDefault="004B0702" w:rsidP="00387B2A">
      <w:pPr>
        <w:rPr>
          <w:rFonts w:hint="cs"/>
          <w:rtl/>
        </w:rPr>
        <w:pPrChange w:id="447" w:author="Michael" w:date="2013-09-16T22:17:00Z">
          <w:pPr>
            <w:pStyle w:val="ListParagraph"/>
            <w:numPr>
              <w:numId w:val="10"/>
            </w:numPr>
            <w:ind w:hanging="360"/>
          </w:pPr>
        </w:pPrChange>
      </w:pPr>
    </w:p>
    <w:p w:rsidR="00C97C59" w:rsidRDefault="00D5237F">
      <w:pPr>
        <w:pStyle w:val="Heading2"/>
        <w:rPr>
          <w:rtl/>
        </w:rPr>
        <w:pPrChange w:id="448" w:author="Michael" w:date="2013-09-15T21:29:00Z">
          <w:pPr>
            <w:pStyle w:val="Heading1"/>
          </w:pPr>
        </w:pPrChange>
      </w:pPr>
      <w:bookmarkStart w:id="449" w:name="_Toc367133132"/>
      <w:r>
        <w:rPr>
          <w:rFonts w:hint="cs"/>
          <w:rtl/>
        </w:rPr>
        <w:t>שכבת ניהול הנתונים</w:t>
      </w:r>
      <w:r w:rsidR="00E534B0" w:rsidRPr="00E534B0">
        <w:rPr>
          <w:rFonts w:hint="cs"/>
          <w:rtl/>
        </w:rPr>
        <w:t xml:space="preserve"> </w:t>
      </w:r>
      <w:r w:rsidR="00E534B0" w:rsidRPr="00E534B0">
        <w:rPr>
          <w:rtl/>
        </w:rPr>
        <w:t>–</w:t>
      </w:r>
      <w:r w:rsidR="00E534B0" w:rsidRPr="00E534B0">
        <w:rPr>
          <w:rFonts w:hint="cs"/>
          <w:rtl/>
        </w:rPr>
        <w:t xml:space="preserve"> </w:t>
      </w:r>
      <w:r w:rsidR="00E534B0" w:rsidRPr="00E534B0">
        <w:t>com.licensebox.db</w:t>
      </w:r>
      <w:bookmarkEnd w:id="449"/>
    </w:p>
    <w:p w:rsidR="00A464E7" w:rsidRPr="00A464E7" w:rsidDel="00471A77" w:rsidRDefault="00A464E7" w:rsidP="00A464E7">
      <w:pPr>
        <w:rPr>
          <w:del w:id="450" w:author="Michael" w:date="2013-09-15T21:29:00Z"/>
          <w:rtl/>
        </w:rPr>
      </w:pPr>
    </w:p>
    <w:p w:rsidR="00EA7159" w:rsidRDefault="00D5237F" w:rsidP="00D5237F">
      <w:pPr>
        <w:rPr>
          <w:rtl/>
        </w:rPr>
      </w:pPr>
      <w:r>
        <w:rPr>
          <w:rFonts w:hint="cs"/>
          <w:rtl/>
        </w:rPr>
        <w:t>שכבת ניהול הנתונים</w:t>
      </w:r>
      <w:r w:rsidR="00A464E7">
        <w:rPr>
          <w:rFonts w:hint="cs"/>
          <w:rtl/>
        </w:rPr>
        <w:t xml:space="preserve"> אחראית על הגישה ל-</w:t>
      </w:r>
      <w:r w:rsidR="00A464E7">
        <w:t>DB</w:t>
      </w:r>
      <w:r w:rsidR="00A464E7">
        <w:rPr>
          <w:rFonts w:hint="cs"/>
          <w:rtl/>
        </w:rPr>
        <w:t xml:space="preserve"> ומיוצגת בשתי חבילות:</w:t>
      </w:r>
    </w:p>
    <w:p w:rsidR="00A464E7" w:rsidRDefault="00466FFD" w:rsidP="0065278A">
      <w:pPr>
        <w:pStyle w:val="Heading3"/>
        <w:rPr>
          <w:rtl/>
        </w:rPr>
        <w:pPrChange w:id="451" w:author="Michael" w:date="2013-09-16T17:51:00Z">
          <w:pPr>
            <w:pStyle w:val="Heading1"/>
          </w:pPr>
        </w:pPrChange>
      </w:pPr>
      <w:del w:id="452" w:author="Michael" w:date="2013-09-16T17:51:00Z">
        <w:r w:rsidDel="0065278A">
          <w:rPr>
            <w:rFonts w:hint="cs"/>
            <w:rtl/>
          </w:rPr>
          <w:delText>ח</w:delText>
        </w:r>
        <w:r w:rsidRPr="00466FFD" w:rsidDel="0065278A">
          <w:rPr>
            <w:rFonts w:hint="cs"/>
            <w:rtl/>
          </w:rPr>
          <w:delText xml:space="preserve">בילת </w:delText>
        </w:r>
      </w:del>
      <w:bookmarkStart w:id="453" w:name="_Toc367133133"/>
      <w:ins w:id="454" w:author="Michael" w:date="2013-09-16T17:51:00Z">
        <w:r w:rsidR="0065278A">
          <w:rPr>
            <w:rFonts w:hint="cs"/>
            <w:rtl/>
          </w:rPr>
          <w:t>ח</w:t>
        </w:r>
        <w:r w:rsidR="0065278A" w:rsidRPr="00466FFD">
          <w:rPr>
            <w:rFonts w:hint="cs"/>
            <w:rtl/>
          </w:rPr>
          <w:t>ביל</w:t>
        </w:r>
        <w:r w:rsidR="0065278A">
          <w:rPr>
            <w:rFonts w:hint="cs"/>
            <w:rtl/>
          </w:rPr>
          <w:t>ה</w:t>
        </w:r>
        <w:r w:rsidR="0065278A" w:rsidRPr="00466FFD">
          <w:rPr>
            <w:rFonts w:hint="cs"/>
            <w:rtl/>
          </w:rPr>
          <w:t xml:space="preserve"> </w:t>
        </w:r>
      </w:ins>
      <w:r>
        <w:t>com.licensebox.db.entity</w:t>
      </w:r>
      <w:bookmarkEnd w:id="453"/>
      <w:r>
        <w:rPr>
          <w:rFonts w:hint="cs"/>
          <w:rtl/>
        </w:rPr>
        <w:t xml:space="preserve"> </w:t>
      </w:r>
    </w:p>
    <w:p w:rsidR="00DF44F8" w:rsidRPr="00A464E7" w:rsidDel="00471A77" w:rsidRDefault="00DF44F8" w:rsidP="00A464E7">
      <w:pPr>
        <w:rPr>
          <w:del w:id="455" w:author="Michael" w:date="2013-09-15T21:29:00Z"/>
          <w:rtl/>
        </w:rPr>
      </w:pPr>
    </w:p>
    <w:p w:rsidR="00466FFD" w:rsidRDefault="00466FFD" w:rsidP="00466FFD">
      <w:pPr>
        <w:rPr>
          <w:rtl/>
        </w:rPr>
      </w:pPr>
      <w:r>
        <w:rPr>
          <w:rFonts w:hint="cs"/>
          <w:rtl/>
        </w:rPr>
        <w:t xml:space="preserve">חבילה זו </w:t>
      </w:r>
      <w:r w:rsidR="0022643F">
        <w:rPr>
          <w:rFonts w:hint="cs"/>
          <w:rtl/>
        </w:rPr>
        <w:t xml:space="preserve">מכילה </w:t>
      </w:r>
      <w:r w:rsidR="0022643F">
        <w:t>entities</w:t>
      </w:r>
      <w:r w:rsidR="0022643F">
        <w:rPr>
          <w:rFonts w:hint="cs"/>
          <w:rtl/>
        </w:rPr>
        <w:t xml:space="preserve"> שכל אחד מהם מייצג טבלה ב-</w:t>
      </w:r>
      <w:r w:rsidR="0022643F">
        <w:t>DB</w:t>
      </w:r>
      <w:r w:rsidR="0022643F">
        <w:rPr>
          <w:rFonts w:hint="cs"/>
          <w:rtl/>
        </w:rPr>
        <w:t xml:space="preserve">. עבור כל </w:t>
      </w:r>
      <w:r w:rsidR="0022643F">
        <w:t>Entity</w:t>
      </w:r>
      <w:r w:rsidR="0022643F">
        <w:rPr>
          <w:rFonts w:hint="cs"/>
          <w:rtl/>
        </w:rPr>
        <w:t xml:space="preserve"> קיימים </w:t>
      </w:r>
      <w:r w:rsidR="0022643F">
        <w:t xml:space="preserve">NamedQueries </w:t>
      </w:r>
      <w:r w:rsidR="0022643F">
        <w:rPr>
          <w:rFonts w:hint="cs"/>
          <w:rtl/>
        </w:rPr>
        <w:t>לשליפה מהטבלה לפי כל שדה, ו-</w:t>
      </w:r>
      <w:r w:rsidR="0022643F">
        <w:t>setters</w:t>
      </w:r>
      <w:r w:rsidR="0022643F">
        <w:rPr>
          <w:rFonts w:hint="cs"/>
          <w:rtl/>
        </w:rPr>
        <w:t xml:space="preserve"> ו-</w:t>
      </w:r>
      <w:r w:rsidR="0022643F">
        <w:t>getters</w:t>
      </w:r>
      <w:r w:rsidR="0022643F">
        <w:rPr>
          <w:rFonts w:hint="cs"/>
          <w:rtl/>
        </w:rPr>
        <w:t xml:space="preserve"> לכל פרמטר של מחלקה שמייצג עמודה בטבלה.</w:t>
      </w:r>
    </w:p>
    <w:p w:rsidR="0022643F" w:rsidRDefault="0022643F" w:rsidP="00A464E7">
      <w:r>
        <w:rPr>
          <w:rFonts w:hint="cs"/>
          <w:rtl/>
        </w:rPr>
        <w:t xml:space="preserve">מחלקות של </w:t>
      </w:r>
      <w:r>
        <w:t>business logic</w:t>
      </w:r>
      <w:r>
        <w:rPr>
          <w:rFonts w:hint="cs"/>
          <w:rtl/>
        </w:rPr>
        <w:t xml:space="preserve"> ו-</w:t>
      </w:r>
      <w:r w:rsidR="00A464E7">
        <w:t xml:space="preserve"> </w:t>
      </w:r>
      <w:r>
        <w:t xml:space="preserve">user interface </w:t>
      </w:r>
      <w:r>
        <w:rPr>
          <w:rFonts w:hint="cs"/>
          <w:rtl/>
        </w:rPr>
        <w:t>לא אמורות לגשת ל-</w:t>
      </w:r>
      <w:r>
        <w:t>DB</w:t>
      </w:r>
      <w:r>
        <w:rPr>
          <w:rFonts w:hint="cs"/>
          <w:rtl/>
        </w:rPr>
        <w:t xml:space="preserve"> דרך ה-</w:t>
      </w:r>
      <w:r>
        <w:t>entities</w:t>
      </w:r>
      <w:r>
        <w:rPr>
          <w:rFonts w:hint="cs"/>
          <w:rtl/>
        </w:rPr>
        <w:t>. הגישה ל-</w:t>
      </w:r>
      <w:r>
        <w:t xml:space="preserve">DB </w:t>
      </w:r>
      <w:r>
        <w:rPr>
          <w:rFonts w:hint="cs"/>
          <w:rtl/>
        </w:rPr>
        <w:t xml:space="preserve">מתבצעת בעזרת </w:t>
      </w:r>
      <w:r>
        <w:t>Data Access Objects</w:t>
      </w:r>
      <w:r>
        <w:rPr>
          <w:rFonts w:hint="cs"/>
          <w:rtl/>
        </w:rPr>
        <w:t xml:space="preserve"> (</w:t>
      </w:r>
      <w:r>
        <w:t>DAOs</w:t>
      </w:r>
      <w:r>
        <w:rPr>
          <w:rFonts w:hint="cs"/>
          <w:rtl/>
        </w:rPr>
        <w:t>) שמפורטים למטה.</w:t>
      </w:r>
    </w:p>
    <w:p w:rsidR="008A3182" w:rsidRDefault="0065278A" w:rsidP="00A464E7">
      <w:pPr>
        <w:rPr>
          <w:rFonts w:hint="cs"/>
          <w:rtl/>
        </w:rPr>
      </w:pPr>
      <w:ins w:id="456" w:author="Michael" w:date="2013-09-16T17:52:00Z">
        <w:r>
          <w:rPr>
            <w:rFonts w:hint="cs"/>
            <w:rtl/>
          </w:rPr>
          <w:t xml:space="preserve">כל </w:t>
        </w:r>
        <w:r>
          <w:t>entity</w:t>
        </w:r>
        <w:r>
          <w:rPr>
            <w:rFonts w:hint="cs"/>
            <w:rtl/>
          </w:rPr>
          <w:t xml:space="preserve"> ממש את הממשק </w:t>
        </w:r>
        <w:r>
          <w:t>Serializable</w:t>
        </w:r>
        <w:r>
          <w:rPr>
            <w:rFonts w:hint="cs"/>
            <w:rtl/>
          </w:rPr>
          <w:t>.</w:t>
        </w:r>
      </w:ins>
    </w:p>
    <w:p w:rsidR="0022643F" w:rsidRDefault="0022643F">
      <w:pPr>
        <w:pStyle w:val="Heading3"/>
        <w:rPr>
          <w:rtl/>
        </w:rPr>
        <w:pPrChange w:id="457" w:author="Michael" w:date="2013-09-15T21:29:00Z">
          <w:pPr/>
        </w:pPrChange>
      </w:pPr>
      <w:bookmarkStart w:id="458" w:name="_Toc367133134"/>
      <w:r w:rsidRPr="0022643F">
        <w:rPr>
          <w:rFonts w:hint="cs"/>
          <w:rtl/>
        </w:rPr>
        <w:t xml:space="preserve">חבילה </w:t>
      </w:r>
      <w:r w:rsidRPr="0022643F">
        <w:t>com.licensebox.db.dao</w:t>
      </w:r>
      <w:bookmarkEnd w:id="458"/>
    </w:p>
    <w:p w:rsidR="008A3182" w:rsidDel="00471A77" w:rsidRDefault="008A3182" w:rsidP="00466FFD">
      <w:pPr>
        <w:rPr>
          <w:del w:id="459" w:author="Michael" w:date="2013-09-15T21:29:00Z"/>
          <w:rtl/>
        </w:rPr>
      </w:pPr>
    </w:p>
    <w:p w:rsidR="009A0133" w:rsidRDefault="0022643F" w:rsidP="0065278A">
      <w:pPr>
        <w:rPr>
          <w:rtl/>
        </w:rPr>
      </w:pPr>
      <w:r>
        <w:t>DAO</w:t>
      </w:r>
      <w:r>
        <w:rPr>
          <w:rFonts w:hint="cs"/>
          <w:rtl/>
        </w:rPr>
        <w:t xml:space="preserve"> זה</w:t>
      </w:r>
      <w:del w:id="460" w:author="Michael" w:date="2013-09-15T00:15:00Z">
        <w:r w:rsidDel="00FF743E">
          <w:rPr>
            <w:rFonts w:hint="cs"/>
            <w:rtl/>
          </w:rPr>
          <w:delText xml:space="preserve"> </w:delText>
        </w:r>
      </w:del>
      <w:r>
        <w:t xml:space="preserve">design pattern </w:t>
      </w:r>
      <w:r>
        <w:rPr>
          <w:rFonts w:hint="cs"/>
          <w:rtl/>
        </w:rPr>
        <w:t xml:space="preserve"> שמטרתו ליצור </w:t>
      </w:r>
      <w:r>
        <w:t>Interface</w:t>
      </w:r>
      <w:r>
        <w:rPr>
          <w:rFonts w:hint="cs"/>
          <w:rtl/>
        </w:rPr>
        <w:t xml:space="preserve"> אחיד ל-</w:t>
      </w:r>
      <w:r>
        <w:t>DB</w:t>
      </w:r>
      <w:r>
        <w:rPr>
          <w:rFonts w:hint="cs"/>
          <w:rtl/>
        </w:rPr>
        <w:t xml:space="preserve"> </w:t>
      </w:r>
      <w:r w:rsidR="0055037F">
        <w:rPr>
          <w:rFonts w:hint="cs"/>
          <w:rtl/>
        </w:rPr>
        <w:t>כך שלשכבת האפליקציה יהיו שקופים כל השינויים בשכבת ה-</w:t>
      </w:r>
      <w:r w:rsidR="0055037F">
        <w:t xml:space="preserve">DB </w:t>
      </w:r>
      <w:r w:rsidR="0055037F">
        <w:rPr>
          <w:rFonts w:hint="cs"/>
          <w:rtl/>
        </w:rPr>
        <w:t xml:space="preserve"> (לדוגמא, מעבר מ-</w:t>
      </w:r>
      <w:r w:rsidR="0055037F">
        <w:t>MySQL</w:t>
      </w:r>
      <w:r w:rsidR="0055037F">
        <w:rPr>
          <w:rFonts w:hint="cs"/>
          <w:rtl/>
        </w:rPr>
        <w:t xml:space="preserve"> ל-</w:t>
      </w:r>
      <w:r w:rsidR="0055037F">
        <w:t>Oracle</w:t>
      </w:r>
      <w:r w:rsidR="0055037F">
        <w:rPr>
          <w:rFonts w:hint="cs"/>
          <w:rtl/>
        </w:rPr>
        <w:t xml:space="preserve">). במערכת </w:t>
      </w:r>
      <w:del w:id="461" w:author="Michael" w:date="2013-09-15T21:17:00Z">
        <w:r w:rsidR="0055037F" w:rsidDel="00E5156F">
          <w:delText>licensebox</w:delText>
        </w:r>
        <w:r w:rsidR="0055037F" w:rsidDel="00E5156F">
          <w:rPr>
            <w:rFonts w:hint="cs"/>
            <w:rtl/>
          </w:rPr>
          <w:delText xml:space="preserve"> </w:delText>
        </w:r>
      </w:del>
      <w:ins w:id="462" w:author="Michael" w:date="2013-09-15T21:17:00Z">
        <w:r w:rsidR="00E5156F">
          <w:t>LicenseBox</w:t>
        </w:r>
        <w:r w:rsidR="00E5156F">
          <w:rPr>
            <w:rFonts w:hint="cs"/>
            <w:rtl/>
          </w:rPr>
          <w:t xml:space="preserve"> </w:t>
        </w:r>
      </w:ins>
      <w:r w:rsidR="009A0133">
        <w:rPr>
          <w:rFonts w:hint="cs"/>
          <w:rtl/>
        </w:rPr>
        <w:t xml:space="preserve">קיים </w:t>
      </w:r>
      <w:r w:rsidR="009A0133">
        <w:t>interface</w:t>
      </w:r>
      <w:r w:rsidR="0055037F">
        <w:rPr>
          <w:rFonts w:hint="cs"/>
          <w:rtl/>
        </w:rPr>
        <w:t xml:space="preserve"> ייעודי לכל </w:t>
      </w:r>
      <w:r w:rsidR="0055037F">
        <w:t>Entity</w:t>
      </w:r>
      <w:r w:rsidR="009A0133">
        <w:rPr>
          <w:rFonts w:hint="cs"/>
          <w:rtl/>
        </w:rPr>
        <w:t>:</w:t>
      </w:r>
    </w:p>
    <w:p w:rsidR="009A0133" w:rsidRDefault="009A0133" w:rsidP="00EB420D">
      <w:pPr>
        <w:pStyle w:val="ListParagraph"/>
        <w:numPr>
          <w:ilvl w:val="0"/>
          <w:numId w:val="9"/>
        </w:numPr>
        <w:rPr>
          <w:rtl/>
        </w:rPr>
      </w:pPr>
      <w:r w:rsidRPr="00E85707">
        <w:rPr>
          <w:rStyle w:val="Heading4Char"/>
          <w:rPrChange w:id="463" w:author="Michael" w:date="2013-09-15T21:29:00Z">
            <w:rPr>
              <w:b/>
              <w:bCs/>
            </w:rPr>
          </w:rPrChange>
        </w:rPr>
        <w:t>AppRoleDaoLocal</w:t>
      </w:r>
      <w:r>
        <w:rPr>
          <w:rFonts w:hint="cs"/>
          <w:rtl/>
        </w:rPr>
        <w:t xml:space="preserve"> - ממשק לטבלה </w:t>
      </w:r>
      <w:r>
        <w:t>app_role</w:t>
      </w:r>
      <w:r>
        <w:rPr>
          <w:rFonts w:hint="cs"/>
          <w:rtl/>
        </w:rPr>
        <w:t xml:space="preserve">  דרך </w:t>
      </w:r>
      <w:r>
        <w:t>Entity</w:t>
      </w:r>
      <w:r>
        <w:rPr>
          <w:rFonts w:hint="cs"/>
          <w:rtl/>
        </w:rPr>
        <w:t xml:space="preserve"> </w:t>
      </w:r>
      <w:r>
        <w:t>AppRole</w:t>
      </w:r>
      <w:r>
        <w:rPr>
          <w:rFonts w:hint="cs"/>
          <w:rtl/>
        </w:rPr>
        <w:t>:</w:t>
      </w:r>
    </w:p>
    <w:tbl>
      <w:tblPr>
        <w:tblStyle w:val="TableGrid"/>
        <w:bidiVisual/>
        <w:tblW w:w="0" w:type="auto"/>
        <w:tblLook w:val="04A0" w:firstRow="1" w:lastRow="0" w:firstColumn="1" w:lastColumn="0" w:noHBand="0" w:noVBand="1"/>
      </w:tblPr>
      <w:tblGrid>
        <w:gridCol w:w="2192"/>
        <w:gridCol w:w="6330"/>
      </w:tblGrid>
      <w:tr w:rsidR="009A0133" w:rsidTr="00E5156F">
        <w:tc>
          <w:tcPr>
            <w:tcW w:w="2192" w:type="dxa"/>
            <w:shd w:val="clear" w:color="auto" w:fill="C6D9F1" w:themeFill="text2" w:themeFillTint="33"/>
          </w:tcPr>
          <w:p w:rsidR="009A0133" w:rsidRDefault="009A0133" w:rsidP="00C2063C">
            <w:pPr>
              <w:jc w:val="center"/>
              <w:rPr>
                <w:rtl/>
              </w:rPr>
            </w:pPr>
            <w:r>
              <w:rPr>
                <w:rFonts w:hint="cs"/>
                <w:rtl/>
              </w:rPr>
              <w:t>מתודה</w:t>
            </w:r>
          </w:p>
        </w:tc>
        <w:tc>
          <w:tcPr>
            <w:tcW w:w="6330" w:type="dxa"/>
            <w:shd w:val="clear" w:color="auto" w:fill="C6D9F1" w:themeFill="text2" w:themeFillTint="33"/>
          </w:tcPr>
          <w:p w:rsidR="009A0133" w:rsidRDefault="009A0133" w:rsidP="00C2063C">
            <w:pPr>
              <w:jc w:val="center"/>
              <w:rPr>
                <w:rtl/>
              </w:rPr>
            </w:pPr>
            <w:r>
              <w:rPr>
                <w:rFonts w:hint="cs"/>
                <w:rtl/>
              </w:rPr>
              <w:t>תאור</w:t>
            </w:r>
          </w:p>
        </w:tc>
      </w:tr>
      <w:tr w:rsidR="00E5156F" w:rsidTr="00E5156F">
        <w:tc>
          <w:tcPr>
            <w:tcW w:w="2192" w:type="dxa"/>
          </w:tcPr>
          <w:p w:rsidR="00E5156F" w:rsidRDefault="00E5156F" w:rsidP="002A7C2E">
            <w:pPr>
              <w:bidi w:val="0"/>
              <w:jc w:val="right"/>
            </w:pPr>
            <w:ins w:id="464" w:author="Michael" w:date="2013-09-15T21:11:00Z">
              <w:r>
                <w:t>updateRole</w:t>
              </w:r>
            </w:ins>
            <w:del w:id="465" w:author="Michael" w:date="2013-09-15T21:11:00Z">
              <w:r w:rsidDel="00346D5B">
                <w:delText>addRole</w:delText>
              </w:r>
            </w:del>
          </w:p>
        </w:tc>
        <w:tc>
          <w:tcPr>
            <w:tcW w:w="6330" w:type="dxa"/>
          </w:tcPr>
          <w:p w:rsidR="00E5156F" w:rsidRDefault="00E5156F" w:rsidP="009A0133">
            <w:pPr>
              <w:rPr>
                <w:rtl/>
              </w:rPr>
            </w:pPr>
            <w:ins w:id="466" w:author="Michael" w:date="2013-09-15T21:11:00Z">
              <w:r>
                <w:rPr>
                  <w:rFonts w:hint="cs"/>
                  <w:rtl/>
                </w:rPr>
                <w:t>מעדכנת קבוצה בטבלה</w:t>
              </w:r>
            </w:ins>
            <w:del w:id="467" w:author="Michael" w:date="2013-09-15T21:11:00Z">
              <w:r w:rsidDel="00346D5B">
                <w:rPr>
                  <w:rFonts w:hint="cs"/>
                  <w:rtl/>
                </w:rPr>
                <w:delText>מוסיפה קבוצה לטבלה</w:delText>
              </w:r>
            </w:del>
          </w:p>
        </w:tc>
      </w:tr>
      <w:tr w:rsidR="00E5156F" w:rsidTr="00E5156F">
        <w:tc>
          <w:tcPr>
            <w:tcW w:w="2192" w:type="dxa"/>
          </w:tcPr>
          <w:p w:rsidR="00E5156F" w:rsidRDefault="00E5156F" w:rsidP="002A7C2E">
            <w:ins w:id="468" w:author="Michael" w:date="2013-09-15T21:11:00Z">
              <w:r>
                <w:t>findRole</w:t>
              </w:r>
            </w:ins>
            <w:del w:id="469" w:author="Michael" w:date="2013-09-15T21:11:00Z">
              <w:r w:rsidDel="00346D5B">
                <w:delText>deleteRole</w:delText>
              </w:r>
            </w:del>
          </w:p>
        </w:tc>
        <w:tc>
          <w:tcPr>
            <w:tcW w:w="6330" w:type="dxa"/>
          </w:tcPr>
          <w:p w:rsidR="00E5156F" w:rsidRDefault="00E5156F" w:rsidP="009A0133">
            <w:pPr>
              <w:rPr>
                <w:rtl/>
              </w:rPr>
            </w:pPr>
            <w:ins w:id="470" w:author="Michael" w:date="2013-09-15T21:11:00Z">
              <w:r>
                <w:rPr>
                  <w:rFonts w:hint="cs"/>
                  <w:rtl/>
                </w:rPr>
                <w:t xml:space="preserve">מחזירה שורה בטלבה </w:t>
              </w:r>
            </w:ins>
            <w:del w:id="471" w:author="Michael" w:date="2013-09-15T21:11:00Z">
              <w:r w:rsidDel="00346D5B">
                <w:rPr>
                  <w:rFonts w:hint="cs"/>
                  <w:rtl/>
                </w:rPr>
                <w:delText>מוחקת קבוצה מטבלה</w:delText>
              </w:r>
            </w:del>
          </w:p>
        </w:tc>
      </w:tr>
    </w:tbl>
    <w:p w:rsidR="009A0133" w:rsidRDefault="009A0133" w:rsidP="009A0133">
      <w:pPr>
        <w:rPr>
          <w:rtl/>
        </w:rPr>
      </w:pPr>
    </w:p>
    <w:p w:rsidR="009A0133" w:rsidRDefault="006C275B" w:rsidP="006C275B">
      <w:pPr>
        <w:pStyle w:val="ListParagraph"/>
        <w:numPr>
          <w:ilvl w:val="0"/>
          <w:numId w:val="9"/>
        </w:numPr>
      </w:pPr>
      <w:r w:rsidRPr="00E85707">
        <w:rPr>
          <w:rStyle w:val="Heading4Char"/>
          <w:rPrChange w:id="472" w:author="Michael" w:date="2013-09-15T21:29:00Z">
            <w:rPr/>
          </w:rPrChange>
        </w:rPr>
        <w:lastRenderedPageBreak/>
        <w:t>AppUserDaoLocal</w:t>
      </w:r>
      <w:r>
        <w:rPr>
          <w:rFonts w:hint="cs"/>
          <w:rtl/>
        </w:rPr>
        <w:t xml:space="preserve"> </w:t>
      </w:r>
      <w:r>
        <w:rPr>
          <w:rtl/>
        </w:rPr>
        <w:t>–</w:t>
      </w:r>
      <w:r>
        <w:rPr>
          <w:rFonts w:hint="cs"/>
          <w:rtl/>
        </w:rPr>
        <w:t xml:space="preserve"> ממשק לטבלה </w:t>
      </w:r>
      <w:r>
        <w:t>app_user</w:t>
      </w:r>
      <w:r>
        <w:rPr>
          <w:rFonts w:hint="cs"/>
          <w:rtl/>
        </w:rPr>
        <w:t xml:space="preserve"> דרך </w:t>
      </w:r>
      <w:r>
        <w:t>Entity</w:t>
      </w:r>
      <w:r>
        <w:rPr>
          <w:rFonts w:hint="cs"/>
          <w:rtl/>
        </w:rPr>
        <w:t xml:space="preserve"> </w:t>
      </w:r>
      <w:r>
        <w:t>AppUser</w:t>
      </w:r>
      <w:r>
        <w:rPr>
          <w:rFonts w:hint="cs"/>
          <w:rtl/>
        </w:rPr>
        <w:t>:</w:t>
      </w:r>
    </w:p>
    <w:tbl>
      <w:tblPr>
        <w:tblStyle w:val="TableGrid"/>
        <w:bidiVisual/>
        <w:tblW w:w="0" w:type="auto"/>
        <w:tblInd w:w="334" w:type="dxa"/>
        <w:tblLook w:val="04A0" w:firstRow="1" w:lastRow="0" w:firstColumn="1" w:lastColumn="0" w:noHBand="0" w:noVBand="1"/>
        <w:tblPrChange w:id="473" w:author="Michael" w:date="2013-09-16T23:27:00Z">
          <w:tblPr>
            <w:tblStyle w:val="TableGrid"/>
            <w:bidiVisual/>
            <w:tblW w:w="0" w:type="auto"/>
            <w:tblLook w:val="04A0" w:firstRow="1" w:lastRow="0" w:firstColumn="1" w:lastColumn="0" w:noHBand="0" w:noVBand="1"/>
          </w:tblPr>
        </w:tblPrChange>
      </w:tblPr>
      <w:tblGrid>
        <w:gridCol w:w="2055"/>
        <w:gridCol w:w="6133"/>
        <w:tblGridChange w:id="474">
          <w:tblGrid>
            <w:gridCol w:w="2055"/>
            <w:gridCol w:w="6467"/>
          </w:tblGrid>
        </w:tblGridChange>
      </w:tblGrid>
      <w:tr w:rsidR="006C275B" w:rsidTr="00A53B85">
        <w:tc>
          <w:tcPr>
            <w:tcW w:w="1721" w:type="dxa"/>
            <w:shd w:val="clear" w:color="auto" w:fill="C6D9F1" w:themeFill="text2" w:themeFillTint="33"/>
            <w:tcPrChange w:id="475" w:author="Michael" w:date="2013-09-16T23:27:00Z">
              <w:tcPr>
                <w:tcW w:w="1751" w:type="dxa"/>
                <w:shd w:val="clear" w:color="auto" w:fill="C6D9F1" w:themeFill="text2" w:themeFillTint="33"/>
              </w:tcPr>
            </w:tcPrChange>
          </w:tcPr>
          <w:p w:rsidR="006C275B" w:rsidRDefault="006C275B" w:rsidP="00662F7A">
            <w:pPr>
              <w:jc w:val="center"/>
              <w:rPr>
                <w:rtl/>
              </w:rPr>
            </w:pPr>
            <w:r>
              <w:rPr>
                <w:rFonts w:hint="cs"/>
                <w:rtl/>
              </w:rPr>
              <w:t>מתודה</w:t>
            </w:r>
          </w:p>
        </w:tc>
        <w:tc>
          <w:tcPr>
            <w:tcW w:w="6467" w:type="dxa"/>
            <w:shd w:val="clear" w:color="auto" w:fill="C6D9F1" w:themeFill="text2" w:themeFillTint="33"/>
            <w:tcPrChange w:id="476" w:author="Michael" w:date="2013-09-16T23:27:00Z">
              <w:tcPr>
                <w:tcW w:w="6771" w:type="dxa"/>
                <w:shd w:val="clear" w:color="auto" w:fill="C6D9F1" w:themeFill="text2" w:themeFillTint="33"/>
              </w:tcPr>
            </w:tcPrChange>
          </w:tcPr>
          <w:p w:rsidR="006C275B" w:rsidRDefault="006C275B" w:rsidP="00662F7A">
            <w:pPr>
              <w:jc w:val="center"/>
              <w:rPr>
                <w:rtl/>
              </w:rPr>
            </w:pPr>
            <w:r>
              <w:rPr>
                <w:rFonts w:hint="cs"/>
                <w:rtl/>
              </w:rPr>
              <w:t>תאור</w:t>
            </w:r>
          </w:p>
        </w:tc>
      </w:tr>
      <w:tr w:rsidR="006C275B" w:rsidTr="00A53B85">
        <w:tc>
          <w:tcPr>
            <w:tcW w:w="1721" w:type="dxa"/>
            <w:tcPrChange w:id="477" w:author="Michael" w:date="2013-09-16T23:27:00Z">
              <w:tcPr>
                <w:tcW w:w="1751" w:type="dxa"/>
              </w:tcPr>
            </w:tcPrChange>
          </w:tcPr>
          <w:p w:rsidR="006C275B" w:rsidRDefault="006C275B" w:rsidP="002A7C2E">
            <w:pPr>
              <w:bidi w:val="0"/>
              <w:jc w:val="right"/>
            </w:pPr>
            <w:r>
              <w:t>getUserRoles</w:t>
            </w:r>
          </w:p>
        </w:tc>
        <w:tc>
          <w:tcPr>
            <w:tcW w:w="6467" w:type="dxa"/>
            <w:tcPrChange w:id="478" w:author="Michael" w:date="2013-09-16T23:27:00Z">
              <w:tcPr>
                <w:tcW w:w="6771" w:type="dxa"/>
              </w:tcPr>
            </w:tcPrChange>
          </w:tcPr>
          <w:p w:rsidR="006C275B" w:rsidRDefault="006C275B" w:rsidP="00662F7A">
            <w:pPr>
              <w:rPr>
                <w:rtl/>
              </w:rPr>
            </w:pPr>
            <w:r>
              <w:rPr>
                <w:rFonts w:hint="cs"/>
                <w:rtl/>
              </w:rPr>
              <w:t>מחזירה רשימת קבוצות שאליהן משויך היוזר</w:t>
            </w:r>
          </w:p>
        </w:tc>
      </w:tr>
      <w:tr w:rsidR="006C275B" w:rsidTr="00A53B85">
        <w:tc>
          <w:tcPr>
            <w:tcW w:w="1721" w:type="dxa"/>
            <w:tcPrChange w:id="479" w:author="Michael" w:date="2013-09-16T23:27:00Z">
              <w:tcPr>
                <w:tcW w:w="1751" w:type="dxa"/>
              </w:tcPr>
            </w:tcPrChange>
          </w:tcPr>
          <w:p w:rsidR="006C275B" w:rsidRDefault="006C275B" w:rsidP="002A7C2E">
            <w:r>
              <w:t>getUserByRolename</w:t>
            </w:r>
          </w:p>
        </w:tc>
        <w:tc>
          <w:tcPr>
            <w:tcW w:w="6467" w:type="dxa"/>
            <w:tcPrChange w:id="480" w:author="Michael" w:date="2013-09-16T23:27:00Z">
              <w:tcPr>
                <w:tcW w:w="6771" w:type="dxa"/>
              </w:tcPr>
            </w:tcPrChange>
          </w:tcPr>
          <w:p w:rsidR="006C275B" w:rsidRDefault="006C275B" w:rsidP="00662F7A">
            <w:pPr>
              <w:rPr>
                <w:rtl/>
              </w:rPr>
            </w:pPr>
            <w:r>
              <w:rPr>
                <w:rFonts w:hint="cs"/>
                <w:rtl/>
              </w:rPr>
              <w:t>מחזירה רשימת משתמשים שמשויכים לקבוצה מסוימת</w:t>
            </w:r>
          </w:p>
        </w:tc>
      </w:tr>
      <w:tr w:rsidR="006C275B" w:rsidTr="00A53B85">
        <w:tc>
          <w:tcPr>
            <w:tcW w:w="1721" w:type="dxa"/>
            <w:tcPrChange w:id="481" w:author="Michael" w:date="2013-09-16T23:27:00Z">
              <w:tcPr>
                <w:tcW w:w="1751" w:type="dxa"/>
              </w:tcPr>
            </w:tcPrChange>
          </w:tcPr>
          <w:p w:rsidR="006C275B" w:rsidRDefault="006C275B" w:rsidP="002A7C2E">
            <w:r>
              <w:t>getUserFullName</w:t>
            </w:r>
          </w:p>
        </w:tc>
        <w:tc>
          <w:tcPr>
            <w:tcW w:w="6467" w:type="dxa"/>
            <w:tcPrChange w:id="482" w:author="Michael" w:date="2013-09-16T23:27:00Z">
              <w:tcPr>
                <w:tcW w:w="6771" w:type="dxa"/>
              </w:tcPr>
            </w:tcPrChange>
          </w:tcPr>
          <w:p w:rsidR="006C275B" w:rsidRDefault="006C275B" w:rsidP="00662F7A">
            <w:pPr>
              <w:rPr>
                <w:rtl/>
              </w:rPr>
            </w:pPr>
            <w:r>
              <w:rPr>
                <w:rFonts w:hint="cs"/>
                <w:rtl/>
              </w:rPr>
              <w:t>מחזירה מחרוזת שמייצג שם פרטי ושם משפחה של משתמש</w:t>
            </w:r>
          </w:p>
        </w:tc>
      </w:tr>
      <w:tr w:rsidR="006C275B" w:rsidTr="00A53B85">
        <w:tc>
          <w:tcPr>
            <w:tcW w:w="1721" w:type="dxa"/>
            <w:tcPrChange w:id="483" w:author="Michael" w:date="2013-09-16T23:27:00Z">
              <w:tcPr>
                <w:tcW w:w="1751" w:type="dxa"/>
              </w:tcPr>
            </w:tcPrChange>
          </w:tcPr>
          <w:p w:rsidR="006C275B" w:rsidRDefault="00D44200" w:rsidP="002A7C2E">
            <w:r>
              <w:t>getUserList</w:t>
            </w:r>
          </w:p>
        </w:tc>
        <w:tc>
          <w:tcPr>
            <w:tcW w:w="6467" w:type="dxa"/>
            <w:tcPrChange w:id="484" w:author="Michael" w:date="2013-09-16T23:27:00Z">
              <w:tcPr>
                <w:tcW w:w="6771" w:type="dxa"/>
              </w:tcPr>
            </w:tcPrChange>
          </w:tcPr>
          <w:p w:rsidR="006C275B" w:rsidRDefault="007235E3" w:rsidP="00662F7A">
            <w:pPr>
              <w:rPr>
                <w:rtl/>
              </w:rPr>
            </w:pPr>
            <w:r>
              <w:rPr>
                <w:rFonts w:hint="cs"/>
                <w:rtl/>
              </w:rPr>
              <w:t xml:space="preserve">מחזירה </w:t>
            </w:r>
            <w:r w:rsidR="0058264C">
              <w:rPr>
                <w:rFonts w:hint="cs"/>
                <w:rtl/>
              </w:rPr>
              <w:t>את כל המשתמשים במערכת</w:t>
            </w:r>
          </w:p>
        </w:tc>
      </w:tr>
      <w:tr w:rsidR="006C275B" w:rsidTr="00A53B85">
        <w:tc>
          <w:tcPr>
            <w:tcW w:w="1721" w:type="dxa"/>
            <w:tcPrChange w:id="485" w:author="Michael" w:date="2013-09-16T23:27:00Z">
              <w:tcPr>
                <w:tcW w:w="1751" w:type="dxa"/>
              </w:tcPr>
            </w:tcPrChange>
          </w:tcPr>
          <w:p w:rsidR="006C275B" w:rsidRDefault="0058264C" w:rsidP="002A7C2E">
            <w:r>
              <w:t>getUserByUsername</w:t>
            </w:r>
          </w:p>
        </w:tc>
        <w:tc>
          <w:tcPr>
            <w:tcW w:w="6467" w:type="dxa"/>
            <w:tcPrChange w:id="486" w:author="Michael" w:date="2013-09-16T23:27:00Z">
              <w:tcPr>
                <w:tcW w:w="6771" w:type="dxa"/>
              </w:tcPr>
            </w:tcPrChange>
          </w:tcPr>
          <w:p w:rsidR="006C275B" w:rsidRDefault="0058264C" w:rsidP="00662F7A">
            <w:pPr>
              <w:rPr>
                <w:rtl/>
              </w:rPr>
            </w:pPr>
            <w:r>
              <w:rPr>
                <w:rFonts w:hint="cs"/>
                <w:rtl/>
              </w:rPr>
              <w:t>מחזירה פרטים של משתמש מסוים</w:t>
            </w:r>
          </w:p>
        </w:tc>
      </w:tr>
      <w:tr w:rsidR="0058264C" w:rsidTr="00A53B85">
        <w:tc>
          <w:tcPr>
            <w:tcW w:w="1721" w:type="dxa"/>
            <w:tcPrChange w:id="487" w:author="Michael" w:date="2013-09-16T23:27:00Z">
              <w:tcPr>
                <w:tcW w:w="1751" w:type="dxa"/>
              </w:tcPr>
            </w:tcPrChange>
          </w:tcPr>
          <w:p w:rsidR="0058264C" w:rsidRDefault="0058264C" w:rsidP="002A7C2E">
            <w:r>
              <w:t>updateUser</w:t>
            </w:r>
          </w:p>
        </w:tc>
        <w:tc>
          <w:tcPr>
            <w:tcW w:w="6467" w:type="dxa"/>
            <w:tcPrChange w:id="488" w:author="Michael" w:date="2013-09-16T23:27:00Z">
              <w:tcPr>
                <w:tcW w:w="6771" w:type="dxa"/>
              </w:tcPr>
            </w:tcPrChange>
          </w:tcPr>
          <w:p w:rsidR="0058264C" w:rsidRDefault="0058264C" w:rsidP="00662F7A">
            <w:pPr>
              <w:rPr>
                <w:rtl/>
              </w:rPr>
            </w:pPr>
            <w:r>
              <w:rPr>
                <w:rFonts w:hint="cs"/>
                <w:rtl/>
              </w:rPr>
              <w:t>מעדכנת פרטי משתמש</w:t>
            </w:r>
          </w:p>
        </w:tc>
      </w:tr>
      <w:tr w:rsidR="0058264C" w:rsidTr="00A53B85">
        <w:tc>
          <w:tcPr>
            <w:tcW w:w="1721" w:type="dxa"/>
            <w:tcPrChange w:id="489" w:author="Michael" w:date="2013-09-16T23:27:00Z">
              <w:tcPr>
                <w:tcW w:w="1751" w:type="dxa"/>
              </w:tcPr>
            </w:tcPrChange>
          </w:tcPr>
          <w:p w:rsidR="0058264C" w:rsidRDefault="009228A2" w:rsidP="002A7C2E">
            <w:r>
              <w:t>createNewUser</w:t>
            </w:r>
          </w:p>
        </w:tc>
        <w:tc>
          <w:tcPr>
            <w:tcW w:w="6467" w:type="dxa"/>
            <w:tcPrChange w:id="490" w:author="Michael" w:date="2013-09-16T23:27:00Z">
              <w:tcPr>
                <w:tcW w:w="6771" w:type="dxa"/>
              </w:tcPr>
            </w:tcPrChange>
          </w:tcPr>
          <w:p w:rsidR="0058264C" w:rsidRDefault="009228A2" w:rsidP="00662F7A">
            <w:pPr>
              <w:rPr>
                <w:rtl/>
              </w:rPr>
            </w:pPr>
            <w:r>
              <w:rPr>
                <w:rFonts w:hint="cs"/>
                <w:rtl/>
              </w:rPr>
              <w:t>יוצרת משתמש חדש</w:t>
            </w:r>
          </w:p>
        </w:tc>
      </w:tr>
      <w:tr w:rsidR="0058264C" w:rsidTr="00A53B85">
        <w:tc>
          <w:tcPr>
            <w:tcW w:w="1721" w:type="dxa"/>
            <w:tcPrChange w:id="491" w:author="Michael" w:date="2013-09-16T23:27:00Z">
              <w:tcPr>
                <w:tcW w:w="1751" w:type="dxa"/>
              </w:tcPr>
            </w:tcPrChange>
          </w:tcPr>
          <w:p w:rsidR="0058264C" w:rsidRDefault="0058264C" w:rsidP="002A7C2E">
            <w:r>
              <w:t>getUserTeamName</w:t>
            </w:r>
          </w:p>
        </w:tc>
        <w:tc>
          <w:tcPr>
            <w:tcW w:w="6467" w:type="dxa"/>
            <w:tcPrChange w:id="492" w:author="Michael" w:date="2013-09-16T23:27:00Z">
              <w:tcPr>
                <w:tcW w:w="6771" w:type="dxa"/>
              </w:tcPr>
            </w:tcPrChange>
          </w:tcPr>
          <w:p w:rsidR="0058264C" w:rsidRDefault="0058264C" w:rsidP="00662F7A">
            <w:pPr>
              <w:rPr>
                <w:rtl/>
              </w:rPr>
            </w:pPr>
            <w:r>
              <w:rPr>
                <w:rFonts w:hint="cs"/>
                <w:rtl/>
              </w:rPr>
              <w:t>מחזירה שם של צוות של המשתמש</w:t>
            </w:r>
          </w:p>
        </w:tc>
      </w:tr>
      <w:tr w:rsidR="009228A2" w:rsidTr="00A53B85">
        <w:tc>
          <w:tcPr>
            <w:tcW w:w="1721" w:type="dxa"/>
            <w:tcPrChange w:id="493" w:author="Michael" w:date="2013-09-16T23:27:00Z">
              <w:tcPr>
                <w:tcW w:w="1751" w:type="dxa"/>
              </w:tcPr>
            </w:tcPrChange>
          </w:tcPr>
          <w:p w:rsidR="009228A2" w:rsidRDefault="009228A2" w:rsidP="002A7C2E">
            <w:r>
              <w:t>setUserPassword</w:t>
            </w:r>
          </w:p>
        </w:tc>
        <w:tc>
          <w:tcPr>
            <w:tcW w:w="6467" w:type="dxa"/>
            <w:tcPrChange w:id="494" w:author="Michael" w:date="2013-09-16T23:27:00Z">
              <w:tcPr>
                <w:tcW w:w="6771" w:type="dxa"/>
              </w:tcPr>
            </w:tcPrChange>
          </w:tcPr>
          <w:p w:rsidR="009228A2" w:rsidRDefault="00B00420" w:rsidP="008B254B">
            <w:pPr>
              <w:rPr>
                <w:rtl/>
              </w:rPr>
            </w:pPr>
            <w:r>
              <w:rPr>
                <w:rFonts w:hint="cs"/>
                <w:rtl/>
              </w:rPr>
              <w:t>משנה סיסמא של משת</w:t>
            </w:r>
            <w:r w:rsidR="009228A2">
              <w:rPr>
                <w:rFonts w:hint="cs"/>
                <w:rtl/>
              </w:rPr>
              <w:t>מש (שמורה בטבלה בצורה מוצפנת)</w:t>
            </w:r>
          </w:p>
        </w:tc>
      </w:tr>
    </w:tbl>
    <w:p w:rsidR="006C275B" w:rsidRDefault="006C275B" w:rsidP="006C275B">
      <w:pPr>
        <w:pStyle w:val="ListParagraph"/>
        <w:ind w:left="360"/>
        <w:rPr>
          <w:rtl/>
        </w:rPr>
      </w:pPr>
    </w:p>
    <w:p w:rsidR="009228A2" w:rsidRDefault="009228A2" w:rsidP="006C275B">
      <w:pPr>
        <w:pStyle w:val="ListParagraph"/>
        <w:ind w:left="360"/>
        <w:rPr>
          <w:rtl/>
        </w:rPr>
      </w:pPr>
    </w:p>
    <w:p w:rsidR="009228A2" w:rsidRDefault="009228A2" w:rsidP="006C275B">
      <w:pPr>
        <w:pStyle w:val="ListParagraph"/>
        <w:ind w:left="360"/>
      </w:pPr>
    </w:p>
    <w:p w:rsidR="006C275B" w:rsidRDefault="006C275B" w:rsidP="006C275B">
      <w:pPr>
        <w:pStyle w:val="ListParagraph"/>
        <w:numPr>
          <w:ilvl w:val="0"/>
          <w:numId w:val="9"/>
        </w:numPr>
      </w:pPr>
      <w:r>
        <w:rPr>
          <w:rFonts w:hint="cs"/>
          <w:rtl/>
        </w:rPr>
        <w:t xml:space="preserve"> </w:t>
      </w:r>
      <w:r w:rsidR="0058264C" w:rsidRPr="00E85707">
        <w:rPr>
          <w:rStyle w:val="Heading4Char"/>
          <w:rPrChange w:id="495" w:author="Michael" w:date="2013-09-15T21:29:00Z">
            <w:rPr/>
          </w:rPrChange>
        </w:rPr>
        <w:t>LicenseDaoLocal</w:t>
      </w:r>
      <w:r w:rsidR="0058264C">
        <w:rPr>
          <w:rFonts w:hint="cs"/>
          <w:rtl/>
        </w:rPr>
        <w:t xml:space="preserve"> </w:t>
      </w:r>
      <w:r w:rsidR="0058264C">
        <w:rPr>
          <w:rtl/>
        </w:rPr>
        <w:t>–</w:t>
      </w:r>
      <w:r w:rsidR="0058264C">
        <w:rPr>
          <w:rFonts w:hint="cs"/>
          <w:rtl/>
        </w:rPr>
        <w:t xml:space="preserve"> ממשק לטבלת </w:t>
      </w:r>
      <w:r w:rsidR="0058264C">
        <w:t>license</w:t>
      </w:r>
      <w:r w:rsidR="0058264C">
        <w:rPr>
          <w:rFonts w:hint="cs"/>
          <w:rtl/>
        </w:rPr>
        <w:t xml:space="preserve"> דרך </w:t>
      </w:r>
      <w:r w:rsidR="0058264C">
        <w:t>License Entity</w:t>
      </w:r>
      <w:r w:rsidR="0058264C">
        <w:rPr>
          <w:rFonts w:hint="cs"/>
          <w:rtl/>
        </w:rPr>
        <w:t>:</w:t>
      </w:r>
    </w:p>
    <w:tbl>
      <w:tblPr>
        <w:tblStyle w:val="TableGrid"/>
        <w:bidiVisual/>
        <w:tblW w:w="0" w:type="auto"/>
        <w:tblInd w:w="360" w:type="dxa"/>
        <w:tblLook w:val="04A0" w:firstRow="1" w:lastRow="0" w:firstColumn="1" w:lastColumn="0" w:noHBand="0" w:noVBand="1"/>
        <w:tblPrChange w:id="496" w:author="Michael" w:date="2013-09-15T21:13:00Z">
          <w:tblPr>
            <w:tblStyle w:val="TableGrid"/>
            <w:bidiVisual/>
            <w:tblW w:w="0" w:type="auto"/>
            <w:tblInd w:w="360" w:type="dxa"/>
            <w:tblLook w:val="04A0" w:firstRow="1" w:lastRow="0" w:firstColumn="1" w:lastColumn="0" w:noHBand="0" w:noVBand="1"/>
          </w:tblPr>
        </w:tblPrChange>
      </w:tblPr>
      <w:tblGrid>
        <w:gridCol w:w="2630"/>
        <w:gridCol w:w="5532"/>
        <w:tblGridChange w:id="497">
          <w:tblGrid>
            <w:gridCol w:w="2630"/>
            <w:gridCol w:w="5532"/>
          </w:tblGrid>
        </w:tblGridChange>
      </w:tblGrid>
      <w:tr w:rsidR="0058264C" w:rsidTr="00E5156F">
        <w:tc>
          <w:tcPr>
            <w:tcW w:w="2630" w:type="dxa"/>
            <w:shd w:val="clear" w:color="auto" w:fill="C6D9F1" w:themeFill="text2" w:themeFillTint="33"/>
            <w:tcPrChange w:id="498" w:author="Michael" w:date="2013-09-15T21:13:00Z">
              <w:tcPr>
                <w:tcW w:w="2242" w:type="dxa"/>
                <w:shd w:val="clear" w:color="auto" w:fill="C6D9F1" w:themeFill="text2" w:themeFillTint="33"/>
              </w:tcPr>
            </w:tcPrChange>
          </w:tcPr>
          <w:p w:rsidR="0058264C" w:rsidRDefault="0058264C" w:rsidP="00662F7A">
            <w:pPr>
              <w:jc w:val="center"/>
              <w:rPr>
                <w:rtl/>
              </w:rPr>
            </w:pPr>
            <w:r>
              <w:rPr>
                <w:rFonts w:hint="cs"/>
                <w:rtl/>
              </w:rPr>
              <w:t>מתודה</w:t>
            </w:r>
          </w:p>
        </w:tc>
        <w:tc>
          <w:tcPr>
            <w:tcW w:w="5532" w:type="dxa"/>
            <w:shd w:val="clear" w:color="auto" w:fill="C6D9F1" w:themeFill="text2" w:themeFillTint="33"/>
            <w:tcPrChange w:id="499" w:author="Michael" w:date="2013-09-15T21:13:00Z">
              <w:tcPr>
                <w:tcW w:w="5920" w:type="dxa"/>
                <w:shd w:val="clear" w:color="auto" w:fill="C6D9F1" w:themeFill="text2" w:themeFillTint="33"/>
              </w:tcPr>
            </w:tcPrChange>
          </w:tcPr>
          <w:p w:rsidR="0058264C" w:rsidRDefault="0058264C" w:rsidP="00662F7A">
            <w:pPr>
              <w:jc w:val="center"/>
              <w:rPr>
                <w:rtl/>
              </w:rPr>
            </w:pPr>
            <w:r>
              <w:rPr>
                <w:rFonts w:hint="cs"/>
                <w:rtl/>
              </w:rPr>
              <w:t>תאור</w:t>
            </w:r>
          </w:p>
        </w:tc>
      </w:tr>
      <w:tr w:rsidR="0058264C" w:rsidTr="00E5156F">
        <w:tc>
          <w:tcPr>
            <w:tcW w:w="2630" w:type="dxa"/>
            <w:tcPrChange w:id="500" w:author="Michael" w:date="2013-09-15T21:13:00Z">
              <w:tcPr>
                <w:tcW w:w="2242" w:type="dxa"/>
              </w:tcPr>
            </w:tcPrChange>
          </w:tcPr>
          <w:p w:rsidR="0058264C" w:rsidRDefault="0058264C" w:rsidP="0058264C">
            <w:pPr>
              <w:pStyle w:val="ListParagraph"/>
              <w:ind w:left="0"/>
            </w:pPr>
            <w:r>
              <w:t>createNewLicense</w:t>
            </w:r>
          </w:p>
        </w:tc>
        <w:tc>
          <w:tcPr>
            <w:tcW w:w="5532" w:type="dxa"/>
            <w:tcPrChange w:id="501" w:author="Michael" w:date="2013-09-15T21:13:00Z">
              <w:tcPr>
                <w:tcW w:w="5920" w:type="dxa"/>
              </w:tcPr>
            </w:tcPrChange>
          </w:tcPr>
          <w:p w:rsidR="0058264C" w:rsidRDefault="0058264C" w:rsidP="0058264C">
            <w:pPr>
              <w:pStyle w:val="ListParagraph"/>
              <w:ind w:left="0"/>
              <w:rPr>
                <w:rtl/>
              </w:rPr>
            </w:pPr>
            <w:r>
              <w:rPr>
                <w:rFonts w:hint="cs"/>
                <w:rtl/>
              </w:rPr>
              <w:t>יוצרת רשיון חדש בטבלה</w:t>
            </w:r>
          </w:p>
        </w:tc>
      </w:tr>
      <w:tr w:rsidR="0058264C" w:rsidTr="00E5156F">
        <w:tc>
          <w:tcPr>
            <w:tcW w:w="2630" w:type="dxa"/>
            <w:tcPrChange w:id="502" w:author="Michael" w:date="2013-09-15T21:13:00Z">
              <w:tcPr>
                <w:tcW w:w="2242" w:type="dxa"/>
              </w:tcPr>
            </w:tcPrChange>
          </w:tcPr>
          <w:p w:rsidR="0058264C" w:rsidRDefault="0058264C" w:rsidP="0058264C">
            <w:pPr>
              <w:pStyle w:val="ListParagraph"/>
              <w:ind w:left="0"/>
            </w:pPr>
            <w:r>
              <w:t>updateLicense</w:t>
            </w:r>
          </w:p>
        </w:tc>
        <w:tc>
          <w:tcPr>
            <w:tcW w:w="5532" w:type="dxa"/>
            <w:tcPrChange w:id="503" w:author="Michael" w:date="2013-09-15T21:13:00Z">
              <w:tcPr>
                <w:tcW w:w="5920" w:type="dxa"/>
              </w:tcPr>
            </w:tcPrChange>
          </w:tcPr>
          <w:p w:rsidR="0058264C" w:rsidRDefault="0058264C" w:rsidP="0058264C">
            <w:pPr>
              <w:pStyle w:val="ListParagraph"/>
              <w:ind w:left="0"/>
              <w:rPr>
                <w:rtl/>
              </w:rPr>
            </w:pPr>
            <w:r>
              <w:rPr>
                <w:rFonts w:hint="cs"/>
                <w:rtl/>
              </w:rPr>
              <w:t xml:space="preserve">מעדכת </w:t>
            </w:r>
            <w:r w:rsidR="009228A2">
              <w:rPr>
                <w:rFonts w:hint="cs"/>
                <w:rtl/>
              </w:rPr>
              <w:t>רשיון קיים</w:t>
            </w:r>
          </w:p>
        </w:tc>
      </w:tr>
      <w:tr w:rsidR="0058264C" w:rsidDel="00E5156F" w:rsidTr="00E5156F">
        <w:trPr>
          <w:del w:id="504" w:author="Michael" w:date="2013-09-15T21:13:00Z"/>
        </w:trPr>
        <w:tc>
          <w:tcPr>
            <w:tcW w:w="2630" w:type="dxa"/>
            <w:tcPrChange w:id="505" w:author="Michael" w:date="2013-09-15T21:13:00Z">
              <w:tcPr>
                <w:tcW w:w="2242" w:type="dxa"/>
              </w:tcPr>
            </w:tcPrChange>
          </w:tcPr>
          <w:p w:rsidR="0058264C" w:rsidDel="00E5156F" w:rsidRDefault="009228A2" w:rsidP="0058264C">
            <w:pPr>
              <w:pStyle w:val="ListParagraph"/>
              <w:ind w:left="0"/>
              <w:rPr>
                <w:del w:id="506" w:author="Michael" w:date="2013-09-15T21:13:00Z"/>
              </w:rPr>
            </w:pPr>
            <w:del w:id="507" w:author="Michael" w:date="2013-09-15T21:13:00Z">
              <w:r w:rsidDel="00E5156F">
                <w:delText>removeLicense</w:delText>
              </w:r>
            </w:del>
          </w:p>
        </w:tc>
        <w:tc>
          <w:tcPr>
            <w:tcW w:w="5532" w:type="dxa"/>
            <w:tcPrChange w:id="508" w:author="Michael" w:date="2013-09-15T21:13:00Z">
              <w:tcPr>
                <w:tcW w:w="5920" w:type="dxa"/>
              </w:tcPr>
            </w:tcPrChange>
          </w:tcPr>
          <w:p w:rsidR="0058264C" w:rsidDel="00E5156F" w:rsidRDefault="009228A2" w:rsidP="0058264C">
            <w:pPr>
              <w:pStyle w:val="ListParagraph"/>
              <w:ind w:left="0"/>
              <w:rPr>
                <w:del w:id="509" w:author="Michael" w:date="2013-09-15T21:13:00Z"/>
                <w:rtl/>
              </w:rPr>
            </w:pPr>
            <w:del w:id="510" w:author="Michael" w:date="2013-09-15T21:13:00Z">
              <w:r w:rsidDel="00E5156F">
                <w:rPr>
                  <w:rFonts w:hint="cs"/>
                  <w:rtl/>
                </w:rPr>
                <w:delText>מוחקת רשיון מהטבלה</w:delText>
              </w:r>
            </w:del>
          </w:p>
        </w:tc>
      </w:tr>
      <w:tr w:rsidR="0058264C" w:rsidTr="00E5156F">
        <w:tc>
          <w:tcPr>
            <w:tcW w:w="2630" w:type="dxa"/>
            <w:tcPrChange w:id="511" w:author="Michael" w:date="2013-09-15T21:13:00Z">
              <w:tcPr>
                <w:tcW w:w="2242" w:type="dxa"/>
              </w:tcPr>
            </w:tcPrChange>
          </w:tcPr>
          <w:p w:rsidR="0058264C" w:rsidRDefault="00991EED" w:rsidP="0058264C">
            <w:pPr>
              <w:pStyle w:val="ListParagraph"/>
              <w:ind w:left="0"/>
              <w:rPr>
                <w:rtl/>
              </w:rPr>
            </w:pPr>
            <w:r>
              <w:t>getLicenseById</w:t>
            </w:r>
          </w:p>
        </w:tc>
        <w:tc>
          <w:tcPr>
            <w:tcW w:w="5532" w:type="dxa"/>
            <w:tcPrChange w:id="512" w:author="Michael" w:date="2013-09-15T21:13:00Z">
              <w:tcPr>
                <w:tcW w:w="5920" w:type="dxa"/>
              </w:tcPr>
            </w:tcPrChange>
          </w:tcPr>
          <w:p w:rsidR="0058264C" w:rsidRDefault="009228A2" w:rsidP="0058264C">
            <w:pPr>
              <w:pStyle w:val="ListParagraph"/>
              <w:ind w:left="0"/>
              <w:rPr>
                <w:rtl/>
              </w:rPr>
            </w:pPr>
            <w:r>
              <w:rPr>
                <w:rFonts w:hint="cs"/>
                <w:rtl/>
              </w:rPr>
              <w:t xml:space="preserve">מחזירה רשיון לפי </w:t>
            </w:r>
            <w:r>
              <w:t xml:space="preserve">ID </w:t>
            </w:r>
            <w:r>
              <w:rPr>
                <w:rFonts w:hint="cs"/>
                <w:rtl/>
              </w:rPr>
              <w:t xml:space="preserve"> מסוים</w:t>
            </w:r>
          </w:p>
        </w:tc>
      </w:tr>
      <w:tr w:rsidR="0058264C" w:rsidTr="00E5156F">
        <w:tc>
          <w:tcPr>
            <w:tcW w:w="2630" w:type="dxa"/>
            <w:tcPrChange w:id="513" w:author="Michael" w:date="2013-09-15T21:13:00Z">
              <w:tcPr>
                <w:tcW w:w="2242" w:type="dxa"/>
              </w:tcPr>
            </w:tcPrChange>
          </w:tcPr>
          <w:p w:rsidR="0058264C" w:rsidRDefault="00991EED" w:rsidP="0058264C">
            <w:pPr>
              <w:pStyle w:val="ListParagraph"/>
              <w:ind w:left="0"/>
            </w:pPr>
            <w:r>
              <w:t>getLicensesByProgramId</w:t>
            </w:r>
          </w:p>
        </w:tc>
        <w:tc>
          <w:tcPr>
            <w:tcW w:w="5532" w:type="dxa"/>
            <w:tcPrChange w:id="514" w:author="Michael" w:date="2013-09-15T21:13:00Z">
              <w:tcPr>
                <w:tcW w:w="5920" w:type="dxa"/>
              </w:tcPr>
            </w:tcPrChange>
          </w:tcPr>
          <w:p w:rsidR="0058264C" w:rsidRDefault="00CC331F" w:rsidP="0058264C">
            <w:pPr>
              <w:pStyle w:val="ListParagraph"/>
              <w:ind w:left="0"/>
              <w:rPr>
                <w:rtl/>
              </w:rPr>
            </w:pPr>
            <w:r>
              <w:rPr>
                <w:rFonts w:hint="cs"/>
                <w:rtl/>
              </w:rPr>
              <w:t>מחזירה את כל הרשיונות השייכם לתוכנה מסוימת</w:t>
            </w:r>
          </w:p>
        </w:tc>
      </w:tr>
      <w:tr w:rsidR="0058264C" w:rsidTr="00E5156F">
        <w:tc>
          <w:tcPr>
            <w:tcW w:w="2630" w:type="dxa"/>
            <w:tcPrChange w:id="515" w:author="Michael" w:date="2013-09-15T21:13:00Z">
              <w:tcPr>
                <w:tcW w:w="2242" w:type="dxa"/>
              </w:tcPr>
            </w:tcPrChange>
          </w:tcPr>
          <w:p w:rsidR="0058264C" w:rsidRDefault="00CC331F" w:rsidP="0058264C">
            <w:pPr>
              <w:pStyle w:val="ListParagraph"/>
              <w:ind w:left="0"/>
            </w:pPr>
            <w:r>
              <w:t>getFreeLicensesByProgram</w:t>
            </w:r>
          </w:p>
        </w:tc>
        <w:tc>
          <w:tcPr>
            <w:tcW w:w="5532" w:type="dxa"/>
            <w:tcPrChange w:id="516" w:author="Michael" w:date="2013-09-15T21:13:00Z">
              <w:tcPr>
                <w:tcW w:w="5920" w:type="dxa"/>
              </w:tcPr>
            </w:tcPrChange>
          </w:tcPr>
          <w:p w:rsidR="0058264C" w:rsidRDefault="00CC331F" w:rsidP="0058264C">
            <w:pPr>
              <w:pStyle w:val="ListParagraph"/>
              <w:ind w:left="0"/>
            </w:pPr>
            <w:r>
              <w:rPr>
                <w:rFonts w:hint="cs"/>
                <w:rtl/>
              </w:rPr>
              <w:t>מחזירה את כל הרשיונות הפנויים עבור תוכנה מסוימת</w:t>
            </w:r>
          </w:p>
        </w:tc>
      </w:tr>
      <w:tr w:rsidR="0058264C" w:rsidTr="00E5156F">
        <w:tc>
          <w:tcPr>
            <w:tcW w:w="2630" w:type="dxa"/>
            <w:tcPrChange w:id="517" w:author="Michael" w:date="2013-09-15T21:13:00Z">
              <w:tcPr>
                <w:tcW w:w="2242" w:type="dxa"/>
              </w:tcPr>
            </w:tcPrChange>
          </w:tcPr>
          <w:p w:rsidR="0058264C" w:rsidRDefault="00CC331F" w:rsidP="0058264C">
            <w:pPr>
              <w:pStyle w:val="ListParagraph"/>
              <w:ind w:left="0"/>
            </w:pPr>
            <w:r>
              <w:t>getAll</w:t>
            </w:r>
          </w:p>
        </w:tc>
        <w:tc>
          <w:tcPr>
            <w:tcW w:w="5532" w:type="dxa"/>
            <w:tcPrChange w:id="518" w:author="Michael" w:date="2013-09-15T21:13:00Z">
              <w:tcPr>
                <w:tcW w:w="5920" w:type="dxa"/>
              </w:tcPr>
            </w:tcPrChange>
          </w:tcPr>
          <w:p w:rsidR="0058264C" w:rsidRDefault="00CC331F" w:rsidP="0058264C">
            <w:pPr>
              <w:pStyle w:val="ListParagraph"/>
              <w:ind w:left="0"/>
              <w:rPr>
                <w:rtl/>
              </w:rPr>
            </w:pPr>
            <w:r>
              <w:rPr>
                <w:rFonts w:hint="cs"/>
                <w:rtl/>
              </w:rPr>
              <w:t>מחזירה את כל הרשיונות במערכת</w:t>
            </w:r>
          </w:p>
        </w:tc>
      </w:tr>
      <w:tr w:rsidR="00CC331F" w:rsidTr="00E5156F">
        <w:tc>
          <w:tcPr>
            <w:tcW w:w="2630" w:type="dxa"/>
            <w:tcPrChange w:id="519" w:author="Michael" w:date="2013-09-15T21:13:00Z">
              <w:tcPr>
                <w:tcW w:w="2242" w:type="dxa"/>
              </w:tcPr>
            </w:tcPrChange>
          </w:tcPr>
          <w:p w:rsidR="00CC331F" w:rsidRDefault="00CC331F" w:rsidP="0058264C">
            <w:pPr>
              <w:pStyle w:val="ListParagraph"/>
              <w:ind w:left="0"/>
            </w:pPr>
            <w:r>
              <w:t>getLicensesByAppUser</w:t>
            </w:r>
          </w:p>
        </w:tc>
        <w:tc>
          <w:tcPr>
            <w:tcW w:w="5532" w:type="dxa"/>
            <w:tcPrChange w:id="520" w:author="Michael" w:date="2013-09-15T21:13:00Z">
              <w:tcPr>
                <w:tcW w:w="5920" w:type="dxa"/>
              </w:tcPr>
            </w:tcPrChange>
          </w:tcPr>
          <w:p w:rsidR="00137E7E" w:rsidRDefault="00CC331F" w:rsidP="00137E7E">
            <w:pPr>
              <w:pStyle w:val="ListParagraph"/>
              <w:ind w:left="0"/>
              <w:rPr>
                <w:rtl/>
              </w:rPr>
            </w:pPr>
            <w:r>
              <w:rPr>
                <w:rFonts w:hint="cs"/>
                <w:rtl/>
              </w:rPr>
              <w:t>מחזירה את כל הרשיונות המשויכים למשתמש מסוים</w:t>
            </w:r>
          </w:p>
        </w:tc>
      </w:tr>
    </w:tbl>
    <w:p w:rsidR="0058264C" w:rsidRDefault="0058264C" w:rsidP="0058264C">
      <w:pPr>
        <w:pStyle w:val="ListParagraph"/>
        <w:ind w:left="360"/>
        <w:rPr>
          <w:rtl/>
        </w:rPr>
      </w:pPr>
    </w:p>
    <w:p w:rsidR="00137E7E" w:rsidRDefault="00137E7E" w:rsidP="000970AA">
      <w:pPr>
        <w:pStyle w:val="ListParagraph"/>
        <w:numPr>
          <w:ilvl w:val="0"/>
          <w:numId w:val="9"/>
        </w:numPr>
      </w:pPr>
      <w:r w:rsidRPr="00E85707">
        <w:rPr>
          <w:rStyle w:val="Heading4Char"/>
          <w:rPrChange w:id="521" w:author="Michael" w:date="2013-09-15T21:29:00Z">
            <w:rPr/>
          </w:rPrChange>
        </w:rPr>
        <w:t>LicenseFlowDaoLocal</w:t>
      </w:r>
      <w:r>
        <w:rPr>
          <w:rFonts w:hint="cs"/>
          <w:rtl/>
        </w:rPr>
        <w:t xml:space="preserve"> </w:t>
      </w:r>
      <w:r>
        <w:rPr>
          <w:rtl/>
        </w:rPr>
        <w:t>–</w:t>
      </w:r>
      <w:r>
        <w:rPr>
          <w:rFonts w:hint="cs"/>
          <w:rtl/>
        </w:rPr>
        <w:t xml:space="preserve"> ממשק לטבלת </w:t>
      </w:r>
      <w:r w:rsidR="000970AA">
        <w:t>license_flow</w:t>
      </w:r>
      <w:r>
        <w:rPr>
          <w:rFonts w:hint="cs"/>
          <w:rtl/>
        </w:rPr>
        <w:t xml:space="preserve"> דרך </w:t>
      </w:r>
      <w:r>
        <w:t>LicenseFlow Entity</w:t>
      </w:r>
      <w:r>
        <w:rPr>
          <w:rFonts w:hint="cs"/>
          <w:rtl/>
        </w:rPr>
        <w:t>:</w:t>
      </w:r>
    </w:p>
    <w:tbl>
      <w:tblPr>
        <w:tblStyle w:val="TableGrid"/>
        <w:bidiVisual/>
        <w:tblW w:w="0" w:type="auto"/>
        <w:tblInd w:w="360" w:type="dxa"/>
        <w:tblLook w:val="04A0" w:firstRow="1" w:lastRow="0" w:firstColumn="1" w:lastColumn="0" w:noHBand="0" w:noVBand="1"/>
      </w:tblPr>
      <w:tblGrid>
        <w:gridCol w:w="2667"/>
        <w:gridCol w:w="5495"/>
      </w:tblGrid>
      <w:tr w:rsidR="00137E7E" w:rsidTr="00137E7E">
        <w:tc>
          <w:tcPr>
            <w:tcW w:w="2667" w:type="dxa"/>
            <w:shd w:val="clear" w:color="auto" w:fill="C6D9F1" w:themeFill="text2" w:themeFillTint="33"/>
          </w:tcPr>
          <w:p w:rsidR="00137E7E" w:rsidRDefault="00137E7E" w:rsidP="00662F7A">
            <w:pPr>
              <w:jc w:val="center"/>
              <w:rPr>
                <w:rtl/>
              </w:rPr>
            </w:pPr>
            <w:r>
              <w:rPr>
                <w:rFonts w:hint="cs"/>
                <w:rtl/>
              </w:rPr>
              <w:t>מתודה</w:t>
            </w:r>
          </w:p>
        </w:tc>
        <w:tc>
          <w:tcPr>
            <w:tcW w:w="5495" w:type="dxa"/>
            <w:shd w:val="clear" w:color="auto" w:fill="C6D9F1" w:themeFill="text2" w:themeFillTint="33"/>
          </w:tcPr>
          <w:p w:rsidR="00137E7E" w:rsidRDefault="00137E7E" w:rsidP="00662F7A">
            <w:pPr>
              <w:jc w:val="center"/>
              <w:rPr>
                <w:rtl/>
              </w:rPr>
            </w:pPr>
            <w:r>
              <w:rPr>
                <w:rFonts w:hint="cs"/>
                <w:rtl/>
              </w:rPr>
              <w:t>תאור</w:t>
            </w:r>
          </w:p>
        </w:tc>
      </w:tr>
      <w:tr w:rsidR="00137E7E" w:rsidTr="00137E7E">
        <w:tc>
          <w:tcPr>
            <w:tcW w:w="2667" w:type="dxa"/>
          </w:tcPr>
          <w:p w:rsidR="00137E7E" w:rsidRDefault="00137E7E" w:rsidP="00137E7E">
            <w:pPr>
              <w:pStyle w:val="ListParagraph"/>
              <w:ind w:left="0"/>
            </w:pPr>
            <w:r>
              <w:t>createRequest</w:t>
            </w:r>
          </w:p>
        </w:tc>
        <w:tc>
          <w:tcPr>
            <w:tcW w:w="5495" w:type="dxa"/>
          </w:tcPr>
          <w:p w:rsidR="00137E7E" w:rsidRDefault="00137E7E" w:rsidP="00137E7E">
            <w:pPr>
              <w:pStyle w:val="ListParagraph"/>
              <w:ind w:left="0"/>
              <w:rPr>
                <w:rtl/>
              </w:rPr>
            </w:pPr>
            <w:r>
              <w:rPr>
                <w:rFonts w:hint="cs"/>
                <w:rtl/>
              </w:rPr>
              <w:t>יוצרת בקשה לרשיון חדש ומחזירה את מספר הבקשה</w:t>
            </w:r>
          </w:p>
        </w:tc>
      </w:tr>
      <w:tr w:rsidR="00137E7E" w:rsidTr="00137E7E">
        <w:tc>
          <w:tcPr>
            <w:tcW w:w="2667" w:type="dxa"/>
          </w:tcPr>
          <w:p w:rsidR="00137E7E" w:rsidRDefault="00137E7E" w:rsidP="00137E7E">
            <w:pPr>
              <w:pStyle w:val="ListParagraph"/>
              <w:ind w:left="0"/>
            </w:pPr>
            <w:r>
              <w:t>editRequest</w:t>
            </w:r>
          </w:p>
        </w:tc>
        <w:tc>
          <w:tcPr>
            <w:tcW w:w="5495" w:type="dxa"/>
          </w:tcPr>
          <w:p w:rsidR="00137E7E" w:rsidRDefault="00137E7E" w:rsidP="00137E7E">
            <w:pPr>
              <w:pStyle w:val="ListParagraph"/>
              <w:ind w:left="0"/>
              <w:rPr>
                <w:rtl/>
              </w:rPr>
            </w:pPr>
            <w:r>
              <w:rPr>
                <w:rFonts w:hint="cs"/>
                <w:rtl/>
              </w:rPr>
              <w:t>מעדכנת בקשה קיימת</w:t>
            </w:r>
          </w:p>
        </w:tc>
      </w:tr>
      <w:tr w:rsidR="00137E7E" w:rsidTr="00137E7E">
        <w:tc>
          <w:tcPr>
            <w:tcW w:w="2667" w:type="dxa"/>
          </w:tcPr>
          <w:p w:rsidR="00137E7E" w:rsidRDefault="00137E7E" w:rsidP="00137E7E">
            <w:pPr>
              <w:pStyle w:val="ListParagraph"/>
              <w:ind w:left="0"/>
            </w:pPr>
            <w:r>
              <w:t>deleteRequest</w:t>
            </w:r>
          </w:p>
        </w:tc>
        <w:tc>
          <w:tcPr>
            <w:tcW w:w="5495" w:type="dxa"/>
          </w:tcPr>
          <w:p w:rsidR="00137E7E" w:rsidRDefault="00137E7E" w:rsidP="00137E7E">
            <w:pPr>
              <w:pStyle w:val="ListParagraph"/>
              <w:ind w:left="0"/>
              <w:rPr>
                <w:rtl/>
              </w:rPr>
            </w:pPr>
            <w:r>
              <w:rPr>
                <w:rFonts w:hint="cs"/>
                <w:rtl/>
              </w:rPr>
              <w:t>מוחקת בקשה</w:t>
            </w:r>
          </w:p>
        </w:tc>
      </w:tr>
      <w:tr w:rsidR="00137E7E" w:rsidTr="00137E7E">
        <w:tc>
          <w:tcPr>
            <w:tcW w:w="2667" w:type="dxa"/>
          </w:tcPr>
          <w:p w:rsidR="00137E7E" w:rsidRDefault="00137E7E" w:rsidP="00137E7E">
            <w:pPr>
              <w:pStyle w:val="ListParagraph"/>
              <w:ind w:left="0"/>
            </w:pPr>
            <w:r>
              <w:t>getByRequestId</w:t>
            </w:r>
          </w:p>
        </w:tc>
        <w:tc>
          <w:tcPr>
            <w:tcW w:w="5495" w:type="dxa"/>
          </w:tcPr>
          <w:p w:rsidR="00137E7E" w:rsidRDefault="00137E7E" w:rsidP="00137E7E">
            <w:pPr>
              <w:pStyle w:val="ListParagraph"/>
              <w:ind w:left="0"/>
              <w:rPr>
                <w:rtl/>
              </w:rPr>
            </w:pPr>
            <w:r>
              <w:rPr>
                <w:rFonts w:hint="cs"/>
                <w:rtl/>
              </w:rPr>
              <w:t>מחזירה בקשה לפי מספר הבקשה</w:t>
            </w:r>
          </w:p>
        </w:tc>
      </w:tr>
      <w:tr w:rsidR="00137E7E" w:rsidTr="00137E7E">
        <w:tc>
          <w:tcPr>
            <w:tcW w:w="2667" w:type="dxa"/>
          </w:tcPr>
          <w:p w:rsidR="00137E7E" w:rsidRDefault="00137E7E" w:rsidP="00137E7E">
            <w:pPr>
              <w:pStyle w:val="ListParagraph"/>
              <w:ind w:left="0"/>
            </w:pPr>
            <w:r>
              <w:t>getByUsername</w:t>
            </w:r>
          </w:p>
        </w:tc>
        <w:tc>
          <w:tcPr>
            <w:tcW w:w="5495" w:type="dxa"/>
          </w:tcPr>
          <w:p w:rsidR="00137E7E" w:rsidRDefault="00137E7E" w:rsidP="00137E7E">
            <w:pPr>
              <w:pStyle w:val="ListParagraph"/>
              <w:ind w:left="0"/>
              <w:rPr>
                <w:rtl/>
              </w:rPr>
            </w:pPr>
            <w:r>
              <w:rPr>
                <w:rFonts w:hint="cs"/>
                <w:rtl/>
              </w:rPr>
              <w:t>מחזירה כל הבקשות של משתמש מסוים</w:t>
            </w:r>
          </w:p>
        </w:tc>
      </w:tr>
      <w:tr w:rsidR="00883EB0" w:rsidDel="00E5156F" w:rsidTr="00137E7E">
        <w:trPr>
          <w:del w:id="522" w:author="Michael" w:date="2013-09-15T21:15:00Z"/>
        </w:trPr>
        <w:tc>
          <w:tcPr>
            <w:tcW w:w="2667" w:type="dxa"/>
          </w:tcPr>
          <w:p w:rsidR="00883EB0" w:rsidDel="00E5156F" w:rsidRDefault="00883EB0" w:rsidP="00137E7E">
            <w:pPr>
              <w:pStyle w:val="ListParagraph"/>
              <w:ind w:left="0"/>
              <w:rPr>
                <w:del w:id="523" w:author="Michael" w:date="2013-09-15T21:15:00Z"/>
              </w:rPr>
            </w:pPr>
            <w:del w:id="524" w:author="Michael" w:date="2013-09-15T21:15:00Z">
              <w:r w:rsidDel="00E5156F">
                <w:delText>getAll</w:delText>
              </w:r>
            </w:del>
          </w:p>
        </w:tc>
        <w:tc>
          <w:tcPr>
            <w:tcW w:w="5495" w:type="dxa"/>
          </w:tcPr>
          <w:p w:rsidR="00883EB0" w:rsidDel="00E5156F" w:rsidRDefault="00883EB0" w:rsidP="00137E7E">
            <w:pPr>
              <w:pStyle w:val="ListParagraph"/>
              <w:ind w:left="0"/>
              <w:rPr>
                <w:del w:id="525" w:author="Michael" w:date="2013-09-15T21:15:00Z"/>
                <w:rtl/>
              </w:rPr>
            </w:pPr>
            <w:del w:id="526" w:author="Michael" w:date="2013-09-15T21:15:00Z">
              <w:r w:rsidDel="00E5156F">
                <w:rPr>
                  <w:rFonts w:hint="cs"/>
                  <w:rtl/>
                </w:rPr>
                <w:delText>מחזירה את כל הבקשות לרשיונות במערכת</w:delText>
              </w:r>
            </w:del>
          </w:p>
        </w:tc>
      </w:tr>
      <w:tr w:rsidR="00883EB0" w:rsidTr="00137E7E">
        <w:tc>
          <w:tcPr>
            <w:tcW w:w="2667" w:type="dxa"/>
          </w:tcPr>
          <w:p w:rsidR="00883EB0" w:rsidRDefault="00883EB0" w:rsidP="00137E7E">
            <w:pPr>
              <w:pStyle w:val="ListParagraph"/>
              <w:ind w:left="0"/>
            </w:pPr>
            <w:r>
              <w:t>getForTeamleadApproval</w:t>
            </w:r>
          </w:p>
        </w:tc>
        <w:tc>
          <w:tcPr>
            <w:tcW w:w="5495" w:type="dxa"/>
          </w:tcPr>
          <w:p w:rsidR="00883EB0" w:rsidRDefault="00883EB0" w:rsidP="00137E7E">
            <w:pPr>
              <w:pStyle w:val="ListParagraph"/>
              <w:ind w:left="0"/>
              <w:rPr>
                <w:rtl/>
              </w:rPr>
            </w:pPr>
            <w:r>
              <w:rPr>
                <w:rFonts w:hint="cs"/>
                <w:rtl/>
              </w:rPr>
              <w:t>מחזירה את כל הבקשות שמחכות לאישור של ראש צוות מסוים</w:t>
            </w:r>
          </w:p>
        </w:tc>
      </w:tr>
      <w:tr w:rsidR="00883EB0" w:rsidTr="00137E7E">
        <w:tc>
          <w:tcPr>
            <w:tcW w:w="2667" w:type="dxa"/>
          </w:tcPr>
          <w:p w:rsidR="00883EB0" w:rsidRDefault="00883EB0" w:rsidP="00137E7E">
            <w:pPr>
              <w:pStyle w:val="ListParagraph"/>
              <w:ind w:left="0"/>
            </w:pPr>
            <w:r>
              <w:t>getForLicmanApproval</w:t>
            </w:r>
          </w:p>
        </w:tc>
        <w:tc>
          <w:tcPr>
            <w:tcW w:w="5495" w:type="dxa"/>
          </w:tcPr>
          <w:p w:rsidR="00883EB0" w:rsidRDefault="00883EB0" w:rsidP="00137E7E">
            <w:pPr>
              <w:pStyle w:val="ListParagraph"/>
              <w:ind w:left="0"/>
              <w:rPr>
                <w:rtl/>
              </w:rPr>
            </w:pPr>
            <w:r>
              <w:rPr>
                <w:rFonts w:hint="cs"/>
                <w:rtl/>
              </w:rPr>
              <w:t>מחזירה את כל הבקשות שמחכות לאישור מנהל הרשיונות</w:t>
            </w:r>
          </w:p>
        </w:tc>
      </w:tr>
      <w:tr w:rsidR="00883EB0" w:rsidTr="00137E7E">
        <w:tc>
          <w:tcPr>
            <w:tcW w:w="2667" w:type="dxa"/>
          </w:tcPr>
          <w:p w:rsidR="00883EB0" w:rsidRDefault="00883EB0" w:rsidP="00137E7E">
            <w:pPr>
              <w:pStyle w:val="ListParagraph"/>
              <w:ind w:left="0"/>
            </w:pPr>
            <w:r>
              <w:t>getTeamLeadForRequest</w:t>
            </w:r>
          </w:p>
        </w:tc>
        <w:tc>
          <w:tcPr>
            <w:tcW w:w="5495" w:type="dxa"/>
          </w:tcPr>
          <w:p w:rsidR="00883EB0" w:rsidRDefault="00883EB0" w:rsidP="00137E7E">
            <w:pPr>
              <w:pStyle w:val="ListParagraph"/>
              <w:ind w:left="0"/>
              <w:rPr>
                <w:rtl/>
              </w:rPr>
            </w:pPr>
            <w:r>
              <w:rPr>
                <w:rFonts w:hint="cs"/>
                <w:rtl/>
              </w:rPr>
              <w:t>מחזירה את שם משתמש של ראש הצוות שאמור לאשר בקשה מסוימת</w:t>
            </w:r>
          </w:p>
        </w:tc>
      </w:tr>
    </w:tbl>
    <w:p w:rsidR="00137E7E" w:rsidRDefault="00137E7E" w:rsidP="00137E7E">
      <w:pPr>
        <w:pStyle w:val="ListParagraph"/>
        <w:ind w:left="360"/>
        <w:rPr>
          <w:rtl/>
        </w:rPr>
      </w:pPr>
    </w:p>
    <w:p w:rsidR="00137E7E" w:rsidRDefault="000970AA" w:rsidP="000970AA">
      <w:pPr>
        <w:pStyle w:val="ListParagraph"/>
        <w:numPr>
          <w:ilvl w:val="0"/>
          <w:numId w:val="9"/>
        </w:numPr>
      </w:pPr>
      <w:r w:rsidRPr="00E85707">
        <w:rPr>
          <w:rStyle w:val="Heading4Char"/>
          <w:rPrChange w:id="527" w:author="Michael" w:date="2013-09-15T21:29:00Z">
            <w:rPr/>
          </w:rPrChange>
        </w:rPr>
        <w:t>LicenseHistoryDaoLocal</w:t>
      </w:r>
      <w:r>
        <w:rPr>
          <w:rFonts w:hint="cs"/>
          <w:rtl/>
        </w:rPr>
        <w:t xml:space="preserve"> </w:t>
      </w:r>
      <w:r>
        <w:rPr>
          <w:rtl/>
        </w:rPr>
        <w:t>–</w:t>
      </w:r>
      <w:r>
        <w:rPr>
          <w:rFonts w:hint="cs"/>
          <w:rtl/>
        </w:rPr>
        <w:t xml:space="preserve"> ממשק לטבלת </w:t>
      </w:r>
      <w:r>
        <w:t>license_history</w:t>
      </w:r>
      <w:r>
        <w:rPr>
          <w:rFonts w:hint="cs"/>
          <w:rtl/>
        </w:rPr>
        <w:t xml:space="preserve"> דרך </w:t>
      </w:r>
      <w:r>
        <w:t xml:space="preserve">LicenseFlow </w:t>
      </w:r>
      <w:r w:rsidR="00793D91">
        <w:t>Entity</w:t>
      </w:r>
    </w:p>
    <w:tbl>
      <w:tblPr>
        <w:tblStyle w:val="TableGrid"/>
        <w:bidiVisual/>
        <w:tblW w:w="0" w:type="auto"/>
        <w:tblInd w:w="360" w:type="dxa"/>
        <w:tblLook w:val="04A0" w:firstRow="1" w:lastRow="0" w:firstColumn="1" w:lastColumn="0" w:noHBand="0" w:noVBand="1"/>
      </w:tblPr>
      <w:tblGrid>
        <w:gridCol w:w="2984"/>
        <w:gridCol w:w="5178"/>
      </w:tblGrid>
      <w:tr w:rsidR="00B50A99" w:rsidTr="00B0050F">
        <w:tc>
          <w:tcPr>
            <w:tcW w:w="2984" w:type="dxa"/>
            <w:shd w:val="clear" w:color="auto" w:fill="C6D9F1" w:themeFill="text2" w:themeFillTint="33"/>
          </w:tcPr>
          <w:p w:rsidR="00B50A99" w:rsidRDefault="00B50A99" w:rsidP="00662F7A">
            <w:pPr>
              <w:jc w:val="center"/>
              <w:rPr>
                <w:rtl/>
              </w:rPr>
            </w:pPr>
            <w:r>
              <w:rPr>
                <w:rFonts w:hint="cs"/>
                <w:rtl/>
              </w:rPr>
              <w:t>מתודה</w:t>
            </w:r>
          </w:p>
        </w:tc>
        <w:tc>
          <w:tcPr>
            <w:tcW w:w="5178" w:type="dxa"/>
            <w:shd w:val="clear" w:color="auto" w:fill="C6D9F1" w:themeFill="text2" w:themeFillTint="33"/>
          </w:tcPr>
          <w:p w:rsidR="00B50A99" w:rsidRDefault="00B50A99" w:rsidP="00662F7A">
            <w:pPr>
              <w:jc w:val="center"/>
              <w:rPr>
                <w:rtl/>
              </w:rPr>
            </w:pPr>
            <w:r>
              <w:rPr>
                <w:rFonts w:hint="cs"/>
                <w:rtl/>
              </w:rPr>
              <w:t>תאור</w:t>
            </w:r>
          </w:p>
        </w:tc>
      </w:tr>
      <w:tr w:rsidR="00B50A99" w:rsidTr="00B0050F">
        <w:tc>
          <w:tcPr>
            <w:tcW w:w="2984" w:type="dxa"/>
          </w:tcPr>
          <w:p w:rsidR="00B50A99" w:rsidRDefault="00A75DAF" w:rsidP="00B50A99">
            <w:pPr>
              <w:pStyle w:val="ListParagraph"/>
              <w:ind w:left="0"/>
            </w:pPr>
            <w:r>
              <w:t xml:space="preserve"> createHistoryEntry</w:t>
            </w:r>
          </w:p>
        </w:tc>
        <w:tc>
          <w:tcPr>
            <w:tcW w:w="5178" w:type="dxa"/>
          </w:tcPr>
          <w:p w:rsidR="00B50A99" w:rsidRDefault="00A75DAF" w:rsidP="00B50A99">
            <w:pPr>
              <w:pStyle w:val="ListParagraph"/>
              <w:ind w:left="0"/>
              <w:rPr>
                <w:rtl/>
              </w:rPr>
            </w:pPr>
            <w:r>
              <w:rPr>
                <w:rFonts w:hint="cs"/>
                <w:rtl/>
              </w:rPr>
              <w:t>רושמ</w:t>
            </w:r>
            <w:r w:rsidR="007509D7">
              <w:rPr>
                <w:rFonts w:hint="cs"/>
                <w:rtl/>
              </w:rPr>
              <w:t>ת שורה חדשה של הסיטוריית שיוך של רשיון למשתמש</w:t>
            </w:r>
          </w:p>
        </w:tc>
      </w:tr>
      <w:tr w:rsidR="00B50A99" w:rsidTr="00B0050F">
        <w:tc>
          <w:tcPr>
            <w:tcW w:w="2984" w:type="dxa"/>
          </w:tcPr>
          <w:p w:rsidR="00B50A99" w:rsidRDefault="007509D7" w:rsidP="00B50A99">
            <w:pPr>
              <w:pStyle w:val="ListParagraph"/>
              <w:ind w:left="0"/>
            </w:pPr>
            <w:r>
              <w:t>editHistoryEntry</w:t>
            </w:r>
          </w:p>
        </w:tc>
        <w:tc>
          <w:tcPr>
            <w:tcW w:w="5178" w:type="dxa"/>
          </w:tcPr>
          <w:p w:rsidR="00B50A99" w:rsidRDefault="007509D7" w:rsidP="00B50A99">
            <w:pPr>
              <w:pStyle w:val="ListParagraph"/>
              <w:ind w:left="0"/>
              <w:rPr>
                <w:rtl/>
              </w:rPr>
            </w:pPr>
            <w:r>
              <w:rPr>
                <w:rFonts w:hint="cs"/>
                <w:rtl/>
              </w:rPr>
              <w:t>מעדכנת היסטוריה של רשיון</w:t>
            </w:r>
          </w:p>
        </w:tc>
      </w:tr>
      <w:tr w:rsidR="00B50A99" w:rsidTr="00B0050F">
        <w:tc>
          <w:tcPr>
            <w:tcW w:w="2984" w:type="dxa"/>
          </w:tcPr>
          <w:p w:rsidR="00B50A99" w:rsidRDefault="003479F5" w:rsidP="00B50A99">
            <w:pPr>
              <w:pStyle w:val="ListParagraph"/>
              <w:ind w:left="0"/>
            </w:pPr>
            <w:r>
              <w:t>getLicenseHistory</w:t>
            </w:r>
          </w:p>
        </w:tc>
        <w:tc>
          <w:tcPr>
            <w:tcW w:w="5178" w:type="dxa"/>
          </w:tcPr>
          <w:p w:rsidR="00B50A99" w:rsidRDefault="003479F5" w:rsidP="00B50A99">
            <w:pPr>
              <w:pStyle w:val="ListParagraph"/>
              <w:ind w:left="0"/>
              <w:rPr>
                <w:rtl/>
              </w:rPr>
            </w:pPr>
            <w:r>
              <w:rPr>
                <w:rFonts w:hint="cs"/>
                <w:rtl/>
              </w:rPr>
              <w:t xml:space="preserve">מחזירה היסטוריה של רשיון מסוים </w:t>
            </w:r>
          </w:p>
        </w:tc>
      </w:tr>
      <w:tr w:rsidR="00B50A99" w:rsidTr="00B0050F">
        <w:tc>
          <w:tcPr>
            <w:tcW w:w="2984" w:type="dxa"/>
          </w:tcPr>
          <w:p w:rsidR="00B50A99" w:rsidRDefault="003479F5" w:rsidP="00B50A99">
            <w:pPr>
              <w:pStyle w:val="ListParagraph"/>
              <w:ind w:left="0"/>
            </w:pPr>
            <w:r>
              <w:t>getLicenseHistoryByUsername</w:t>
            </w:r>
          </w:p>
        </w:tc>
        <w:tc>
          <w:tcPr>
            <w:tcW w:w="5178" w:type="dxa"/>
          </w:tcPr>
          <w:p w:rsidR="003479F5" w:rsidRDefault="003479F5" w:rsidP="003479F5">
            <w:pPr>
              <w:pStyle w:val="ListParagraph"/>
              <w:ind w:left="0"/>
              <w:rPr>
                <w:rtl/>
              </w:rPr>
            </w:pPr>
            <w:r>
              <w:rPr>
                <w:rFonts w:hint="cs"/>
                <w:rtl/>
              </w:rPr>
              <w:t>מחזירה הסטוריית רשיונות עבור משתמש מסוים</w:t>
            </w:r>
          </w:p>
        </w:tc>
      </w:tr>
      <w:tr w:rsidR="00B50A99" w:rsidDel="00E5156F" w:rsidTr="00B0050F">
        <w:trPr>
          <w:del w:id="528" w:author="Michael" w:date="2013-09-15T21:15:00Z"/>
        </w:trPr>
        <w:tc>
          <w:tcPr>
            <w:tcW w:w="2984" w:type="dxa"/>
          </w:tcPr>
          <w:p w:rsidR="00B50A99" w:rsidDel="00E5156F" w:rsidRDefault="003479F5" w:rsidP="00B50A99">
            <w:pPr>
              <w:pStyle w:val="ListParagraph"/>
              <w:ind w:left="0"/>
              <w:rPr>
                <w:del w:id="529" w:author="Michael" w:date="2013-09-15T21:15:00Z"/>
              </w:rPr>
            </w:pPr>
            <w:del w:id="530" w:author="Michael" w:date="2013-09-15T21:15:00Z">
              <w:r w:rsidDel="00E5156F">
                <w:delText>getCurrentLicenseByUsername</w:delText>
              </w:r>
            </w:del>
          </w:p>
        </w:tc>
        <w:tc>
          <w:tcPr>
            <w:tcW w:w="5178" w:type="dxa"/>
          </w:tcPr>
          <w:p w:rsidR="00B50A99" w:rsidDel="00E5156F" w:rsidRDefault="003479F5" w:rsidP="00B50A99">
            <w:pPr>
              <w:pStyle w:val="ListParagraph"/>
              <w:ind w:left="0"/>
              <w:rPr>
                <w:del w:id="531" w:author="Michael" w:date="2013-09-15T21:15:00Z"/>
                <w:rtl/>
              </w:rPr>
            </w:pPr>
            <w:del w:id="532" w:author="Michael" w:date="2013-09-15T21:15:00Z">
              <w:r w:rsidDel="00E5156F">
                <w:rPr>
                  <w:rFonts w:hint="cs"/>
                  <w:rtl/>
                </w:rPr>
                <w:delText>מחזירה רשיונות שמוקצים למשתמש מסוים</w:delText>
              </w:r>
            </w:del>
          </w:p>
        </w:tc>
      </w:tr>
    </w:tbl>
    <w:p w:rsidR="00B50A99" w:rsidRDefault="00B50A99" w:rsidP="00B50A99">
      <w:pPr>
        <w:pStyle w:val="ListParagraph"/>
        <w:ind w:left="360"/>
        <w:rPr>
          <w:rtl/>
        </w:rPr>
      </w:pPr>
    </w:p>
    <w:p w:rsidR="00B0050F" w:rsidRDefault="00B0050F" w:rsidP="00B0050F">
      <w:pPr>
        <w:pStyle w:val="ListParagraph"/>
        <w:numPr>
          <w:ilvl w:val="0"/>
          <w:numId w:val="9"/>
        </w:numPr>
      </w:pPr>
      <w:r w:rsidRPr="00E85707">
        <w:rPr>
          <w:rStyle w:val="Heading4Char"/>
          <w:rPrChange w:id="533" w:author="Michael" w:date="2013-09-15T21:30:00Z">
            <w:rPr/>
          </w:rPrChange>
        </w:rPr>
        <w:t>ProgramDaoLocal</w:t>
      </w:r>
      <w:r>
        <w:rPr>
          <w:rFonts w:hint="cs"/>
          <w:rtl/>
        </w:rPr>
        <w:t xml:space="preserve"> </w:t>
      </w:r>
      <w:r>
        <w:rPr>
          <w:rtl/>
        </w:rPr>
        <w:t>–</w:t>
      </w:r>
      <w:r>
        <w:rPr>
          <w:rFonts w:hint="cs"/>
          <w:rtl/>
        </w:rPr>
        <w:t xml:space="preserve"> ממשק לטבלת </w:t>
      </w:r>
      <w:r>
        <w:t>program</w:t>
      </w:r>
      <w:r>
        <w:rPr>
          <w:rFonts w:hint="cs"/>
          <w:rtl/>
        </w:rPr>
        <w:t xml:space="preserve"> דרך </w:t>
      </w:r>
      <w:r>
        <w:t>Program Entity</w:t>
      </w:r>
      <w:r>
        <w:rPr>
          <w:rFonts w:hint="cs"/>
          <w:rtl/>
        </w:rPr>
        <w:t>:</w:t>
      </w:r>
    </w:p>
    <w:tbl>
      <w:tblPr>
        <w:tblStyle w:val="TableGrid"/>
        <w:bidiVisual/>
        <w:tblW w:w="0" w:type="auto"/>
        <w:tblInd w:w="334" w:type="dxa"/>
        <w:tblLook w:val="04A0" w:firstRow="1" w:lastRow="0" w:firstColumn="1" w:lastColumn="0" w:noHBand="0" w:noVBand="1"/>
      </w:tblPr>
      <w:tblGrid>
        <w:gridCol w:w="2835"/>
        <w:gridCol w:w="5353"/>
      </w:tblGrid>
      <w:tr w:rsidR="00B0050F" w:rsidTr="002C653E">
        <w:tc>
          <w:tcPr>
            <w:tcW w:w="2835" w:type="dxa"/>
            <w:shd w:val="clear" w:color="auto" w:fill="C6D9F1" w:themeFill="text2" w:themeFillTint="33"/>
          </w:tcPr>
          <w:p w:rsidR="00B0050F" w:rsidRDefault="00B0050F" w:rsidP="00662F7A">
            <w:pPr>
              <w:jc w:val="center"/>
              <w:rPr>
                <w:rtl/>
              </w:rPr>
            </w:pPr>
            <w:bookmarkStart w:id="534" w:name="_Hlk366012933"/>
            <w:r>
              <w:rPr>
                <w:rFonts w:hint="cs"/>
                <w:rtl/>
              </w:rPr>
              <w:t>מתודה</w:t>
            </w:r>
          </w:p>
        </w:tc>
        <w:tc>
          <w:tcPr>
            <w:tcW w:w="5353" w:type="dxa"/>
            <w:shd w:val="clear" w:color="auto" w:fill="C6D9F1" w:themeFill="text2" w:themeFillTint="33"/>
          </w:tcPr>
          <w:p w:rsidR="00B0050F" w:rsidRDefault="00B0050F" w:rsidP="00662F7A">
            <w:pPr>
              <w:jc w:val="center"/>
              <w:rPr>
                <w:rtl/>
              </w:rPr>
            </w:pPr>
            <w:r>
              <w:rPr>
                <w:rFonts w:hint="cs"/>
                <w:rtl/>
              </w:rPr>
              <w:t>תאור</w:t>
            </w:r>
          </w:p>
        </w:tc>
      </w:tr>
      <w:bookmarkEnd w:id="534"/>
      <w:tr w:rsidR="00B0050F" w:rsidTr="002C653E">
        <w:tc>
          <w:tcPr>
            <w:tcW w:w="2835" w:type="dxa"/>
          </w:tcPr>
          <w:p w:rsidR="00B0050F" w:rsidRDefault="00987BFA" w:rsidP="00B0050F">
            <w:r>
              <w:lastRenderedPageBreak/>
              <w:t>createProgram</w:t>
            </w:r>
          </w:p>
        </w:tc>
        <w:tc>
          <w:tcPr>
            <w:tcW w:w="5353" w:type="dxa"/>
          </w:tcPr>
          <w:p w:rsidR="00B0050F" w:rsidRDefault="002C653E" w:rsidP="00B0050F">
            <w:pPr>
              <w:rPr>
                <w:rtl/>
              </w:rPr>
            </w:pPr>
            <w:r>
              <w:rPr>
                <w:rFonts w:hint="cs"/>
                <w:rtl/>
              </w:rPr>
              <w:t>מוסיפה תוכנית חדשה למאגר</w:t>
            </w:r>
          </w:p>
        </w:tc>
      </w:tr>
      <w:tr w:rsidR="00B0050F" w:rsidTr="002C653E">
        <w:tc>
          <w:tcPr>
            <w:tcW w:w="2835" w:type="dxa"/>
          </w:tcPr>
          <w:p w:rsidR="00B0050F" w:rsidRDefault="00987BFA" w:rsidP="00B0050F">
            <w:r>
              <w:t>editProgram</w:t>
            </w:r>
          </w:p>
        </w:tc>
        <w:tc>
          <w:tcPr>
            <w:tcW w:w="5353" w:type="dxa"/>
          </w:tcPr>
          <w:p w:rsidR="00B0050F" w:rsidRDefault="00987BFA" w:rsidP="00B0050F">
            <w:pPr>
              <w:rPr>
                <w:rtl/>
              </w:rPr>
            </w:pPr>
            <w:r>
              <w:rPr>
                <w:rFonts w:hint="cs"/>
                <w:rtl/>
              </w:rPr>
              <w:t>מעדכנת פרטי תוכנית קיימת</w:t>
            </w:r>
          </w:p>
        </w:tc>
      </w:tr>
      <w:tr w:rsidR="00B0050F" w:rsidDel="00E5156F" w:rsidTr="002C653E">
        <w:trPr>
          <w:del w:id="535" w:author="Michael" w:date="2013-09-15T21:15:00Z"/>
        </w:trPr>
        <w:tc>
          <w:tcPr>
            <w:tcW w:w="2835" w:type="dxa"/>
          </w:tcPr>
          <w:p w:rsidR="00B0050F" w:rsidDel="00E5156F" w:rsidRDefault="00987BFA" w:rsidP="00B0050F">
            <w:pPr>
              <w:rPr>
                <w:del w:id="536" w:author="Michael" w:date="2013-09-15T21:15:00Z"/>
              </w:rPr>
            </w:pPr>
            <w:del w:id="537" w:author="Michael" w:date="2013-09-15T21:15:00Z">
              <w:r w:rsidDel="00E5156F">
                <w:delText>removeProgram</w:delText>
              </w:r>
            </w:del>
          </w:p>
        </w:tc>
        <w:tc>
          <w:tcPr>
            <w:tcW w:w="5353" w:type="dxa"/>
          </w:tcPr>
          <w:p w:rsidR="00B0050F" w:rsidDel="00E5156F" w:rsidRDefault="00987BFA" w:rsidP="00B0050F">
            <w:pPr>
              <w:rPr>
                <w:del w:id="538" w:author="Michael" w:date="2013-09-15T21:15:00Z"/>
                <w:rtl/>
              </w:rPr>
            </w:pPr>
            <w:del w:id="539" w:author="Michael" w:date="2013-09-15T21:15:00Z">
              <w:r w:rsidDel="00E5156F">
                <w:rPr>
                  <w:rFonts w:hint="cs"/>
                  <w:rtl/>
                </w:rPr>
                <w:delText>מסירה תוכנית מהמאגר</w:delText>
              </w:r>
            </w:del>
          </w:p>
        </w:tc>
      </w:tr>
      <w:tr w:rsidR="00B0050F" w:rsidTr="002C653E">
        <w:tc>
          <w:tcPr>
            <w:tcW w:w="2835" w:type="dxa"/>
          </w:tcPr>
          <w:p w:rsidR="00B0050F" w:rsidRDefault="00987BFA" w:rsidP="00B0050F">
            <w:r>
              <w:t>getByProgramId</w:t>
            </w:r>
          </w:p>
        </w:tc>
        <w:tc>
          <w:tcPr>
            <w:tcW w:w="5353" w:type="dxa"/>
          </w:tcPr>
          <w:p w:rsidR="00B0050F" w:rsidRDefault="00987BFA" w:rsidP="00B0050F">
            <w:pPr>
              <w:rPr>
                <w:rtl/>
              </w:rPr>
            </w:pPr>
            <w:r>
              <w:rPr>
                <w:rFonts w:hint="cs"/>
                <w:rtl/>
              </w:rPr>
              <w:t xml:space="preserve">מחזירה פרטי תוכנית לפי </w:t>
            </w:r>
            <w:r>
              <w:t>ID</w:t>
            </w:r>
          </w:p>
        </w:tc>
      </w:tr>
      <w:tr w:rsidR="00B0050F" w:rsidTr="002C653E">
        <w:tc>
          <w:tcPr>
            <w:tcW w:w="2835" w:type="dxa"/>
          </w:tcPr>
          <w:p w:rsidR="00B0050F" w:rsidRDefault="005C2ECD" w:rsidP="00B0050F">
            <w:r>
              <w:t>getAll</w:t>
            </w:r>
          </w:p>
        </w:tc>
        <w:tc>
          <w:tcPr>
            <w:tcW w:w="5353" w:type="dxa"/>
          </w:tcPr>
          <w:p w:rsidR="00B0050F" w:rsidRDefault="005C2ECD" w:rsidP="00B0050F">
            <w:pPr>
              <w:rPr>
                <w:rtl/>
              </w:rPr>
            </w:pPr>
            <w:r>
              <w:rPr>
                <w:rFonts w:hint="cs"/>
                <w:rtl/>
              </w:rPr>
              <w:t>מחזירה את כל התוכנות הקיימות במאגר</w:t>
            </w:r>
          </w:p>
        </w:tc>
      </w:tr>
    </w:tbl>
    <w:p w:rsidR="002C653E" w:rsidRDefault="002C653E" w:rsidP="00B0050F">
      <w:pPr>
        <w:rPr>
          <w:rtl/>
        </w:rPr>
      </w:pPr>
    </w:p>
    <w:p w:rsidR="002C653E" w:rsidRDefault="002C653E" w:rsidP="002C653E">
      <w:pPr>
        <w:pStyle w:val="ListParagraph"/>
        <w:numPr>
          <w:ilvl w:val="0"/>
          <w:numId w:val="9"/>
        </w:numPr>
      </w:pPr>
      <w:r w:rsidRPr="00E85707">
        <w:rPr>
          <w:rStyle w:val="Heading4Char"/>
          <w:rPrChange w:id="540" w:author="Michael" w:date="2013-09-15T21:30:00Z">
            <w:rPr/>
          </w:rPrChange>
        </w:rPr>
        <w:t>PurchaseFlowDaoLocal</w:t>
      </w:r>
      <w:r>
        <w:rPr>
          <w:rFonts w:hint="cs"/>
          <w:rtl/>
        </w:rPr>
        <w:t xml:space="preserve"> </w:t>
      </w:r>
      <w:r>
        <w:rPr>
          <w:rtl/>
        </w:rPr>
        <w:t>–</w:t>
      </w:r>
      <w:r>
        <w:rPr>
          <w:rFonts w:hint="cs"/>
          <w:rtl/>
        </w:rPr>
        <w:t xml:space="preserve"> ממשק לטבלת </w:t>
      </w:r>
      <w:r>
        <w:t>purchase_flow</w:t>
      </w:r>
      <w:r>
        <w:rPr>
          <w:rFonts w:hint="cs"/>
          <w:rtl/>
        </w:rPr>
        <w:t xml:space="preserve"> דרך </w:t>
      </w:r>
      <w:r>
        <w:t>PurchaseFlow Entity</w:t>
      </w:r>
    </w:p>
    <w:tbl>
      <w:tblPr>
        <w:tblStyle w:val="TableGrid"/>
        <w:bidiVisual/>
        <w:tblW w:w="8338" w:type="dxa"/>
        <w:tblInd w:w="360" w:type="dxa"/>
        <w:tblLook w:val="04A0" w:firstRow="1" w:lastRow="0" w:firstColumn="1" w:lastColumn="0" w:noHBand="0" w:noVBand="1"/>
      </w:tblPr>
      <w:tblGrid>
        <w:gridCol w:w="2408"/>
        <w:gridCol w:w="5930"/>
      </w:tblGrid>
      <w:tr w:rsidR="002C653E" w:rsidTr="00085B22">
        <w:tc>
          <w:tcPr>
            <w:tcW w:w="2408" w:type="dxa"/>
            <w:shd w:val="clear" w:color="auto" w:fill="C6D9F1" w:themeFill="text2" w:themeFillTint="33"/>
          </w:tcPr>
          <w:p w:rsidR="002C653E" w:rsidRDefault="002C653E" w:rsidP="00662F7A">
            <w:pPr>
              <w:jc w:val="center"/>
              <w:rPr>
                <w:rtl/>
              </w:rPr>
            </w:pPr>
            <w:r>
              <w:rPr>
                <w:rFonts w:hint="cs"/>
                <w:rtl/>
              </w:rPr>
              <w:t>מתודה</w:t>
            </w:r>
          </w:p>
        </w:tc>
        <w:tc>
          <w:tcPr>
            <w:tcW w:w="5930" w:type="dxa"/>
            <w:shd w:val="clear" w:color="auto" w:fill="C6D9F1" w:themeFill="text2" w:themeFillTint="33"/>
          </w:tcPr>
          <w:p w:rsidR="002C653E" w:rsidRDefault="002C653E" w:rsidP="00662F7A">
            <w:pPr>
              <w:jc w:val="center"/>
              <w:rPr>
                <w:rtl/>
              </w:rPr>
            </w:pPr>
            <w:r>
              <w:rPr>
                <w:rFonts w:hint="cs"/>
                <w:rtl/>
              </w:rPr>
              <w:t>תאור</w:t>
            </w:r>
          </w:p>
        </w:tc>
      </w:tr>
      <w:tr w:rsidR="002C653E" w:rsidTr="00085B22">
        <w:tc>
          <w:tcPr>
            <w:tcW w:w="2408" w:type="dxa"/>
          </w:tcPr>
          <w:p w:rsidR="002C653E" w:rsidRDefault="002C653E" w:rsidP="002C653E">
            <w:pPr>
              <w:pStyle w:val="ListParagraph"/>
              <w:ind w:left="0"/>
            </w:pPr>
            <w:r>
              <w:t>createPurchaseFlow</w:t>
            </w:r>
          </w:p>
        </w:tc>
        <w:tc>
          <w:tcPr>
            <w:tcW w:w="5930" w:type="dxa"/>
          </w:tcPr>
          <w:p w:rsidR="002C653E" w:rsidRDefault="00596759" w:rsidP="002C653E">
            <w:pPr>
              <w:pStyle w:val="ListParagraph"/>
              <w:ind w:left="0"/>
              <w:rPr>
                <w:rtl/>
              </w:rPr>
            </w:pPr>
            <w:r>
              <w:rPr>
                <w:rFonts w:hint="cs"/>
                <w:rtl/>
              </w:rPr>
              <w:t>יוצרת בקשה לרכישת רשיון חדש ומחזירה מספר הבקשה</w:t>
            </w:r>
          </w:p>
        </w:tc>
      </w:tr>
      <w:tr w:rsidR="002C653E" w:rsidTr="00085B22">
        <w:tc>
          <w:tcPr>
            <w:tcW w:w="2408" w:type="dxa"/>
          </w:tcPr>
          <w:p w:rsidR="002C653E" w:rsidRDefault="00596759" w:rsidP="002C653E">
            <w:pPr>
              <w:pStyle w:val="ListParagraph"/>
              <w:ind w:left="0"/>
            </w:pPr>
            <w:r>
              <w:t>editPurchaseFlow</w:t>
            </w:r>
          </w:p>
        </w:tc>
        <w:tc>
          <w:tcPr>
            <w:tcW w:w="5930" w:type="dxa"/>
          </w:tcPr>
          <w:p w:rsidR="002C653E" w:rsidRDefault="00596759" w:rsidP="002C653E">
            <w:pPr>
              <w:pStyle w:val="ListParagraph"/>
              <w:ind w:left="0"/>
              <w:rPr>
                <w:rtl/>
              </w:rPr>
            </w:pPr>
            <w:r>
              <w:rPr>
                <w:rFonts w:hint="cs"/>
                <w:rtl/>
              </w:rPr>
              <w:t>מעדכנת בקשה קיימת לרכישת רשיון</w:t>
            </w:r>
          </w:p>
        </w:tc>
      </w:tr>
      <w:tr w:rsidR="002C653E" w:rsidDel="00E5156F" w:rsidTr="00085B22">
        <w:trPr>
          <w:del w:id="541" w:author="Michael" w:date="2013-09-15T21:16:00Z"/>
        </w:trPr>
        <w:tc>
          <w:tcPr>
            <w:tcW w:w="2408" w:type="dxa"/>
          </w:tcPr>
          <w:p w:rsidR="002C653E" w:rsidDel="00E5156F" w:rsidRDefault="00596759" w:rsidP="002C653E">
            <w:pPr>
              <w:pStyle w:val="ListParagraph"/>
              <w:ind w:left="0"/>
              <w:rPr>
                <w:del w:id="542" w:author="Michael" w:date="2013-09-15T21:16:00Z"/>
              </w:rPr>
            </w:pPr>
            <w:del w:id="543" w:author="Michael" w:date="2013-09-15T21:16:00Z">
              <w:r w:rsidDel="00E5156F">
                <w:delText>removePurchaseFlow</w:delText>
              </w:r>
            </w:del>
          </w:p>
        </w:tc>
        <w:tc>
          <w:tcPr>
            <w:tcW w:w="5930" w:type="dxa"/>
          </w:tcPr>
          <w:p w:rsidR="002C653E" w:rsidDel="00E5156F" w:rsidRDefault="00596759" w:rsidP="002C653E">
            <w:pPr>
              <w:pStyle w:val="ListParagraph"/>
              <w:ind w:left="0"/>
              <w:rPr>
                <w:del w:id="544" w:author="Michael" w:date="2013-09-15T21:16:00Z"/>
                <w:rtl/>
              </w:rPr>
            </w:pPr>
            <w:del w:id="545" w:author="Michael" w:date="2013-09-15T21:16:00Z">
              <w:r w:rsidDel="00E5156F">
                <w:rPr>
                  <w:rFonts w:hint="cs"/>
                  <w:rtl/>
                </w:rPr>
                <w:delText>מוחק בקשה</w:delText>
              </w:r>
            </w:del>
          </w:p>
        </w:tc>
      </w:tr>
      <w:tr w:rsidR="002C653E" w:rsidTr="00085B22">
        <w:tc>
          <w:tcPr>
            <w:tcW w:w="2408" w:type="dxa"/>
          </w:tcPr>
          <w:p w:rsidR="002C653E" w:rsidRDefault="00596759" w:rsidP="002C653E">
            <w:pPr>
              <w:pStyle w:val="ListParagraph"/>
              <w:ind w:left="0"/>
            </w:pPr>
            <w:r>
              <w:t>getPurchaseFlow</w:t>
            </w:r>
          </w:p>
        </w:tc>
        <w:tc>
          <w:tcPr>
            <w:tcW w:w="5930" w:type="dxa"/>
          </w:tcPr>
          <w:p w:rsidR="002C653E" w:rsidRDefault="00085B22" w:rsidP="002C653E">
            <w:pPr>
              <w:pStyle w:val="ListParagraph"/>
              <w:ind w:left="0"/>
              <w:rPr>
                <w:rtl/>
              </w:rPr>
            </w:pPr>
            <w:r>
              <w:rPr>
                <w:rFonts w:hint="cs"/>
                <w:rtl/>
              </w:rPr>
              <w:t>מחזירה פרטי הבקה לפי מספרה</w:t>
            </w:r>
          </w:p>
        </w:tc>
      </w:tr>
      <w:tr w:rsidR="002C653E" w:rsidTr="00085B22">
        <w:tc>
          <w:tcPr>
            <w:tcW w:w="2408" w:type="dxa"/>
          </w:tcPr>
          <w:p w:rsidR="002C653E" w:rsidRDefault="00085B22" w:rsidP="002C653E">
            <w:pPr>
              <w:pStyle w:val="ListParagraph"/>
              <w:ind w:left="0"/>
            </w:pPr>
            <w:r>
              <w:t>getAll</w:t>
            </w:r>
          </w:p>
        </w:tc>
        <w:tc>
          <w:tcPr>
            <w:tcW w:w="5930" w:type="dxa"/>
          </w:tcPr>
          <w:p w:rsidR="002C653E" w:rsidRDefault="00085B22" w:rsidP="002C653E">
            <w:pPr>
              <w:pStyle w:val="ListParagraph"/>
              <w:ind w:left="0"/>
              <w:rPr>
                <w:rtl/>
              </w:rPr>
            </w:pPr>
            <w:r>
              <w:rPr>
                <w:rFonts w:hint="cs"/>
                <w:rtl/>
              </w:rPr>
              <w:t>מחזירה את כל הבקשות לרכישת הרשיונות במערכת</w:t>
            </w:r>
          </w:p>
        </w:tc>
      </w:tr>
      <w:tr w:rsidR="002C653E" w:rsidTr="00085B22">
        <w:tc>
          <w:tcPr>
            <w:tcW w:w="2408" w:type="dxa"/>
          </w:tcPr>
          <w:p w:rsidR="002C653E" w:rsidRDefault="00085B22" w:rsidP="002C653E">
            <w:pPr>
              <w:pStyle w:val="ListParagraph"/>
              <w:ind w:left="0"/>
              <w:rPr>
                <w:rtl/>
              </w:rPr>
            </w:pPr>
            <w:r>
              <w:t>getForManagerApproval</w:t>
            </w:r>
          </w:p>
        </w:tc>
        <w:tc>
          <w:tcPr>
            <w:tcW w:w="5930" w:type="dxa"/>
          </w:tcPr>
          <w:p w:rsidR="002C653E" w:rsidRDefault="00085B22" w:rsidP="002C653E">
            <w:pPr>
              <w:pStyle w:val="ListParagraph"/>
              <w:ind w:left="0"/>
              <w:rPr>
                <w:rtl/>
              </w:rPr>
            </w:pPr>
            <w:r>
              <w:rPr>
                <w:rFonts w:hint="cs"/>
                <w:rtl/>
              </w:rPr>
              <w:t>מחזירה את כל הבקשות לרכישת רשיונות שממתינות לאישור מנהל</w:t>
            </w:r>
          </w:p>
        </w:tc>
      </w:tr>
    </w:tbl>
    <w:p w:rsidR="002C653E" w:rsidRDefault="002C653E" w:rsidP="002C653E">
      <w:pPr>
        <w:pStyle w:val="ListParagraph"/>
        <w:ind w:left="360"/>
        <w:rPr>
          <w:rtl/>
        </w:rPr>
      </w:pPr>
    </w:p>
    <w:p w:rsidR="0089282D" w:rsidRDefault="0089282D" w:rsidP="0089282D">
      <w:pPr>
        <w:pStyle w:val="ListParagraph"/>
        <w:numPr>
          <w:ilvl w:val="0"/>
          <w:numId w:val="9"/>
        </w:numPr>
      </w:pPr>
      <w:r w:rsidRPr="00E85707">
        <w:rPr>
          <w:rStyle w:val="Heading4Char"/>
          <w:rPrChange w:id="546" w:author="Michael" w:date="2013-09-15T21:30:00Z">
            <w:rPr/>
          </w:rPrChange>
        </w:rPr>
        <w:t>TeamDaoLocal</w:t>
      </w:r>
      <w:r>
        <w:rPr>
          <w:rFonts w:hint="cs"/>
          <w:rtl/>
        </w:rPr>
        <w:t xml:space="preserve"> </w:t>
      </w:r>
      <w:r>
        <w:rPr>
          <w:rtl/>
        </w:rPr>
        <w:t>–</w:t>
      </w:r>
      <w:r>
        <w:rPr>
          <w:rFonts w:hint="cs"/>
          <w:rtl/>
        </w:rPr>
        <w:t xml:space="preserve"> ממשק ל</w:t>
      </w:r>
      <w:r w:rsidR="00F622EC">
        <w:rPr>
          <w:rFonts w:hint="cs"/>
          <w:rtl/>
        </w:rPr>
        <w:t xml:space="preserve">טבלת </w:t>
      </w:r>
      <w:r w:rsidR="00F622EC">
        <w:t xml:space="preserve">team </w:t>
      </w:r>
      <w:r w:rsidR="00F622EC">
        <w:rPr>
          <w:rFonts w:hint="cs"/>
          <w:rtl/>
        </w:rPr>
        <w:t xml:space="preserve"> דרך </w:t>
      </w:r>
      <w:r w:rsidR="00F622EC">
        <w:t>Team Entity</w:t>
      </w:r>
    </w:p>
    <w:tbl>
      <w:tblPr>
        <w:tblStyle w:val="TableGrid"/>
        <w:bidiVisual/>
        <w:tblW w:w="0" w:type="auto"/>
        <w:tblInd w:w="360" w:type="dxa"/>
        <w:tblLook w:val="04A0" w:firstRow="1" w:lastRow="0" w:firstColumn="1" w:lastColumn="0" w:noHBand="0" w:noVBand="1"/>
      </w:tblPr>
      <w:tblGrid>
        <w:gridCol w:w="2608"/>
        <w:gridCol w:w="5554"/>
      </w:tblGrid>
      <w:tr w:rsidR="00F622EC" w:rsidTr="00F622EC">
        <w:tc>
          <w:tcPr>
            <w:tcW w:w="2384" w:type="dxa"/>
            <w:shd w:val="clear" w:color="auto" w:fill="C6D9F1" w:themeFill="text2" w:themeFillTint="33"/>
          </w:tcPr>
          <w:p w:rsidR="00F622EC" w:rsidRDefault="00F622EC" w:rsidP="00662F7A">
            <w:pPr>
              <w:jc w:val="center"/>
              <w:rPr>
                <w:rtl/>
              </w:rPr>
            </w:pPr>
            <w:r>
              <w:rPr>
                <w:rFonts w:hint="cs"/>
                <w:rtl/>
              </w:rPr>
              <w:t>מתודה</w:t>
            </w:r>
          </w:p>
        </w:tc>
        <w:tc>
          <w:tcPr>
            <w:tcW w:w="5778" w:type="dxa"/>
            <w:shd w:val="clear" w:color="auto" w:fill="C6D9F1" w:themeFill="text2" w:themeFillTint="33"/>
          </w:tcPr>
          <w:p w:rsidR="00F622EC" w:rsidRDefault="00F622EC" w:rsidP="00662F7A">
            <w:pPr>
              <w:jc w:val="center"/>
              <w:rPr>
                <w:rtl/>
              </w:rPr>
            </w:pPr>
            <w:r>
              <w:rPr>
                <w:rFonts w:hint="cs"/>
                <w:rtl/>
              </w:rPr>
              <w:t>תאור</w:t>
            </w:r>
          </w:p>
        </w:tc>
      </w:tr>
      <w:tr w:rsidR="00F622EC" w:rsidTr="00F622EC">
        <w:tc>
          <w:tcPr>
            <w:tcW w:w="2384" w:type="dxa"/>
          </w:tcPr>
          <w:p w:rsidR="00F622EC" w:rsidRDefault="00F622EC" w:rsidP="00F622EC">
            <w:pPr>
              <w:pStyle w:val="ListParagraph"/>
              <w:ind w:left="0"/>
            </w:pPr>
            <w:r>
              <w:t>createNewTeam</w:t>
            </w:r>
          </w:p>
        </w:tc>
        <w:tc>
          <w:tcPr>
            <w:tcW w:w="5778" w:type="dxa"/>
          </w:tcPr>
          <w:p w:rsidR="00F622EC" w:rsidRDefault="00F622EC" w:rsidP="00F622EC">
            <w:pPr>
              <w:pStyle w:val="ListParagraph"/>
              <w:ind w:left="0"/>
              <w:rPr>
                <w:rtl/>
              </w:rPr>
            </w:pPr>
            <w:r>
              <w:rPr>
                <w:rFonts w:hint="cs"/>
                <w:rtl/>
              </w:rPr>
              <w:t>מוסיפה צוות חדש</w:t>
            </w:r>
          </w:p>
        </w:tc>
      </w:tr>
      <w:tr w:rsidR="00F622EC" w:rsidTr="00F622EC">
        <w:tc>
          <w:tcPr>
            <w:tcW w:w="2384" w:type="dxa"/>
          </w:tcPr>
          <w:p w:rsidR="00F622EC" w:rsidRDefault="00F622EC" w:rsidP="00F622EC">
            <w:pPr>
              <w:pStyle w:val="ListParagraph"/>
              <w:ind w:left="0"/>
            </w:pPr>
            <w:r>
              <w:t>updateTeam</w:t>
            </w:r>
          </w:p>
        </w:tc>
        <w:tc>
          <w:tcPr>
            <w:tcW w:w="5778" w:type="dxa"/>
          </w:tcPr>
          <w:p w:rsidR="00F622EC" w:rsidRDefault="00F622EC" w:rsidP="00F622EC">
            <w:pPr>
              <w:pStyle w:val="ListParagraph"/>
              <w:ind w:left="0"/>
              <w:rPr>
                <w:rtl/>
              </w:rPr>
            </w:pPr>
            <w:r>
              <w:rPr>
                <w:rFonts w:hint="cs"/>
                <w:rtl/>
              </w:rPr>
              <w:t>מעדכנת פרטי הצוות</w:t>
            </w:r>
          </w:p>
        </w:tc>
      </w:tr>
      <w:tr w:rsidR="00F622EC" w:rsidTr="00F622EC">
        <w:tc>
          <w:tcPr>
            <w:tcW w:w="2384" w:type="dxa"/>
          </w:tcPr>
          <w:p w:rsidR="00F622EC" w:rsidRDefault="00F622EC" w:rsidP="00F622EC">
            <w:pPr>
              <w:pStyle w:val="ListParagraph"/>
              <w:ind w:left="0"/>
            </w:pPr>
            <w:r>
              <w:t>removeTeam</w:t>
            </w:r>
          </w:p>
        </w:tc>
        <w:tc>
          <w:tcPr>
            <w:tcW w:w="5778" w:type="dxa"/>
          </w:tcPr>
          <w:p w:rsidR="00F622EC" w:rsidRDefault="00F622EC" w:rsidP="00F622EC">
            <w:pPr>
              <w:pStyle w:val="ListParagraph"/>
              <w:ind w:left="0"/>
              <w:rPr>
                <w:rtl/>
              </w:rPr>
            </w:pPr>
            <w:r>
              <w:rPr>
                <w:rFonts w:hint="cs"/>
                <w:rtl/>
              </w:rPr>
              <w:t xml:space="preserve">מוחקת צוות </w:t>
            </w:r>
          </w:p>
        </w:tc>
      </w:tr>
      <w:tr w:rsidR="00F622EC" w:rsidTr="00F622EC">
        <w:tc>
          <w:tcPr>
            <w:tcW w:w="2384" w:type="dxa"/>
          </w:tcPr>
          <w:p w:rsidR="00F622EC" w:rsidRDefault="00F622EC" w:rsidP="00F622EC">
            <w:pPr>
              <w:pStyle w:val="ListParagraph"/>
              <w:ind w:left="0"/>
            </w:pPr>
            <w:r>
              <w:t>getTeamById</w:t>
            </w:r>
          </w:p>
        </w:tc>
        <w:tc>
          <w:tcPr>
            <w:tcW w:w="5778" w:type="dxa"/>
          </w:tcPr>
          <w:p w:rsidR="00F622EC" w:rsidRPr="00F622EC" w:rsidRDefault="00F622EC" w:rsidP="00F622EC">
            <w:pPr>
              <w:pStyle w:val="ListParagraph"/>
              <w:ind w:left="0"/>
              <w:rPr>
                <w:rtl/>
              </w:rPr>
            </w:pPr>
            <w:r>
              <w:rPr>
                <w:rFonts w:hint="cs"/>
                <w:rtl/>
              </w:rPr>
              <w:t>מחזירה פרטי צוות לפי ה-</w:t>
            </w:r>
            <w:r>
              <w:t>ID</w:t>
            </w:r>
            <w:r>
              <w:rPr>
                <w:rFonts w:hint="cs"/>
                <w:rtl/>
              </w:rPr>
              <w:t xml:space="preserve"> שלו</w:t>
            </w:r>
          </w:p>
        </w:tc>
      </w:tr>
      <w:tr w:rsidR="00F622EC" w:rsidTr="00F622EC">
        <w:tc>
          <w:tcPr>
            <w:tcW w:w="2384" w:type="dxa"/>
          </w:tcPr>
          <w:p w:rsidR="00F622EC" w:rsidRDefault="00F622EC" w:rsidP="00F622EC">
            <w:pPr>
              <w:pStyle w:val="ListParagraph"/>
              <w:ind w:left="0"/>
            </w:pPr>
            <w:r>
              <w:t>getTeamByName</w:t>
            </w:r>
          </w:p>
        </w:tc>
        <w:tc>
          <w:tcPr>
            <w:tcW w:w="5778" w:type="dxa"/>
          </w:tcPr>
          <w:p w:rsidR="00F622EC" w:rsidRDefault="00F622EC" w:rsidP="00F622EC">
            <w:pPr>
              <w:pStyle w:val="ListParagraph"/>
              <w:ind w:left="0"/>
              <w:rPr>
                <w:rtl/>
              </w:rPr>
            </w:pPr>
            <w:r>
              <w:rPr>
                <w:rFonts w:hint="cs"/>
                <w:rtl/>
              </w:rPr>
              <w:t>מחזירה פרטי צוות לפי השם שלו</w:t>
            </w:r>
          </w:p>
        </w:tc>
      </w:tr>
      <w:tr w:rsidR="00F622EC" w:rsidTr="00F622EC">
        <w:tc>
          <w:tcPr>
            <w:tcW w:w="2384" w:type="dxa"/>
          </w:tcPr>
          <w:p w:rsidR="00F622EC" w:rsidRDefault="00F622EC" w:rsidP="00F622EC">
            <w:pPr>
              <w:pStyle w:val="ListParagraph"/>
              <w:ind w:left="0"/>
            </w:pPr>
            <w:r>
              <w:t>getTeamsByTeamManager</w:t>
            </w:r>
          </w:p>
        </w:tc>
        <w:tc>
          <w:tcPr>
            <w:tcW w:w="5778" w:type="dxa"/>
          </w:tcPr>
          <w:p w:rsidR="00F622EC" w:rsidRDefault="00F622EC" w:rsidP="00F622EC">
            <w:pPr>
              <w:pStyle w:val="ListParagraph"/>
              <w:ind w:left="0"/>
              <w:rPr>
                <w:rtl/>
              </w:rPr>
            </w:pPr>
            <w:r>
              <w:rPr>
                <w:rtl/>
              </w:rPr>
              <w:t>מחזירה את כל הצוותים שמנהל משתמש מסוים</w:t>
            </w:r>
          </w:p>
        </w:tc>
      </w:tr>
    </w:tbl>
    <w:p w:rsidR="00F622EC" w:rsidRPr="00E24D98" w:rsidRDefault="00F622EC" w:rsidP="00F622EC">
      <w:pPr>
        <w:pStyle w:val="ListParagraph"/>
        <w:ind w:left="360"/>
        <w:rPr>
          <w:rFonts w:hint="cs"/>
          <w:rtl/>
        </w:rPr>
      </w:pPr>
    </w:p>
    <w:p w:rsidR="00E5156F" w:rsidRDefault="00E5156F">
      <w:pPr>
        <w:bidi w:val="0"/>
        <w:rPr>
          <w:ins w:id="547" w:author="Michael" w:date="2013-09-15T21:14:00Z"/>
          <w:rtl/>
        </w:rPr>
      </w:pPr>
      <w:ins w:id="548" w:author="Michael" w:date="2013-09-15T21:14:00Z">
        <w:r>
          <w:rPr>
            <w:rtl/>
          </w:rPr>
          <w:br w:type="page"/>
        </w:r>
      </w:ins>
    </w:p>
    <w:p w:rsidR="0022643F" w:rsidRPr="00466FFD" w:rsidDel="00E5156F" w:rsidRDefault="0022643F">
      <w:pPr>
        <w:pStyle w:val="Heading2"/>
        <w:rPr>
          <w:del w:id="549" w:author="Michael" w:date="2013-09-15T21:14:00Z"/>
          <w:rtl/>
        </w:rPr>
        <w:pPrChange w:id="550" w:author="Michael" w:date="2013-09-15T21:32:00Z">
          <w:pPr/>
        </w:pPrChange>
      </w:pPr>
    </w:p>
    <w:p w:rsidR="00466FFD" w:rsidRPr="00466FFD" w:rsidDel="00E5156F" w:rsidRDefault="00466FFD">
      <w:pPr>
        <w:pStyle w:val="Heading2"/>
        <w:rPr>
          <w:del w:id="551" w:author="Michael" w:date="2013-09-15T21:14:00Z"/>
        </w:rPr>
        <w:pPrChange w:id="552" w:author="Michael" w:date="2013-09-15T21:32:00Z">
          <w:pPr/>
        </w:pPrChange>
      </w:pPr>
    </w:p>
    <w:p w:rsidR="00C97C59" w:rsidDel="00E5156F" w:rsidRDefault="00C97C59">
      <w:pPr>
        <w:pStyle w:val="Heading2"/>
        <w:rPr>
          <w:del w:id="553" w:author="Michael" w:date="2013-09-15T21:14:00Z"/>
          <w:rtl/>
        </w:rPr>
        <w:pPrChange w:id="554" w:author="Michael" w:date="2013-09-15T21:32:00Z">
          <w:pPr/>
        </w:pPrChange>
      </w:pPr>
    </w:p>
    <w:p w:rsidR="008A3182" w:rsidDel="00E5156F" w:rsidRDefault="008A3182">
      <w:pPr>
        <w:pStyle w:val="Heading2"/>
        <w:rPr>
          <w:del w:id="555" w:author="Michael" w:date="2013-09-15T21:14:00Z"/>
          <w:rtl/>
        </w:rPr>
        <w:pPrChange w:id="556" w:author="Michael" w:date="2013-09-15T21:32:00Z">
          <w:pPr/>
        </w:pPrChange>
      </w:pPr>
    </w:p>
    <w:p w:rsidR="008A3182" w:rsidDel="00E5156F" w:rsidRDefault="008A3182">
      <w:pPr>
        <w:pStyle w:val="Heading2"/>
        <w:rPr>
          <w:del w:id="557" w:author="Michael" w:date="2013-09-15T21:14:00Z"/>
          <w:rtl/>
        </w:rPr>
        <w:pPrChange w:id="558" w:author="Michael" w:date="2013-09-15T21:32:00Z">
          <w:pPr/>
        </w:pPrChange>
      </w:pPr>
    </w:p>
    <w:p w:rsidR="008A3182" w:rsidDel="00E5156F" w:rsidRDefault="008A3182">
      <w:pPr>
        <w:pStyle w:val="Heading2"/>
        <w:rPr>
          <w:del w:id="559" w:author="Michael" w:date="2013-09-15T21:14:00Z"/>
          <w:rtl/>
        </w:rPr>
        <w:pPrChange w:id="560" w:author="Michael" w:date="2013-09-15T21:32:00Z">
          <w:pPr/>
        </w:pPrChange>
      </w:pPr>
    </w:p>
    <w:p w:rsidR="008A3182" w:rsidDel="00E5156F" w:rsidRDefault="008A3182">
      <w:pPr>
        <w:pStyle w:val="Heading2"/>
        <w:rPr>
          <w:del w:id="561" w:author="Michael" w:date="2013-09-15T21:14:00Z"/>
          <w:rtl/>
        </w:rPr>
        <w:pPrChange w:id="562" w:author="Michael" w:date="2013-09-15T21:32:00Z">
          <w:pPr/>
        </w:pPrChange>
      </w:pPr>
    </w:p>
    <w:p w:rsidR="008A3182" w:rsidDel="00E5156F" w:rsidRDefault="008A3182">
      <w:pPr>
        <w:pStyle w:val="Heading2"/>
        <w:rPr>
          <w:del w:id="563" w:author="Michael" w:date="2013-09-15T21:14:00Z"/>
          <w:rtl/>
        </w:rPr>
        <w:pPrChange w:id="564" w:author="Michael" w:date="2013-09-15T21:32:00Z">
          <w:pPr/>
        </w:pPrChange>
      </w:pPr>
    </w:p>
    <w:p w:rsidR="008A3182" w:rsidDel="00E5156F" w:rsidRDefault="008A3182">
      <w:pPr>
        <w:pStyle w:val="Heading2"/>
        <w:rPr>
          <w:del w:id="565" w:author="Michael" w:date="2013-09-15T21:14:00Z"/>
          <w:rtl/>
        </w:rPr>
        <w:pPrChange w:id="566" w:author="Michael" w:date="2013-09-15T21:32:00Z">
          <w:pPr/>
        </w:pPrChange>
      </w:pPr>
    </w:p>
    <w:p w:rsidR="008A3182" w:rsidDel="00E5156F" w:rsidRDefault="008A3182">
      <w:pPr>
        <w:pStyle w:val="Heading2"/>
        <w:rPr>
          <w:del w:id="567" w:author="Michael" w:date="2013-09-15T21:14:00Z"/>
          <w:rtl/>
        </w:rPr>
        <w:pPrChange w:id="568" w:author="Michael" w:date="2013-09-15T21:32:00Z">
          <w:pPr/>
        </w:pPrChange>
      </w:pPr>
    </w:p>
    <w:p w:rsidR="008A3182" w:rsidDel="00E5156F" w:rsidRDefault="008A3182">
      <w:pPr>
        <w:pStyle w:val="Heading2"/>
        <w:rPr>
          <w:del w:id="569" w:author="Michael" w:date="2013-09-15T21:14:00Z"/>
          <w:rtl/>
        </w:rPr>
        <w:pPrChange w:id="570" w:author="Michael" w:date="2013-09-15T21:32:00Z">
          <w:pPr/>
        </w:pPrChange>
      </w:pPr>
    </w:p>
    <w:p w:rsidR="008A3182" w:rsidDel="00E5156F" w:rsidRDefault="008A3182">
      <w:pPr>
        <w:pStyle w:val="Heading2"/>
        <w:rPr>
          <w:del w:id="571" w:author="Michael" w:date="2013-09-15T21:14:00Z"/>
          <w:rtl/>
        </w:rPr>
        <w:pPrChange w:id="572" w:author="Michael" w:date="2013-09-15T21:32:00Z">
          <w:pPr/>
        </w:pPrChange>
      </w:pPr>
    </w:p>
    <w:p w:rsidR="008A3182" w:rsidDel="00E5156F" w:rsidRDefault="008A3182">
      <w:pPr>
        <w:pStyle w:val="Heading2"/>
        <w:rPr>
          <w:del w:id="573" w:author="Michael" w:date="2013-09-15T21:14:00Z"/>
          <w:rtl/>
        </w:rPr>
        <w:pPrChange w:id="574" w:author="Michael" w:date="2013-09-15T21:32:00Z">
          <w:pPr/>
        </w:pPrChange>
      </w:pPr>
    </w:p>
    <w:p w:rsidR="008A3182" w:rsidDel="00E5156F" w:rsidRDefault="008A3182">
      <w:pPr>
        <w:pStyle w:val="Heading2"/>
        <w:rPr>
          <w:del w:id="575" w:author="Michael" w:date="2013-09-15T21:14:00Z"/>
          <w:rtl/>
        </w:rPr>
        <w:pPrChange w:id="576" w:author="Michael" w:date="2013-09-15T21:32:00Z">
          <w:pPr/>
        </w:pPrChange>
      </w:pPr>
    </w:p>
    <w:p w:rsidR="008A3182" w:rsidRDefault="008A3182">
      <w:pPr>
        <w:pStyle w:val="Heading2"/>
        <w:rPr>
          <w:color w:val="365F91" w:themeColor="accent1" w:themeShade="BF"/>
          <w:sz w:val="28"/>
          <w:szCs w:val="28"/>
          <w:rtl/>
        </w:rPr>
        <w:pPrChange w:id="577" w:author="Michael" w:date="2013-09-15T21:32:00Z">
          <w:pPr/>
        </w:pPrChange>
      </w:pPr>
      <w:bookmarkStart w:id="578" w:name="_Toc367133135"/>
      <w:r w:rsidRPr="008A3182">
        <w:rPr>
          <w:rFonts w:hint="cs"/>
          <w:color w:val="365F91" w:themeColor="accent1" w:themeShade="BF"/>
          <w:sz w:val="28"/>
          <w:szCs w:val="28"/>
          <w:rtl/>
        </w:rPr>
        <w:t xml:space="preserve">שכבת הלוגיקה העסקית </w:t>
      </w:r>
      <w:r w:rsidRPr="008A3182">
        <w:rPr>
          <w:color w:val="365F91" w:themeColor="accent1" w:themeShade="BF"/>
          <w:sz w:val="28"/>
          <w:szCs w:val="28"/>
          <w:rtl/>
        </w:rPr>
        <w:t>–</w:t>
      </w:r>
      <w:r w:rsidRPr="008A3182">
        <w:rPr>
          <w:rFonts w:hint="cs"/>
          <w:color w:val="365F91" w:themeColor="accent1" w:themeShade="BF"/>
          <w:sz w:val="28"/>
          <w:szCs w:val="28"/>
          <w:rtl/>
        </w:rPr>
        <w:t xml:space="preserve"> </w:t>
      </w:r>
      <w:r w:rsidRPr="008A3182">
        <w:rPr>
          <w:color w:val="365F91" w:themeColor="accent1" w:themeShade="BF"/>
          <w:sz w:val="28"/>
          <w:szCs w:val="28"/>
        </w:rPr>
        <w:t>com.licensebox.bl</w:t>
      </w:r>
      <w:bookmarkEnd w:id="578"/>
    </w:p>
    <w:p w:rsidR="008A3182" w:rsidRDefault="008A3182" w:rsidP="008A3182">
      <w:pPr>
        <w:rPr>
          <w:rtl/>
        </w:rPr>
      </w:pPr>
      <w:r w:rsidRPr="008A3182">
        <w:rPr>
          <w:rFonts w:hint="cs"/>
          <w:rtl/>
        </w:rPr>
        <w:t xml:space="preserve">השכבה אחראית </w:t>
      </w:r>
      <w:r>
        <w:rPr>
          <w:rFonts w:hint="cs"/>
          <w:rtl/>
        </w:rPr>
        <w:t>על הפונקציונליות של המערכת ומורכבת מחבילות הבאות:</w:t>
      </w:r>
    </w:p>
    <w:p w:rsidR="008A3182" w:rsidRDefault="00F52630" w:rsidP="00F52630">
      <w:pPr>
        <w:pStyle w:val="ListParagraph"/>
        <w:numPr>
          <w:ilvl w:val="0"/>
          <w:numId w:val="11"/>
        </w:numPr>
      </w:pPr>
      <w:r>
        <w:t>c</w:t>
      </w:r>
      <w:r w:rsidR="008A3182">
        <w:t>om.licensebox</w:t>
      </w:r>
      <w:r>
        <w:t>.bl.email</w:t>
      </w:r>
    </w:p>
    <w:p w:rsidR="00F52630" w:rsidRDefault="00F52630" w:rsidP="00F52630">
      <w:pPr>
        <w:pStyle w:val="ListParagraph"/>
        <w:numPr>
          <w:ilvl w:val="0"/>
          <w:numId w:val="11"/>
        </w:numPr>
      </w:pPr>
      <w:r>
        <w:t>com.licensebox.bl.exception</w:t>
      </w:r>
    </w:p>
    <w:p w:rsidR="00F52630" w:rsidRDefault="00F52630" w:rsidP="00F52630">
      <w:pPr>
        <w:pStyle w:val="ListParagraph"/>
        <w:numPr>
          <w:ilvl w:val="0"/>
          <w:numId w:val="11"/>
        </w:numPr>
      </w:pPr>
      <w:r>
        <w:t>com.licensebox.bl.license</w:t>
      </w:r>
    </w:p>
    <w:p w:rsidR="00F52630" w:rsidRDefault="00F52630" w:rsidP="00F52630">
      <w:pPr>
        <w:pStyle w:val="ListParagraph"/>
        <w:numPr>
          <w:ilvl w:val="0"/>
          <w:numId w:val="11"/>
        </w:numPr>
      </w:pPr>
      <w:r>
        <w:t>com.licensebox.bl.requests</w:t>
      </w:r>
    </w:p>
    <w:p w:rsidR="00F52630" w:rsidRDefault="00F52630">
      <w:pPr>
        <w:pStyle w:val="Heading3"/>
        <w:rPr>
          <w:rtl/>
        </w:rPr>
        <w:pPrChange w:id="579" w:author="Michael" w:date="2013-09-15T21:32:00Z">
          <w:pPr/>
        </w:pPrChange>
      </w:pPr>
      <w:bookmarkStart w:id="580" w:name="_Toc367133136"/>
      <w:r w:rsidRPr="00F52630">
        <w:rPr>
          <w:rFonts w:hint="cs"/>
          <w:rtl/>
        </w:rPr>
        <w:t xml:space="preserve">חבילה </w:t>
      </w:r>
      <w:r w:rsidRPr="00F52630">
        <w:t>com.licensebox.bl.email</w:t>
      </w:r>
      <w:bookmarkEnd w:id="580"/>
    </w:p>
    <w:p w:rsidR="00F52630" w:rsidRDefault="00F52630" w:rsidP="008A3182">
      <w:pPr>
        <w:rPr>
          <w:ins w:id="581" w:author="Michael" w:date="2013-09-15T21:33:00Z"/>
          <w:rtl/>
        </w:rPr>
      </w:pPr>
      <w:r w:rsidRPr="00F52630">
        <w:rPr>
          <w:rFonts w:hint="cs"/>
          <w:rtl/>
        </w:rPr>
        <w:t>חב</w:t>
      </w:r>
      <w:r>
        <w:rPr>
          <w:rFonts w:hint="cs"/>
          <w:rtl/>
        </w:rPr>
        <w:t>י</w:t>
      </w:r>
      <w:r w:rsidRPr="00F52630">
        <w:rPr>
          <w:rFonts w:hint="cs"/>
          <w:rtl/>
        </w:rPr>
        <w:t>ל</w:t>
      </w:r>
      <w:r>
        <w:rPr>
          <w:rFonts w:hint="cs"/>
          <w:rtl/>
        </w:rPr>
        <w:t>ה זו מספקת ממשק לשליחת מיילים למשתמשי המערכת. המיילים מעדכנים את המשתמשים בפעולות שונות, כגון שינוי סיסמא או בקשה חדשה שמחכה לאישור.</w:t>
      </w:r>
    </w:p>
    <w:p w:rsidR="00E85707" w:rsidRDefault="00E85707" w:rsidP="008A3182">
      <w:pPr>
        <w:rPr>
          <w:ins w:id="582" w:author="Michael" w:date="2013-09-15T21:33:00Z"/>
          <w:rtl/>
        </w:rPr>
      </w:pPr>
      <w:ins w:id="583" w:author="Michael" w:date="2013-09-15T21:33:00Z">
        <w:r>
          <w:rPr>
            <w:rFonts w:hint="cs"/>
            <w:rtl/>
          </w:rPr>
          <w:t xml:space="preserve">ממשק </w:t>
        </w:r>
        <w:r>
          <w:t>LicenseBoxEmailLocal</w:t>
        </w:r>
        <w:r>
          <w:rPr>
            <w:rFonts w:hint="cs"/>
            <w:rtl/>
          </w:rPr>
          <w:t>:</w:t>
        </w:r>
      </w:ins>
    </w:p>
    <w:tbl>
      <w:tblPr>
        <w:tblStyle w:val="TableGrid"/>
        <w:bidiVisual/>
        <w:tblW w:w="0" w:type="auto"/>
        <w:tblLook w:val="04A0" w:firstRow="1" w:lastRow="0" w:firstColumn="1" w:lastColumn="0" w:noHBand="0" w:noVBand="1"/>
        <w:tblPrChange w:id="584" w:author="Michael" w:date="2013-09-15T21:34:00Z">
          <w:tblPr>
            <w:tblStyle w:val="TableGrid"/>
            <w:bidiVisual/>
            <w:tblW w:w="0" w:type="auto"/>
            <w:tblLook w:val="04A0" w:firstRow="1" w:lastRow="0" w:firstColumn="1" w:lastColumn="0" w:noHBand="0" w:noVBand="1"/>
          </w:tblPr>
        </w:tblPrChange>
      </w:tblPr>
      <w:tblGrid>
        <w:gridCol w:w="2746"/>
        <w:gridCol w:w="5776"/>
        <w:tblGridChange w:id="585">
          <w:tblGrid>
            <w:gridCol w:w="2746"/>
            <w:gridCol w:w="5776"/>
          </w:tblGrid>
        </w:tblGridChange>
      </w:tblGrid>
      <w:tr w:rsidR="00E85707" w:rsidTr="00E85707">
        <w:trPr>
          <w:ins w:id="586" w:author="Michael" w:date="2013-09-15T21:33:00Z"/>
        </w:trPr>
        <w:tc>
          <w:tcPr>
            <w:tcW w:w="2746" w:type="dxa"/>
            <w:shd w:val="clear" w:color="auto" w:fill="C6D9F1" w:themeFill="text2" w:themeFillTint="33"/>
            <w:tcPrChange w:id="587" w:author="Michael" w:date="2013-09-15T21:34:00Z">
              <w:tcPr>
                <w:tcW w:w="2744" w:type="dxa"/>
                <w:shd w:val="clear" w:color="auto" w:fill="C6D9F1" w:themeFill="text2" w:themeFillTint="33"/>
              </w:tcPr>
            </w:tcPrChange>
          </w:tcPr>
          <w:p w:rsidR="00E85707" w:rsidRPr="00FD099F" w:rsidRDefault="00E85707" w:rsidP="0065278A">
            <w:pPr>
              <w:jc w:val="center"/>
              <w:rPr>
                <w:ins w:id="588" w:author="Michael" w:date="2013-09-15T21:33:00Z"/>
                <w:rtl/>
              </w:rPr>
            </w:pPr>
            <w:ins w:id="589" w:author="Michael" w:date="2013-09-15T21:33:00Z">
              <w:r w:rsidRPr="00FD099F">
                <w:rPr>
                  <w:rFonts w:hint="cs"/>
                  <w:rtl/>
                </w:rPr>
                <w:t>מתודה</w:t>
              </w:r>
            </w:ins>
          </w:p>
        </w:tc>
        <w:tc>
          <w:tcPr>
            <w:tcW w:w="5776" w:type="dxa"/>
            <w:shd w:val="clear" w:color="auto" w:fill="C6D9F1" w:themeFill="text2" w:themeFillTint="33"/>
            <w:tcPrChange w:id="590" w:author="Michael" w:date="2013-09-15T21:34:00Z">
              <w:tcPr>
                <w:tcW w:w="5778" w:type="dxa"/>
                <w:shd w:val="clear" w:color="auto" w:fill="C6D9F1" w:themeFill="text2" w:themeFillTint="33"/>
              </w:tcPr>
            </w:tcPrChange>
          </w:tcPr>
          <w:p w:rsidR="00E85707" w:rsidRPr="00FD099F" w:rsidRDefault="00E85707" w:rsidP="0065278A">
            <w:pPr>
              <w:jc w:val="center"/>
              <w:rPr>
                <w:ins w:id="591" w:author="Michael" w:date="2013-09-15T21:33:00Z"/>
                <w:rtl/>
              </w:rPr>
            </w:pPr>
            <w:ins w:id="592" w:author="Michael" w:date="2013-09-15T21:37:00Z">
              <w:r w:rsidRPr="00FD099F">
                <w:rPr>
                  <w:rFonts w:hint="cs"/>
                  <w:rtl/>
                </w:rPr>
                <w:t>תיאור</w:t>
              </w:r>
            </w:ins>
          </w:p>
        </w:tc>
      </w:tr>
      <w:tr w:rsidR="00E85707" w:rsidTr="00E85707">
        <w:trPr>
          <w:ins w:id="593" w:author="Michael" w:date="2013-09-15T21:33:00Z"/>
        </w:trPr>
        <w:tc>
          <w:tcPr>
            <w:tcW w:w="2746" w:type="dxa"/>
            <w:tcPrChange w:id="594" w:author="Michael" w:date="2013-09-15T21:34:00Z">
              <w:tcPr>
                <w:tcW w:w="2744" w:type="dxa"/>
              </w:tcPr>
            </w:tcPrChange>
          </w:tcPr>
          <w:p w:rsidR="00E85707" w:rsidRPr="008020D7" w:rsidRDefault="00E85707" w:rsidP="0065278A">
            <w:pPr>
              <w:rPr>
                <w:ins w:id="595" w:author="Michael" w:date="2013-09-15T21:33:00Z"/>
                <w:rtl/>
              </w:rPr>
            </w:pPr>
            <w:ins w:id="596" w:author="Michael" w:date="2013-09-15T21:34:00Z">
              <w:r>
                <w:t>sendMessage</w:t>
              </w:r>
            </w:ins>
          </w:p>
        </w:tc>
        <w:tc>
          <w:tcPr>
            <w:tcW w:w="5776" w:type="dxa"/>
            <w:tcPrChange w:id="597" w:author="Michael" w:date="2013-09-15T21:34:00Z">
              <w:tcPr>
                <w:tcW w:w="5778" w:type="dxa"/>
              </w:tcPr>
            </w:tcPrChange>
          </w:tcPr>
          <w:p w:rsidR="00E85707" w:rsidRPr="008020D7" w:rsidRDefault="00E85707">
            <w:pPr>
              <w:rPr>
                <w:ins w:id="598" w:author="Michael" w:date="2013-09-15T21:33:00Z"/>
                <w:rtl/>
              </w:rPr>
              <w:pPrChange w:id="599" w:author="Michael" w:date="2013-09-15T21:36:00Z">
                <w:pPr>
                  <w:spacing w:after="200" w:line="276" w:lineRule="auto"/>
                </w:pPr>
              </w:pPrChange>
            </w:pPr>
            <w:ins w:id="600" w:author="Michael" w:date="2013-09-15T21:36:00Z">
              <w:r>
                <w:rPr>
                  <w:rFonts w:hint="cs"/>
                  <w:rtl/>
                </w:rPr>
                <w:t>המתודה שולחת מייל למשתמש כלשהו</w:t>
              </w:r>
              <w:r>
                <w:rPr>
                  <w:rtl/>
                </w:rPr>
                <w:br/>
              </w:r>
            </w:ins>
            <w:ins w:id="601" w:author="Michael" w:date="2013-09-15T21:34:00Z">
              <w:r>
                <w:rPr>
                  <w:rFonts w:hint="cs"/>
                  <w:rtl/>
                </w:rPr>
                <w:t xml:space="preserve">מקבלת </w:t>
              </w:r>
            </w:ins>
            <w:ins w:id="602" w:author="Michael" w:date="2013-09-15T21:36:00Z">
              <w:r>
                <w:rPr>
                  <w:rFonts w:hint="cs"/>
                  <w:rtl/>
                </w:rPr>
                <w:t>ארבעה</w:t>
              </w:r>
            </w:ins>
            <w:ins w:id="603" w:author="Michael" w:date="2013-09-15T21:34:00Z">
              <w:r>
                <w:rPr>
                  <w:rFonts w:hint="cs"/>
                  <w:rtl/>
                </w:rPr>
                <w:t xml:space="preserve"> פרמטרים</w:t>
              </w:r>
            </w:ins>
            <w:ins w:id="604" w:author="Michael" w:date="2013-09-15T21:36:00Z">
              <w:r>
                <w:rPr>
                  <w:rFonts w:hint="cs"/>
                  <w:rtl/>
                </w:rPr>
                <w:t>: השם המלא של הנמען</w:t>
              </w:r>
            </w:ins>
            <w:ins w:id="605" w:author="Michael" w:date="2013-09-15T21:37:00Z">
              <w:r>
                <w:rPr>
                  <w:rFonts w:hint="cs"/>
                  <w:rtl/>
                </w:rPr>
                <w:t>, נושא המייל, תוכן המייל וכתובת הדואר האלקטרוני של הנמען.</w:t>
              </w:r>
            </w:ins>
          </w:p>
        </w:tc>
      </w:tr>
    </w:tbl>
    <w:p w:rsidR="00E85707" w:rsidRPr="00E85707" w:rsidRDefault="00E85707" w:rsidP="008A3182">
      <w:pPr>
        <w:rPr>
          <w:rtl/>
        </w:rPr>
      </w:pPr>
    </w:p>
    <w:p w:rsidR="00F52630" w:rsidRDefault="00F52630" w:rsidP="0065278A">
      <w:pPr>
        <w:rPr>
          <w:rFonts w:asciiTheme="majorHAnsi" w:eastAsiaTheme="majorEastAsia" w:hAnsiTheme="majorHAnsi" w:cstheme="majorBidi"/>
          <w:b/>
          <w:bCs/>
          <w:color w:val="365F91" w:themeColor="accent1" w:themeShade="BF"/>
          <w:sz w:val="28"/>
          <w:szCs w:val="28"/>
          <w:rtl/>
        </w:rPr>
      </w:pPr>
      <w:del w:id="606" w:author="Michael" w:date="2013-09-15T21:37:00Z">
        <w:r w:rsidDel="00E85707">
          <w:delText>sendMessage</w:delText>
        </w:r>
        <w:r w:rsidDel="00E85707">
          <w:rPr>
            <w:rFonts w:hint="cs"/>
            <w:rtl/>
          </w:rPr>
          <w:delText xml:space="preserve"> </w:delText>
        </w:r>
        <w:r w:rsidDel="00E85707">
          <w:rPr>
            <w:rtl/>
          </w:rPr>
          <w:delText>–</w:delText>
        </w:r>
        <w:r w:rsidDel="00E85707">
          <w:rPr>
            <w:rFonts w:hint="cs"/>
            <w:rtl/>
          </w:rPr>
          <w:delText xml:space="preserve"> המתודה מקבלת כפרמטרים שם משתמש שאליו מיועד המייל, נושא, תוכן ההודעה וכתובת. כל המיילים נשלחים מכתובת</w:delText>
        </w:r>
      </w:del>
      <w:ins w:id="607" w:author="Michael" w:date="2013-09-15T21:37:00Z">
        <w:r w:rsidR="00E85707">
          <w:rPr>
            <w:rFonts w:hint="cs"/>
            <w:rtl/>
          </w:rPr>
          <w:t>את הממשק ממ</w:t>
        </w:r>
      </w:ins>
      <w:ins w:id="608" w:author="Michael" w:date="2013-09-17T00:24:00Z">
        <w:r w:rsidR="009D5315">
          <w:rPr>
            <w:rFonts w:hint="cs"/>
            <w:rtl/>
          </w:rPr>
          <w:t>מ</w:t>
        </w:r>
      </w:ins>
      <w:bookmarkStart w:id="609" w:name="_GoBack"/>
      <w:bookmarkEnd w:id="609"/>
      <w:ins w:id="610" w:author="Michael" w:date="2013-09-15T21:37:00Z">
        <w:r w:rsidR="00E85707">
          <w:rPr>
            <w:rFonts w:hint="cs"/>
            <w:rtl/>
          </w:rPr>
          <w:t>ש</w:t>
        </w:r>
      </w:ins>
      <w:ins w:id="611" w:author="Michael" w:date="2013-09-16T00:45:00Z">
        <w:r w:rsidR="007F1C40">
          <w:rPr>
            <w:rFonts w:hint="cs"/>
            <w:rtl/>
          </w:rPr>
          <w:t>ת</w:t>
        </w:r>
      </w:ins>
      <w:ins w:id="612" w:author="Michael" w:date="2013-09-15T21:37:00Z">
        <w:r w:rsidR="00E85707">
          <w:rPr>
            <w:rFonts w:hint="cs"/>
            <w:rtl/>
          </w:rPr>
          <w:t xml:space="preserve"> כעת </w:t>
        </w:r>
      </w:ins>
      <w:ins w:id="613" w:author="Michael" w:date="2013-09-16T00:45:00Z">
        <w:r w:rsidR="007F1C40">
          <w:rPr>
            <w:rFonts w:hint="cs"/>
            <w:rtl/>
          </w:rPr>
          <w:t>מחלקה</w:t>
        </w:r>
      </w:ins>
      <w:ins w:id="614" w:author="Michael" w:date="2013-09-15T21:38:00Z">
        <w:r w:rsidR="00E85707">
          <w:rPr>
            <w:rFonts w:hint="cs"/>
            <w:rtl/>
          </w:rPr>
          <w:t xml:space="preserve"> אח</w:t>
        </w:r>
      </w:ins>
      <w:ins w:id="615" w:author="Michael" w:date="2013-09-16T00:45:00Z">
        <w:r w:rsidR="007F1C40">
          <w:rPr>
            <w:rFonts w:hint="cs"/>
            <w:rtl/>
          </w:rPr>
          <w:t>ת</w:t>
        </w:r>
      </w:ins>
      <w:ins w:id="616" w:author="Michael" w:date="2013-09-15T21:38:00Z">
        <w:r w:rsidR="00E85707">
          <w:rPr>
            <w:rFonts w:hint="cs"/>
            <w:rtl/>
          </w:rPr>
          <w:t xml:space="preserve"> המוגדר</w:t>
        </w:r>
      </w:ins>
      <w:ins w:id="617" w:author="Michael" w:date="2013-09-16T00:45:00Z">
        <w:r w:rsidR="007F1C40">
          <w:rPr>
            <w:rFonts w:hint="cs"/>
            <w:rtl/>
          </w:rPr>
          <w:t>ת</w:t>
        </w:r>
      </w:ins>
      <w:ins w:id="618" w:author="Michael" w:date="2013-09-15T21:38:00Z">
        <w:r w:rsidR="00E85707">
          <w:rPr>
            <w:rFonts w:hint="cs"/>
            <w:rtl/>
          </w:rPr>
          <w:t xml:space="preserve"> לעבוד עם תיבות מען של </w:t>
        </w:r>
        <w:r w:rsidR="00E85707">
          <w:t>Gmail</w:t>
        </w:r>
        <w:r w:rsidR="00E85707">
          <w:rPr>
            <w:rFonts w:hint="cs"/>
            <w:rtl/>
          </w:rPr>
          <w:t>. ה</w:t>
        </w:r>
      </w:ins>
      <w:ins w:id="619" w:author="Michael" w:date="2013-09-15T21:39:00Z">
        <w:r w:rsidR="00E85707">
          <w:rPr>
            <w:rFonts w:hint="cs"/>
            <w:rtl/>
          </w:rPr>
          <w:t>כתובת שמוגדרת בו כרגע היא</w:t>
        </w:r>
      </w:ins>
      <w:r>
        <w:rPr>
          <w:rFonts w:hint="cs"/>
          <w:rtl/>
        </w:rPr>
        <w:t xml:space="preserve"> </w:t>
      </w:r>
      <w:hyperlink r:id="rId15" w:history="1">
        <w:r w:rsidR="00FD099F" w:rsidRPr="003C31B0">
          <w:rPr>
            <w:rStyle w:val="Hyperlink"/>
            <w:rFonts w:ascii="Arial" w:hAnsi="Arial" w:cs="Arial"/>
            <w:sz w:val="20"/>
            <w:szCs w:val="20"/>
            <w:shd w:val="clear" w:color="auto" w:fill="FFFFFF"/>
          </w:rPr>
          <w:t>licenseboxproject@gmail.com</w:t>
        </w:r>
      </w:hyperlink>
      <w:ins w:id="620" w:author="Michael" w:date="2013-09-15T21:39:00Z">
        <w:r w:rsidR="006E2B1E">
          <w:rPr>
            <w:rFonts w:ascii="Arial" w:hAnsi="Arial" w:cs="Arial" w:hint="cs"/>
            <w:color w:val="222222"/>
            <w:sz w:val="20"/>
            <w:szCs w:val="20"/>
            <w:shd w:val="clear" w:color="auto" w:fill="FFFFFF"/>
            <w:rtl/>
          </w:rPr>
          <w:t xml:space="preserve"> </w:t>
        </w:r>
        <w:r w:rsidR="006E2B1E" w:rsidRPr="006E2B1E">
          <w:rPr>
            <w:rFonts w:hint="cs"/>
            <w:rtl/>
            <w:rPrChange w:id="621" w:author="Michael" w:date="2013-09-15T21:42:00Z">
              <w:rPr>
                <w:rFonts w:ascii="Arial" w:hAnsi="Arial" w:cs="Arial" w:hint="cs"/>
                <w:color w:val="222222"/>
                <w:sz w:val="20"/>
                <w:szCs w:val="20"/>
                <w:shd w:val="clear" w:color="auto" w:fill="FFFFFF"/>
                <w:rtl/>
              </w:rPr>
            </w:rPrChange>
          </w:rPr>
          <w:t>וממנה</w:t>
        </w:r>
        <w:r w:rsidR="006E2B1E" w:rsidRPr="006E2B1E">
          <w:rPr>
            <w:rtl/>
            <w:rPrChange w:id="622" w:author="Michael" w:date="2013-09-15T21:42:00Z">
              <w:rPr>
                <w:rFonts w:ascii="Arial" w:hAnsi="Arial" w:cs="Arial"/>
                <w:color w:val="222222"/>
                <w:sz w:val="20"/>
                <w:szCs w:val="20"/>
                <w:shd w:val="clear" w:color="auto" w:fill="FFFFFF"/>
                <w:rtl/>
              </w:rPr>
            </w:rPrChange>
          </w:rPr>
          <w:t xml:space="preserve"> </w:t>
        </w:r>
        <w:r w:rsidR="006E2B1E" w:rsidRPr="006E2B1E">
          <w:rPr>
            <w:rFonts w:hint="cs"/>
            <w:rtl/>
            <w:rPrChange w:id="623" w:author="Michael" w:date="2013-09-15T21:42:00Z">
              <w:rPr>
                <w:rFonts w:ascii="Arial" w:hAnsi="Arial" w:cs="Arial" w:hint="cs"/>
                <w:color w:val="222222"/>
                <w:sz w:val="20"/>
                <w:szCs w:val="20"/>
                <w:shd w:val="clear" w:color="auto" w:fill="FFFFFF"/>
                <w:rtl/>
              </w:rPr>
            </w:rPrChange>
          </w:rPr>
          <w:t>נשלחים</w:t>
        </w:r>
        <w:r w:rsidR="006E2B1E" w:rsidRPr="006E2B1E">
          <w:rPr>
            <w:rtl/>
            <w:rPrChange w:id="624" w:author="Michael" w:date="2013-09-15T21:42:00Z">
              <w:rPr>
                <w:rFonts w:ascii="Arial" w:hAnsi="Arial" w:cs="Arial"/>
                <w:color w:val="222222"/>
                <w:sz w:val="20"/>
                <w:szCs w:val="20"/>
                <w:shd w:val="clear" w:color="auto" w:fill="FFFFFF"/>
                <w:rtl/>
              </w:rPr>
            </w:rPrChange>
          </w:rPr>
          <w:t xml:space="preserve"> </w:t>
        </w:r>
        <w:r w:rsidR="006E2B1E" w:rsidRPr="006E2B1E">
          <w:rPr>
            <w:rFonts w:hint="cs"/>
            <w:rtl/>
            <w:rPrChange w:id="625" w:author="Michael" w:date="2013-09-15T21:42:00Z">
              <w:rPr>
                <w:rFonts w:ascii="Arial" w:hAnsi="Arial" w:cs="Arial" w:hint="cs"/>
                <w:color w:val="222222"/>
                <w:sz w:val="20"/>
                <w:szCs w:val="20"/>
                <w:shd w:val="clear" w:color="auto" w:fill="FFFFFF"/>
                <w:rtl/>
              </w:rPr>
            </w:rPrChange>
          </w:rPr>
          <w:t>כל</w:t>
        </w:r>
        <w:r w:rsidR="006E2B1E" w:rsidRPr="006E2B1E">
          <w:rPr>
            <w:rtl/>
            <w:rPrChange w:id="626" w:author="Michael" w:date="2013-09-15T21:42:00Z">
              <w:rPr>
                <w:rFonts w:ascii="Arial" w:hAnsi="Arial" w:cs="Arial"/>
                <w:color w:val="222222"/>
                <w:sz w:val="20"/>
                <w:szCs w:val="20"/>
                <w:shd w:val="clear" w:color="auto" w:fill="FFFFFF"/>
                <w:rtl/>
              </w:rPr>
            </w:rPrChange>
          </w:rPr>
          <w:t xml:space="preserve"> </w:t>
        </w:r>
        <w:r w:rsidR="006E2B1E" w:rsidRPr="006E2B1E">
          <w:rPr>
            <w:rFonts w:hint="cs"/>
            <w:rtl/>
            <w:rPrChange w:id="627" w:author="Michael" w:date="2013-09-15T21:42:00Z">
              <w:rPr>
                <w:rFonts w:ascii="Arial" w:hAnsi="Arial" w:cs="Arial" w:hint="cs"/>
                <w:color w:val="222222"/>
                <w:sz w:val="20"/>
                <w:szCs w:val="20"/>
                <w:shd w:val="clear" w:color="auto" w:fill="FFFFFF"/>
                <w:rtl/>
              </w:rPr>
            </w:rPrChange>
          </w:rPr>
          <w:t>המיילים</w:t>
        </w:r>
      </w:ins>
      <w:ins w:id="628" w:author="Michael" w:date="2013-09-15T21:42:00Z">
        <w:r w:rsidR="006E2B1E" w:rsidRPr="006E2B1E">
          <w:rPr>
            <w:rtl/>
            <w:rPrChange w:id="629" w:author="Michael" w:date="2013-09-15T21:42:00Z">
              <w:rPr>
                <w:rFonts w:ascii="Arial" w:hAnsi="Arial" w:cs="Arial"/>
                <w:color w:val="222222"/>
                <w:sz w:val="20"/>
                <w:szCs w:val="20"/>
                <w:shd w:val="clear" w:color="auto" w:fill="FFFFFF"/>
                <w:rtl/>
              </w:rPr>
            </w:rPrChange>
          </w:rPr>
          <w:t xml:space="preserve"> במערכת.</w:t>
        </w:r>
      </w:ins>
      <w:del w:id="630" w:author="Michael" w:date="2013-09-15T21:39:00Z">
        <w:r w:rsidRPr="00F52630" w:rsidDel="00E85707">
          <w:rPr>
            <w:rFonts w:ascii="Arial" w:hAnsi="Arial" w:cs="Arial" w:hint="cs"/>
            <w:color w:val="222222"/>
            <w:sz w:val="20"/>
            <w:szCs w:val="20"/>
            <w:shd w:val="clear" w:color="auto" w:fill="FFFFFF"/>
            <w:rtl/>
          </w:rPr>
          <w:delText>.</w:delText>
        </w:r>
      </w:del>
    </w:p>
    <w:p w:rsidR="00FD099F" w:rsidRDefault="00FD099F">
      <w:pPr>
        <w:pStyle w:val="Heading3"/>
        <w:rPr>
          <w:rtl/>
        </w:rPr>
        <w:pPrChange w:id="631" w:author="Michael" w:date="2013-09-15T21:32:00Z">
          <w:pPr/>
        </w:pPrChange>
      </w:pPr>
      <w:bookmarkStart w:id="632" w:name="_Toc367133137"/>
      <w:r>
        <w:rPr>
          <w:rFonts w:hint="cs"/>
          <w:rtl/>
        </w:rPr>
        <w:t xml:space="preserve">חבילה </w:t>
      </w:r>
      <w:r>
        <w:t>com.licensebox.bl.exception</w:t>
      </w:r>
      <w:bookmarkEnd w:id="632"/>
    </w:p>
    <w:p w:rsidR="00FD099F" w:rsidRPr="00FD099F" w:rsidRDefault="00FD099F" w:rsidP="0065278A">
      <w:pPr>
        <w:rPr>
          <w:rtl/>
        </w:rPr>
      </w:pPr>
      <w:del w:id="633" w:author="Michael" w:date="2013-09-16T00:41:00Z">
        <w:r w:rsidRPr="00FD099F" w:rsidDel="007F1C40">
          <w:rPr>
            <w:rFonts w:hint="cs"/>
            <w:rtl/>
          </w:rPr>
          <w:delText>טיפול בשגיאות</w:delText>
        </w:r>
      </w:del>
      <w:ins w:id="634" w:author="Michael" w:date="2013-09-16T00:41:00Z">
        <w:r w:rsidR="007F1C40">
          <w:rPr>
            <w:rFonts w:hint="cs"/>
            <w:rtl/>
          </w:rPr>
          <w:t>בחבילה זו ישנ</w:t>
        </w:r>
      </w:ins>
      <w:ins w:id="635" w:author="Michael" w:date="2013-09-16T00:45:00Z">
        <w:r w:rsidR="007F1C40">
          <w:rPr>
            <w:rFonts w:hint="cs"/>
            <w:rtl/>
          </w:rPr>
          <w:t>ה</w:t>
        </w:r>
      </w:ins>
      <w:ins w:id="636" w:author="Michael" w:date="2013-09-16T00:41:00Z">
        <w:r w:rsidR="007F1C40">
          <w:rPr>
            <w:rFonts w:hint="cs"/>
            <w:rtl/>
          </w:rPr>
          <w:t xml:space="preserve"> </w:t>
        </w:r>
      </w:ins>
      <w:ins w:id="637" w:author="Michael" w:date="2013-09-16T00:45:00Z">
        <w:r w:rsidR="007F1C40">
          <w:rPr>
            <w:rFonts w:hint="cs"/>
            <w:rtl/>
          </w:rPr>
          <w:t>מחלקה</w:t>
        </w:r>
      </w:ins>
      <w:ins w:id="638" w:author="Michael" w:date="2013-09-16T00:41:00Z">
        <w:r w:rsidR="007F1C40">
          <w:rPr>
            <w:rFonts w:hint="cs"/>
            <w:rtl/>
          </w:rPr>
          <w:t xml:space="preserve"> אח</w:t>
        </w:r>
      </w:ins>
      <w:ins w:id="639" w:author="Michael" w:date="2013-09-16T00:45:00Z">
        <w:r w:rsidR="007F1C40">
          <w:rPr>
            <w:rFonts w:hint="cs"/>
            <w:rtl/>
          </w:rPr>
          <w:t>ת</w:t>
        </w:r>
      </w:ins>
      <w:ins w:id="640" w:author="Michael" w:date="2013-09-16T00:41:00Z">
        <w:r w:rsidR="007F1C40">
          <w:rPr>
            <w:rFonts w:hint="cs"/>
            <w:rtl/>
          </w:rPr>
          <w:t xml:space="preserve"> בשם </w:t>
        </w:r>
        <w:r w:rsidR="007F1C40" w:rsidRPr="007F1C40">
          <w:t>LicenseBoxUncheckedException</w:t>
        </w:r>
        <w:r w:rsidR="007F1C40">
          <w:rPr>
            <w:rFonts w:hint="cs"/>
            <w:rtl/>
          </w:rPr>
          <w:t xml:space="preserve"> שמרחיב</w:t>
        </w:r>
      </w:ins>
      <w:ins w:id="641" w:author="Michael" w:date="2013-09-16T00:45:00Z">
        <w:r w:rsidR="007F1C40">
          <w:rPr>
            <w:rFonts w:hint="cs"/>
            <w:rtl/>
          </w:rPr>
          <w:t>ה</w:t>
        </w:r>
      </w:ins>
      <w:ins w:id="642" w:author="Michael" w:date="2013-09-16T00:41:00Z">
        <w:r w:rsidR="007F1C40">
          <w:rPr>
            <w:rFonts w:hint="cs"/>
            <w:rtl/>
          </w:rPr>
          <w:t xml:space="preserve"> את ה</w:t>
        </w:r>
      </w:ins>
      <w:ins w:id="643" w:author="Michael" w:date="2013-09-16T00:46:00Z">
        <w:r w:rsidR="007F1C40">
          <w:rPr>
            <w:rFonts w:hint="cs"/>
            <w:rtl/>
          </w:rPr>
          <w:t>מחלקה</w:t>
        </w:r>
      </w:ins>
      <w:ins w:id="644" w:author="Michael" w:date="2013-09-16T00:41:00Z">
        <w:r w:rsidR="007F1C40">
          <w:rPr>
            <w:rFonts w:hint="cs"/>
            <w:rtl/>
          </w:rPr>
          <w:t xml:space="preserve"> </w:t>
        </w:r>
      </w:ins>
      <w:ins w:id="645" w:author="Michael" w:date="2013-09-16T00:42:00Z">
        <w:r w:rsidR="007F1C40" w:rsidRPr="007F1C40">
          <w:t>EJBException</w:t>
        </w:r>
        <w:r w:rsidR="007F1C40">
          <w:rPr>
            <w:rFonts w:hint="cs"/>
            <w:rtl/>
          </w:rPr>
          <w:t>. ה</w:t>
        </w:r>
      </w:ins>
      <w:ins w:id="646" w:author="Michael" w:date="2013-09-16T00:46:00Z">
        <w:r w:rsidR="007F1C40">
          <w:rPr>
            <w:rFonts w:hint="cs"/>
            <w:rtl/>
          </w:rPr>
          <w:t>מחלקה הינה</w:t>
        </w:r>
      </w:ins>
      <w:ins w:id="647" w:author="Michael" w:date="2013-09-16T00:42:00Z">
        <w:r w:rsidR="007F1C40">
          <w:rPr>
            <w:rFonts w:hint="cs"/>
            <w:rtl/>
          </w:rPr>
          <w:t xml:space="preserve"> בעל</w:t>
        </w:r>
      </w:ins>
      <w:ins w:id="648" w:author="Michael" w:date="2013-09-16T00:46:00Z">
        <w:r w:rsidR="007F1C40">
          <w:rPr>
            <w:rFonts w:hint="cs"/>
            <w:rtl/>
          </w:rPr>
          <w:t>ת</w:t>
        </w:r>
      </w:ins>
      <w:ins w:id="649" w:author="Michael" w:date="2013-09-16T00:42:00Z">
        <w:r w:rsidR="007F1C40">
          <w:rPr>
            <w:rFonts w:hint="cs"/>
            <w:rtl/>
          </w:rPr>
          <w:t xml:space="preserve"> בנאי יחיד המקבל כפרמטר משתנה מסוג </w:t>
        </w:r>
        <w:r w:rsidR="007F1C40">
          <w:t>String</w:t>
        </w:r>
        <w:r w:rsidR="007F1C40">
          <w:rPr>
            <w:rFonts w:hint="cs"/>
            <w:rtl/>
          </w:rPr>
          <w:t xml:space="preserve"> שהוא בעצם הודעת השגיאה.</w:t>
        </w:r>
      </w:ins>
    </w:p>
    <w:p w:rsidR="00FD099F" w:rsidRDefault="00FD099F">
      <w:pPr>
        <w:pStyle w:val="Heading3"/>
        <w:rPr>
          <w:rtl/>
        </w:rPr>
        <w:pPrChange w:id="650" w:author="Michael" w:date="2013-09-15T21:32:00Z">
          <w:pPr/>
        </w:pPrChange>
      </w:pPr>
      <w:bookmarkStart w:id="651" w:name="_Toc367133138"/>
      <w:r>
        <w:rPr>
          <w:rFonts w:hint="cs"/>
          <w:rtl/>
        </w:rPr>
        <w:t xml:space="preserve">חבילה </w:t>
      </w:r>
      <w:r>
        <w:t>com.licensebox.bl.license</w:t>
      </w:r>
      <w:bookmarkEnd w:id="651"/>
    </w:p>
    <w:p w:rsidR="00FD099F" w:rsidRDefault="00FD099F" w:rsidP="008A3182">
      <w:pPr>
        <w:rPr>
          <w:rtl/>
        </w:rPr>
      </w:pPr>
      <w:r w:rsidRPr="00FD099F">
        <w:rPr>
          <w:rFonts w:hint="cs"/>
          <w:rtl/>
        </w:rPr>
        <w:t>חבילה זו מטפלת ב-</w:t>
      </w:r>
      <w:r w:rsidRPr="00FD099F">
        <w:t>flow</w:t>
      </w:r>
      <w:r w:rsidRPr="00FD099F">
        <w:rPr>
          <w:rFonts w:hint="cs"/>
          <w:rtl/>
        </w:rPr>
        <w:t xml:space="preserve"> של בקשות חדשות לשיוך רשיונ</w:t>
      </w:r>
      <w:r>
        <w:rPr>
          <w:rFonts w:hint="cs"/>
          <w:rtl/>
        </w:rPr>
        <w:t>ות קיימים או רכישת רשיונות חדשים.</w:t>
      </w:r>
    </w:p>
    <w:p w:rsidR="00FD099F" w:rsidRDefault="00FD099F" w:rsidP="00FD099F">
      <w:pPr>
        <w:rPr>
          <w:rtl/>
        </w:rPr>
      </w:pPr>
      <w:r>
        <w:rPr>
          <w:rFonts w:hint="cs"/>
          <w:rtl/>
        </w:rPr>
        <w:t xml:space="preserve">ממשק </w:t>
      </w:r>
      <w:r>
        <w:t>LicenseManagerLocal</w:t>
      </w:r>
      <w:r>
        <w:rPr>
          <w:rFonts w:hint="cs"/>
          <w:rtl/>
        </w:rPr>
        <w:t>:</w:t>
      </w:r>
    </w:p>
    <w:tbl>
      <w:tblPr>
        <w:tblStyle w:val="TableGrid"/>
        <w:bidiVisual/>
        <w:tblW w:w="0" w:type="auto"/>
        <w:tblLook w:val="04A0" w:firstRow="1" w:lastRow="0" w:firstColumn="1" w:lastColumn="0" w:noHBand="0" w:noVBand="1"/>
      </w:tblPr>
      <w:tblGrid>
        <w:gridCol w:w="2746"/>
        <w:gridCol w:w="5776"/>
      </w:tblGrid>
      <w:tr w:rsidR="00FD099F" w:rsidTr="00FD099F">
        <w:tc>
          <w:tcPr>
            <w:tcW w:w="2744" w:type="dxa"/>
            <w:shd w:val="clear" w:color="auto" w:fill="C6D9F1" w:themeFill="text2" w:themeFillTint="33"/>
          </w:tcPr>
          <w:p w:rsidR="00FD099F" w:rsidRPr="00FD099F" w:rsidRDefault="00FD099F" w:rsidP="00FD099F">
            <w:pPr>
              <w:jc w:val="center"/>
              <w:rPr>
                <w:rtl/>
              </w:rPr>
            </w:pPr>
            <w:r w:rsidRPr="00FD099F">
              <w:rPr>
                <w:rFonts w:hint="cs"/>
                <w:rtl/>
              </w:rPr>
              <w:t>מתודה</w:t>
            </w:r>
          </w:p>
        </w:tc>
        <w:tc>
          <w:tcPr>
            <w:tcW w:w="5778" w:type="dxa"/>
            <w:shd w:val="clear" w:color="auto" w:fill="C6D9F1" w:themeFill="text2" w:themeFillTint="33"/>
          </w:tcPr>
          <w:p w:rsidR="00FD099F" w:rsidRPr="00FD099F" w:rsidRDefault="00FD099F" w:rsidP="00FD099F">
            <w:pPr>
              <w:jc w:val="center"/>
              <w:rPr>
                <w:rtl/>
              </w:rPr>
            </w:pPr>
            <w:r w:rsidRPr="00FD099F">
              <w:rPr>
                <w:rFonts w:hint="cs"/>
                <w:rtl/>
              </w:rPr>
              <w:t>תאור</w:t>
            </w:r>
          </w:p>
        </w:tc>
      </w:tr>
      <w:tr w:rsidR="00FD099F" w:rsidTr="00FD099F">
        <w:tc>
          <w:tcPr>
            <w:tcW w:w="2744" w:type="dxa"/>
          </w:tcPr>
          <w:p w:rsidR="00FD099F" w:rsidRPr="008020D7" w:rsidRDefault="008020D7" w:rsidP="008A3182">
            <w:r w:rsidRPr="008020D7">
              <w:t>createNewLicenseRequest</w:t>
            </w:r>
          </w:p>
        </w:tc>
        <w:tc>
          <w:tcPr>
            <w:tcW w:w="5778" w:type="dxa"/>
          </w:tcPr>
          <w:p w:rsidR="00FD099F" w:rsidRPr="008020D7" w:rsidRDefault="008020D7" w:rsidP="008A3182">
            <w:pPr>
              <w:rPr>
                <w:rtl/>
              </w:rPr>
            </w:pPr>
            <w:r>
              <w:rPr>
                <w:rFonts w:hint="cs"/>
                <w:rtl/>
              </w:rPr>
              <w:t>מקבלת כפרמטר שם משתמש המבקש ו-</w:t>
            </w:r>
            <w:r>
              <w:t xml:space="preserve">ID </w:t>
            </w:r>
            <w:r>
              <w:rPr>
                <w:rFonts w:hint="cs"/>
                <w:rtl/>
              </w:rPr>
              <w:t>של תוכנה שעבורה נדרש הרשיון, יוצרת בקשה חדשה, שולחת עדכון במייל לראש הצוות של המשתמש, ומחזירה את מספר הבקשה</w:t>
            </w:r>
          </w:p>
        </w:tc>
      </w:tr>
      <w:tr w:rsidR="00FD099F" w:rsidTr="00FD099F">
        <w:tc>
          <w:tcPr>
            <w:tcW w:w="2744" w:type="dxa"/>
          </w:tcPr>
          <w:p w:rsidR="00FD099F" w:rsidRPr="008020D7" w:rsidRDefault="005D00EC" w:rsidP="008A3182">
            <w:r>
              <w:t>approveByTeamLeader</w:t>
            </w:r>
          </w:p>
        </w:tc>
        <w:tc>
          <w:tcPr>
            <w:tcW w:w="5778" w:type="dxa"/>
          </w:tcPr>
          <w:p w:rsidR="00FD099F" w:rsidRPr="008020D7" w:rsidRDefault="005D00EC" w:rsidP="008A3182">
            <w:pPr>
              <w:rPr>
                <w:rtl/>
              </w:rPr>
            </w:pPr>
            <w:r>
              <w:rPr>
                <w:rFonts w:hint="cs"/>
                <w:rtl/>
              </w:rPr>
              <w:t>מקבלת את מספר הבקשה ושם הראש צוות, מסמנת את הבקשה כמאושרת ע"י ראש הצוות ומעבירה לאישור מנהל הרשיונות (העדכון נשלח במייל)</w:t>
            </w:r>
          </w:p>
        </w:tc>
      </w:tr>
      <w:tr w:rsidR="00FD099F" w:rsidTr="00FD099F">
        <w:tc>
          <w:tcPr>
            <w:tcW w:w="2744" w:type="dxa"/>
          </w:tcPr>
          <w:p w:rsidR="00FD099F" w:rsidRPr="008020D7" w:rsidRDefault="005D00EC" w:rsidP="008A3182">
            <w:r>
              <w:t>approveByLicenseManager</w:t>
            </w:r>
          </w:p>
        </w:tc>
        <w:tc>
          <w:tcPr>
            <w:tcW w:w="5778" w:type="dxa"/>
          </w:tcPr>
          <w:p w:rsidR="00FD099F" w:rsidRPr="008020D7" w:rsidRDefault="005D00EC" w:rsidP="008A3182">
            <w:pPr>
              <w:rPr>
                <w:rtl/>
              </w:rPr>
            </w:pPr>
            <w:r>
              <w:rPr>
                <w:rFonts w:hint="cs"/>
                <w:rtl/>
              </w:rPr>
              <w:t xml:space="preserve">מקבלת את מספר הבקשה, מסמנת אותה כמאושרת ומשייכת את הרשיון למשתמש המבקש. </w:t>
            </w:r>
          </w:p>
        </w:tc>
      </w:tr>
      <w:tr w:rsidR="00FD099F" w:rsidTr="00FD099F">
        <w:tc>
          <w:tcPr>
            <w:tcW w:w="2744" w:type="dxa"/>
          </w:tcPr>
          <w:p w:rsidR="00FD099F" w:rsidRPr="008020D7" w:rsidRDefault="002C6573" w:rsidP="008A3182">
            <w:r>
              <w:t>logLicenseHistory</w:t>
            </w:r>
          </w:p>
        </w:tc>
        <w:tc>
          <w:tcPr>
            <w:tcW w:w="5778" w:type="dxa"/>
          </w:tcPr>
          <w:p w:rsidR="00FD099F" w:rsidRPr="008020D7" w:rsidRDefault="002C6573" w:rsidP="008A3182">
            <w:pPr>
              <w:rPr>
                <w:rtl/>
              </w:rPr>
            </w:pPr>
            <w:r>
              <w:rPr>
                <w:rFonts w:hint="cs"/>
                <w:rtl/>
              </w:rPr>
              <w:t>רושמת את השיוך למשתמש חדש לטבלת ההיסטוריה</w:t>
            </w:r>
          </w:p>
        </w:tc>
      </w:tr>
      <w:tr w:rsidR="00FD099F" w:rsidTr="00FD099F">
        <w:tc>
          <w:tcPr>
            <w:tcW w:w="2744" w:type="dxa"/>
          </w:tcPr>
          <w:p w:rsidR="00FD099F" w:rsidRPr="008020D7" w:rsidRDefault="002C6573" w:rsidP="008A3182">
            <w:r>
              <w:t>addAttachment</w:t>
            </w:r>
          </w:p>
        </w:tc>
        <w:tc>
          <w:tcPr>
            <w:tcW w:w="5778" w:type="dxa"/>
          </w:tcPr>
          <w:p w:rsidR="00FD099F" w:rsidRPr="008020D7" w:rsidRDefault="002C6573" w:rsidP="008A3182">
            <w:pPr>
              <w:rPr>
                <w:rtl/>
              </w:rPr>
            </w:pPr>
            <w:r>
              <w:rPr>
                <w:rFonts w:hint="cs"/>
                <w:rtl/>
              </w:rPr>
              <w:t>מקבלת את פרטי הרשיון ונתיב לקובץ, ומצרפת את הקובץ לרשיון</w:t>
            </w:r>
          </w:p>
        </w:tc>
      </w:tr>
      <w:tr w:rsidR="00FD099F" w:rsidTr="00FD099F">
        <w:tc>
          <w:tcPr>
            <w:tcW w:w="2744" w:type="dxa"/>
          </w:tcPr>
          <w:p w:rsidR="00FD099F" w:rsidRPr="008020D7" w:rsidRDefault="002C6573" w:rsidP="008A3182">
            <w:r>
              <w:t>getAttachment</w:t>
            </w:r>
          </w:p>
        </w:tc>
        <w:tc>
          <w:tcPr>
            <w:tcW w:w="5778" w:type="dxa"/>
          </w:tcPr>
          <w:p w:rsidR="00FD099F" w:rsidRPr="008020D7" w:rsidRDefault="002C6573" w:rsidP="008A3182">
            <w:pPr>
              <w:rPr>
                <w:rtl/>
              </w:rPr>
            </w:pPr>
            <w:r>
              <w:rPr>
                <w:rFonts w:hint="cs"/>
                <w:rtl/>
              </w:rPr>
              <w:t>מחזירה קובץ שמצורף לרשיון מסוים ושומרת אותו בנתיב שמועבר כפרמטר</w:t>
            </w:r>
          </w:p>
        </w:tc>
      </w:tr>
      <w:tr w:rsidR="00FD099F" w:rsidTr="00FD099F">
        <w:tc>
          <w:tcPr>
            <w:tcW w:w="2744" w:type="dxa"/>
          </w:tcPr>
          <w:p w:rsidR="00FD099F" w:rsidRPr="008020D7" w:rsidRDefault="002C6573" w:rsidP="008A3182">
            <w:r>
              <w:t>assignFreeLicense</w:t>
            </w:r>
          </w:p>
        </w:tc>
        <w:tc>
          <w:tcPr>
            <w:tcW w:w="5778" w:type="dxa"/>
          </w:tcPr>
          <w:p w:rsidR="00FD099F" w:rsidRPr="008020D7" w:rsidRDefault="002C6573" w:rsidP="008A3182">
            <w:pPr>
              <w:rPr>
                <w:rtl/>
              </w:rPr>
            </w:pPr>
            <w:r>
              <w:rPr>
                <w:rFonts w:hint="cs"/>
                <w:rtl/>
              </w:rPr>
              <w:t>מקבלת מספר בקשה לרשיון ובמידה והיא מאושרת משייכת את הרשיון למשתמש המבקש</w:t>
            </w:r>
          </w:p>
        </w:tc>
      </w:tr>
      <w:tr w:rsidR="002C6573" w:rsidTr="00FD099F">
        <w:tc>
          <w:tcPr>
            <w:tcW w:w="2744" w:type="dxa"/>
          </w:tcPr>
          <w:p w:rsidR="002C6573" w:rsidRDefault="002C6573" w:rsidP="008A3182">
            <w:r>
              <w:t>returnLicense</w:t>
            </w:r>
          </w:p>
        </w:tc>
        <w:tc>
          <w:tcPr>
            <w:tcW w:w="5778" w:type="dxa"/>
          </w:tcPr>
          <w:p w:rsidR="002C6573" w:rsidRDefault="002C6573" w:rsidP="008A3182">
            <w:pPr>
              <w:rPr>
                <w:rtl/>
              </w:rPr>
            </w:pPr>
            <w:r>
              <w:rPr>
                <w:rFonts w:hint="cs"/>
                <w:rtl/>
              </w:rPr>
              <w:t>מחזירה את הרשיון למאגר הרשיונות הפנויים</w:t>
            </w:r>
          </w:p>
        </w:tc>
      </w:tr>
      <w:tr w:rsidR="002C6573" w:rsidTr="00FD099F">
        <w:tc>
          <w:tcPr>
            <w:tcW w:w="2744" w:type="dxa"/>
          </w:tcPr>
          <w:p w:rsidR="002C6573" w:rsidRDefault="002C6573" w:rsidP="008A3182">
            <w:r w:rsidRPr="002C6573">
              <w:t>createNewPurchaseRequest</w:t>
            </w:r>
          </w:p>
        </w:tc>
        <w:tc>
          <w:tcPr>
            <w:tcW w:w="5778" w:type="dxa"/>
          </w:tcPr>
          <w:p w:rsidR="002C6573" w:rsidRDefault="002C6573" w:rsidP="008A3182">
            <w:pPr>
              <w:rPr>
                <w:rtl/>
              </w:rPr>
            </w:pPr>
            <w:r>
              <w:rPr>
                <w:rFonts w:hint="cs"/>
                <w:rtl/>
              </w:rPr>
              <w:t>מקבלת כפרמטר שם משתמש המבקש ו-</w:t>
            </w:r>
            <w:r>
              <w:t xml:space="preserve"> ID </w:t>
            </w:r>
            <w:r>
              <w:rPr>
                <w:rFonts w:hint="cs"/>
                <w:rtl/>
              </w:rPr>
              <w:t xml:space="preserve">של תוכנה שעבורה נדרש הרשיון, יוצרת בקשה חדשה לרכש רשיון חדש, שולחת עדכון </w:t>
            </w:r>
            <w:r>
              <w:rPr>
                <w:rFonts w:hint="cs"/>
                <w:rtl/>
              </w:rPr>
              <w:lastRenderedPageBreak/>
              <w:t>במייל למנהל, ומחזירה את מספר הבקשה</w:t>
            </w:r>
          </w:p>
        </w:tc>
      </w:tr>
      <w:tr w:rsidR="002C6573" w:rsidTr="00FD099F">
        <w:tc>
          <w:tcPr>
            <w:tcW w:w="2744" w:type="dxa"/>
          </w:tcPr>
          <w:p w:rsidR="002C6573" w:rsidRDefault="002C6573" w:rsidP="008A3182">
            <w:r>
              <w:lastRenderedPageBreak/>
              <w:t>approveByManager</w:t>
            </w:r>
          </w:p>
        </w:tc>
        <w:tc>
          <w:tcPr>
            <w:tcW w:w="5778" w:type="dxa"/>
          </w:tcPr>
          <w:p w:rsidR="002C6573" w:rsidRDefault="002C6573" w:rsidP="008A3182">
            <w:pPr>
              <w:rPr>
                <w:rtl/>
              </w:rPr>
            </w:pPr>
            <w:r>
              <w:rPr>
                <w:rFonts w:hint="cs"/>
                <w:rtl/>
              </w:rPr>
              <w:t>מקבלת את מספר הבקשה לרכש רשיון חדש ומסמנת אותה כמאושרת ע"י המנהל</w:t>
            </w:r>
          </w:p>
        </w:tc>
      </w:tr>
      <w:tr w:rsidR="002C6573" w:rsidTr="00FD099F">
        <w:tc>
          <w:tcPr>
            <w:tcW w:w="2744" w:type="dxa"/>
          </w:tcPr>
          <w:p w:rsidR="002C6573" w:rsidRDefault="002C6573" w:rsidP="008A3182">
            <w:r w:rsidRPr="002C6573">
              <w:t>purchaseRequestCompleted</w:t>
            </w:r>
          </w:p>
        </w:tc>
        <w:tc>
          <w:tcPr>
            <w:tcW w:w="5778" w:type="dxa"/>
          </w:tcPr>
          <w:p w:rsidR="002C6573" w:rsidRDefault="002C6573" w:rsidP="008A3182">
            <w:pPr>
              <w:rPr>
                <w:rtl/>
              </w:rPr>
            </w:pPr>
            <w:r>
              <w:rPr>
                <w:rFonts w:hint="cs"/>
                <w:rtl/>
              </w:rPr>
              <w:t>מסיימת את הרכישת הרשיון החדש</w:t>
            </w:r>
          </w:p>
        </w:tc>
      </w:tr>
    </w:tbl>
    <w:p w:rsidR="00FD099F" w:rsidRDefault="00FD099F" w:rsidP="008A3182">
      <w:pPr>
        <w:rPr>
          <w:rFonts w:asciiTheme="majorHAnsi" w:eastAsiaTheme="majorEastAsia" w:hAnsiTheme="majorHAnsi" w:cstheme="majorBidi"/>
          <w:b/>
          <w:bCs/>
          <w:color w:val="365F91" w:themeColor="accent1" w:themeShade="BF"/>
          <w:sz w:val="28"/>
          <w:szCs w:val="28"/>
          <w:rtl/>
        </w:rPr>
      </w:pPr>
    </w:p>
    <w:p w:rsidR="00570847" w:rsidRDefault="00570847" w:rsidP="00F50360">
      <w:pPr>
        <w:pStyle w:val="Heading3"/>
        <w:rPr>
          <w:rtl/>
        </w:rPr>
        <w:pPrChange w:id="652" w:author="Michael" w:date="2013-09-16T18:19:00Z">
          <w:pPr/>
        </w:pPrChange>
      </w:pPr>
      <w:bookmarkStart w:id="653" w:name="_Toc367133139"/>
      <w:r>
        <w:rPr>
          <w:rFonts w:hint="cs"/>
          <w:rtl/>
        </w:rPr>
        <w:t xml:space="preserve">חבילה </w:t>
      </w:r>
      <w:r>
        <w:t>com.licensebox.bl.requests</w:t>
      </w:r>
      <w:bookmarkEnd w:id="653"/>
    </w:p>
    <w:p w:rsidR="00570847" w:rsidRDefault="00570847" w:rsidP="00570847">
      <w:pPr>
        <w:spacing w:after="0" w:line="240" w:lineRule="auto"/>
        <w:rPr>
          <w:rtl/>
        </w:rPr>
      </w:pPr>
      <w:r w:rsidRPr="00570847">
        <w:rPr>
          <w:rFonts w:hint="cs"/>
          <w:rtl/>
        </w:rPr>
        <w:t>ח</w:t>
      </w:r>
      <w:r>
        <w:rPr>
          <w:rFonts w:hint="cs"/>
          <w:rtl/>
        </w:rPr>
        <w:t>בילה זו מרכזת בקשות ליצירת משתמשים וצוותים חדשים (פעולות שמבוצעות ע"י מנהלן בלבד)</w:t>
      </w:r>
    </w:p>
    <w:p w:rsidR="00570847" w:rsidRDefault="00570847" w:rsidP="00570847">
      <w:pPr>
        <w:spacing w:after="0" w:line="240" w:lineRule="auto"/>
        <w:rPr>
          <w:rtl/>
        </w:rPr>
      </w:pPr>
    </w:p>
    <w:p w:rsidR="00570847" w:rsidRDefault="00570847" w:rsidP="00570847">
      <w:pPr>
        <w:spacing w:after="0" w:line="240" w:lineRule="auto"/>
        <w:rPr>
          <w:u w:val="single"/>
          <w:rtl/>
        </w:rPr>
      </w:pPr>
      <w:r w:rsidRPr="00570847">
        <w:rPr>
          <w:u w:val="single"/>
        </w:rPr>
        <w:t>CreateUserRequestLocal</w:t>
      </w:r>
    </w:p>
    <w:p w:rsidR="00E016E1" w:rsidRDefault="00E016E1" w:rsidP="00570847">
      <w:pPr>
        <w:spacing w:after="0" w:line="240" w:lineRule="auto"/>
        <w:rPr>
          <w:u w:val="single"/>
          <w:rtl/>
        </w:rPr>
      </w:pPr>
    </w:p>
    <w:tbl>
      <w:tblPr>
        <w:tblStyle w:val="TableGrid"/>
        <w:bidiVisual/>
        <w:tblW w:w="0" w:type="auto"/>
        <w:tblLook w:val="04A0" w:firstRow="1" w:lastRow="0" w:firstColumn="1" w:lastColumn="0" w:noHBand="0" w:noVBand="1"/>
      </w:tblPr>
      <w:tblGrid>
        <w:gridCol w:w="3311"/>
        <w:gridCol w:w="5211"/>
      </w:tblGrid>
      <w:tr w:rsidR="00E016E1" w:rsidTr="000C0E00">
        <w:tc>
          <w:tcPr>
            <w:tcW w:w="3311" w:type="dxa"/>
            <w:shd w:val="clear" w:color="auto" w:fill="C6D9F1" w:themeFill="text2" w:themeFillTint="33"/>
          </w:tcPr>
          <w:p w:rsidR="00E016E1" w:rsidRPr="000C0E00" w:rsidRDefault="000C0E00" w:rsidP="000C0E00">
            <w:pPr>
              <w:jc w:val="center"/>
              <w:rPr>
                <w:rtl/>
              </w:rPr>
            </w:pPr>
            <w:r>
              <w:rPr>
                <w:rFonts w:hint="cs"/>
                <w:rtl/>
              </w:rPr>
              <w:t>מתודה</w:t>
            </w:r>
          </w:p>
        </w:tc>
        <w:tc>
          <w:tcPr>
            <w:tcW w:w="5211" w:type="dxa"/>
            <w:shd w:val="clear" w:color="auto" w:fill="C6D9F1" w:themeFill="text2" w:themeFillTint="33"/>
          </w:tcPr>
          <w:p w:rsidR="00E016E1" w:rsidRPr="000C0E00" w:rsidRDefault="000C0E00" w:rsidP="000C0E00">
            <w:pPr>
              <w:jc w:val="center"/>
              <w:rPr>
                <w:rtl/>
              </w:rPr>
            </w:pPr>
            <w:r>
              <w:rPr>
                <w:rFonts w:hint="cs"/>
                <w:rtl/>
              </w:rPr>
              <w:t>תאור</w:t>
            </w:r>
          </w:p>
        </w:tc>
      </w:tr>
      <w:tr w:rsidR="00E016E1" w:rsidTr="000C0E00">
        <w:tc>
          <w:tcPr>
            <w:tcW w:w="3311" w:type="dxa"/>
          </w:tcPr>
          <w:p w:rsidR="00E016E1" w:rsidRPr="000C0E00" w:rsidRDefault="000C0E00" w:rsidP="00570847">
            <w:r w:rsidRPr="000C0E00">
              <w:t>setNewPasswordForExistingUser</w:t>
            </w:r>
          </w:p>
        </w:tc>
        <w:tc>
          <w:tcPr>
            <w:tcW w:w="5211" w:type="dxa"/>
          </w:tcPr>
          <w:p w:rsidR="00E016E1" w:rsidRPr="000C0E00" w:rsidRDefault="000C0E00" w:rsidP="00570847">
            <w:pPr>
              <w:rPr>
                <w:rtl/>
              </w:rPr>
            </w:pPr>
            <w:r>
              <w:rPr>
                <w:rFonts w:hint="cs"/>
                <w:rtl/>
              </w:rPr>
              <w:t>מאפסת סיסמא למשתמש קיים. הסיסמא הינה רנדומלית ונשמרת בטבלה בצורה מוצפנת. משתמש מקבל מייל עם סיסמתו החדשה.</w:t>
            </w:r>
          </w:p>
        </w:tc>
      </w:tr>
      <w:tr w:rsidR="00E016E1" w:rsidTr="000C0E00">
        <w:tc>
          <w:tcPr>
            <w:tcW w:w="3311" w:type="dxa"/>
          </w:tcPr>
          <w:p w:rsidR="00E016E1" w:rsidRPr="000C0E00" w:rsidRDefault="000C0E00" w:rsidP="00570847">
            <w:r>
              <w:t>createNewUser</w:t>
            </w:r>
          </w:p>
        </w:tc>
        <w:tc>
          <w:tcPr>
            <w:tcW w:w="5211" w:type="dxa"/>
          </w:tcPr>
          <w:p w:rsidR="00E016E1" w:rsidRPr="000C0E00" w:rsidRDefault="000C0E00" w:rsidP="00570847">
            <w:pPr>
              <w:rPr>
                <w:rtl/>
              </w:rPr>
            </w:pPr>
            <w:r>
              <w:rPr>
                <w:rFonts w:hint="cs"/>
                <w:rtl/>
              </w:rPr>
              <w:t>יוצרת משתמש חדש במערכת. משתמש מקבל מייל עם פרטי ההתחברות למערכת.</w:t>
            </w:r>
          </w:p>
        </w:tc>
      </w:tr>
      <w:tr w:rsidR="00E016E1" w:rsidTr="000C0E00">
        <w:tc>
          <w:tcPr>
            <w:tcW w:w="3311" w:type="dxa"/>
          </w:tcPr>
          <w:p w:rsidR="00E016E1" w:rsidRPr="000C0E00" w:rsidRDefault="000C0E00" w:rsidP="00570847">
            <w:r>
              <w:t>setNewManager</w:t>
            </w:r>
          </w:p>
        </w:tc>
        <w:tc>
          <w:tcPr>
            <w:tcW w:w="5211" w:type="dxa"/>
          </w:tcPr>
          <w:p w:rsidR="00E016E1" w:rsidRPr="000C0E00" w:rsidRDefault="000C0E00" w:rsidP="00570847">
            <w:pPr>
              <w:rPr>
                <w:rtl/>
              </w:rPr>
            </w:pPr>
            <w:r>
              <w:rPr>
                <w:rFonts w:hint="cs"/>
                <w:rtl/>
              </w:rPr>
              <w:t>משייכת משתמש נתון לקבוצת מנהל (</w:t>
            </w:r>
            <w:r>
              <w:t>MANAGER</w:t>
            </w:r>
            <w:r>
              <w:rPr>
                <w:rFonts w:hint="cs"/>
                <w:rtl/>
              </w:rPr>
              <w:t>).</w:t>
            </w:r>
          </w:p>
        </w:tc>
      </w:tr>
      <w:tr w:rsidR="00E016E1" w:rsidTr="000C0E00">
        <w:tc>
          <w:tcPr>
            <w:tcW w:w="3311" w:type="dxa"/>
          </w:tcPr>
          <w:p w:rsidR="00E016E1" w:rsidRPr="000C0E00" w:rsidRDefault="000C0E00" w:rsidP="00570847">
            <w:r w:rsidRPr="000C0E00">
              <w:t>removeManager</w:t>
            </w:r>
          </w:p>
        </w:tc>
        <w:tc>
          <w:tcPr>
            <w:tcW w:w="5211" w:type="dxa"/>
          </w:tcPr>
          <w:p w:rsidR="00E016E1" w:rsidRPr="000C0E00" w:rsidRDefault="000C0E00" w:rsidP="00570847">
            <w:pPr>
              <w:rPr>
                <w:rtl/>
              </w:rPr>
            </w:pPr>
            <w:r>
              <w:rPr>
                <w:rFonts w:hint="cs"/>
                <w:rtl/>
              </w:rPr>
              <w:t>מורידה ממשתמש נתון שיוך לקבוצת מנהל.</w:t>
            </w:r>
          </w:p>
        </w:tc>
      </w:tr>
      <w:tr w:rsidR="000C0E00" w:rsidTr="000C0E00">
        <w:tc>
          <w:tcPr>
            <w:tcW w:w="3311" w:type="dxa"/>
          </w:tcPr>
          <w:p w:rsidR="000C0E00" w:rsidRPr="000C0E00" w:rsidRDefault="000C0E00" w:rsidP="00570847">
            <w:r>
              <w:t>setLicenseManager</w:t>
            </w:r>
          </w:p>
        </w:tc>
        <w:tc>
          <w:tcPr>
            <w:tcW w:w="5211" w:type="dxa"/>
          </w:tcPr>
          <w:p w:rsidR="000C0E00" w:rsidRDefault="000C0E00" w:rsidP="00570847">
            <w:pPr>
              <w:rPr>
                <w:rtl/>
              </w:rPr>
            </w:pPr>
            <w:r>
              <w:rPr>
                <w:rFonts w:hint="cs"/>
                <w:rtl/>
              </w:rPr>
              <w:t xml:space="preserve">משייכת משתמש נתון </w:t>
            </w:r>
            <w:r w:rsidR="004F627D">
              <w:rPr>
                <w:rFonts w:hint="cs"/>
                <w:rtl/>
              </w:rPr>
              <w:t>לקבוצת מנהל רשיונות</w:t>
            </w:r>
          </w:p>
        </w:tc>
      </w:tr>
      <w:tr w:rsidR="004F627D" w:rsidTr="000C0E00">
        <w:tc>
          <w:tcPr>
            <w:tcW w:w="3311" w:type="dxa"/>
          </w:tcPr>
          <w:p w:rsidR="004F627D" w:rsidRDefault="004F627D" w:rsidP="00570847">
            <w:r>
              <w:t>removeLicenseManager</w:t>
            </w:r>
          </w:p>
        </w:tc>
        <w:tc>
          <w:tcPr>
            <w:tcW w:w="5211" w:type="dxa"/>
          </w:tcPr>
          <w:p w:rsidR="00B25E8F" w:rsidRDefault="004F627D" w:rsidP="00B25E8F">
            <w:pPr>
              <w:rPr>
                <w:rtl/>
              </w:rPr>
            </w:pPr>
            <w:r>
              <w:rPr>
                <w:rFonts w:hint="cs"/>
                <w:rtl/>
              </w:rPr>
              <w:t>מורידה משתמש נתון מקבוצת מנהל רשיונות</w:t>
            </w:r>
          </w:p>
        </w:tc>
      </w:tr>
    </w:tbl>
    <w:p w:rsidR="00E016E1" w:rsidRDefault="00E016E1" w:rsidP="00570847">
      <w:pPr>
        <w:spacing w:after="0" w:line="240" w:lineRule="auto"/>
        <w:rPr>
          <w:u w:val="single"/>
          <w:rtl/>
        </w:rPr>
      </w:pPr>
    </w:p>
    <w:p w:rsidR="00E016E1" w:rsidRDefault="00E016E1" w:rsidP="00570847">
      <w:pPr>
        <w:spacing w:after="0" w:line="240" w:lineRule="auto"/>
        <w:rPr>
          <w:u w:val="single"/>
          <w:rtl/>
        </w:rPr>
      </w:pPr>
    </w:p>
    <w:p w:rsidR="00E016E1" w:rsidRDefault="00B25E8F" w:rsidP="00570847">
      <w:pPr>
        <w:spacing w:after="0" w:line="240" w:lineRule="auto"/>
        <w:rPr>
          <w:u w:val="single"/>
          <w:rtl/>
        </w:rPr>
      </w:pPr>
      <w:r>
        <w:rPr>
          <w:u w:val="single"/>
        </w:rPr>
        <w:t>TeamRequestsLocal</w:t>
      </w:r>
    </w:p>
    <w:p w:rsidR="00B25E8F" w:rsidRDefault="00B25E8F" w:rsidP="00570847">
      <w:pPr>
        <w:spacing w:after="0" w:line="240" w:lineRule="auto"/>
        <w:rPr>
          <w:rtl/>
        </w:rPr>
      </w:pPr>
    </w:p>
    <w:tbl>
      <w:tblPr>
        <w:tblStyle w:val="TableGrid"/>
        <w:bidiVisual/>
        <w:tblW w:w="0" w:type="auto"/>
        <w:tblLook w:val="04A0" w:firstRow="1" w:lastRow="0" w:firstColumn="1" w:lastColumn="0" w:noHBand="0" w:noVBand="1"/>
      </w:tblPr>
      <w:tblGrid>
        <w:gridCol w:w="3169"/>
        <w:gridCol w:w="5353"/>
      </w:tblGrid>
      <w:tr w:rsidR="00B25E8F" w:rsidTr="00B25E8F">
        <w:tc>
          <w:tcPr>
            <w:tcW w:w="3169" w:type="dxa"/>
            <w:shd w:val="clear" w:color="auto" w:fill="C6D9F1" w:themeFill="text2" w:themeFillTint="33"/>
          </w:tcPr>
          <w:p w:rsidR="00B25E8F" w:rsidRDefault="00B25E8F" w:rsidP="00B25E8F">
            <w:pPr>
              <w:jc w:val="center"/>
              <w:rPr>
                <w:rtl/>
              </w:rPr>
            </w:pPr>
            <w:r>
              <w:rPr>
                <w:rFonts w:hint="cs"/>
                <w:rtl/>
              </w:rPr>
              <w:t>מתודה</w:t>
            </w:r>
          </w:p>
        </w:tc>
        <w:tc>
          <w:tcPr>
            <w:tcW w:w="5353" w:type="dxa"/>
            <w:shd w:val="clear" w:color="auto" w:fill="C6D9F1" w:themeFill="text2" w:themeFillTint="33"/>
          </w:tcPr>
          <w:p w:rsidR="00B25E8F" w:rsidRDefault="00B25E8F" w:rsidP="00B25E8F">
            <w:pPr>
              <w:jc w:val="center"/>
              <w:rPr>
                <w:rtl/>
              </w:rPr>
            </w:pPr>
            <w:r>
              <w:rPr>
                <w:rFonts w:hint="cs"/>
                <w:rtl/>
              </w:rPr>
              <w:t>תאור</w:t>
            </w:r>
          </w:p>
        </w:tc>
      </w:tr>
      <w:tr w:rsidR="00B25E8F" w:rsidTr="00B25E8F">
        <w:tc>
          <w:tcPr>
            <w:tcW w:w="3169" w:type="dxa"/>
          </w:tcPr>
          <w:p w:rsidR="00B25E8F" w:rsidRDefault="008414A1" w:rsidP="00570847">
            <w:r>
              <w:t>switchTeamManager</w:t>
            </w:r>
          </w:p>
        </w:tc>
        <w:tc>
          <w:tcPr>
            <w:tcW w:w="5353" w:type="dxa"/>
          </w:tcPr>
          <w:p w:rsidR="00B25E8F" w:rsidRDefault="008414A1" w:rsidP="00570847">
            <w:pPr>
              <w:rPr>
                <w:rtl/>
              </w:rPr>
            </w:pPr>
            <w:r>
              <w:rPr>
                <w:rFonts w:hint="cs"/>
                <w:rtl/>
              </w:rPr>
              <w:t xml:space="preserve">מקבלת כפרמטרים </w:t>
            </w:r>
            <w:r>
              <w:t>ID</w:t>
            </w:r>
            <w:r>
              <w:rPr>
                <w:rFonts w:hint="cs"/>
                <w:rtl/>
              </w:rPr>
              <w:t xml:space="preserve"> של צוות ושם משתמש, ומגדירה את המשתמש כראש הצוות.</w:t>
            </w:r>
          </w:p>
        </w:tc>
      </w:tr>
      <w:tr w:rsidR="00B25E8F" w:rsidTr="00B25E8F">
        <w:tc>
          <w:tcPr>
            <w:tcW w:w="3169" w:type="dxa"/>
          </w:tcPr>
          <w:p w:rsidR="00B25E8F" w:rsidRDefault="008414A1" w:rsidP="00570847">
            <w:r>
              <w:t>createNewTeam</w:t>
            </w:r>
          </w:p>
        </w:tc>
        <w:tc>
          <w:tcPr>
            <w:tcW w:w="5353" w:type="dxa"/>
          </w:tcPr>
          <w:p w:rsidR="00B25E8F" w:rsidRDefault="008414A1" w:rsidP="00570847">
            <w:pPr>
              <w:rPr>
                <w:rtl/>
              </w:rPr>
            </w:pPr>
            <w:r>
              <w:rPr>
                <w:rFonts w:hint="cs"/>
                <w:rtl/>
              </w:rPr>
              <w:t>יוצרת צוות חדש במערכת</w:t>
            </w:r>
          </w:p>
        </w:tc>
      </w:tr>
      <w:tr w:rsidR="00B25E8F" w:rsidTr="00B25E8F">
        <w:tc>
          <w:tcPr>
            <w:tcW w:w="3169" w:type="dxa"/>
          </w:tcPr>
          <w:p w:rsidR="00B25E8F" w:rsidRDefault="008414A1" w:rsidP="00570847">
            <w:r>
              <w:t>removeTeam</w:t>
            </w:r>
          </w:p>
        </w:tc>
        <w:tc>
          <w:tcPr>
            <w:tcW w:w="5353" w:type="dxa"/>
          </w:tcPr>
          <w:p w:rsidR="00B25E8F" w:rsidRDefault="008414A1" w:rsidP="00570847">
            <w:pPr>
              <w:rPr>
                <w:rtl/>
              </w:rPr>
            </w:pPr>
            <w:r>
              <w:rPr>
                <w:rFonts w:hint="cs"/>
                <w:rtl/>
              </w:rPr>
              <w:t>מוחקת צוות ממערכת</w:t>
            </w:r>
          </w:p>
        </w:tc>
      </w:tr>
    </w:tbl>
    <w:p w:rsidR="00B25E8F" w:rsidRPr="00B25E8F" w:rsidRDefault="00B25E8F" w:rsidP="00570847">
      <w:pPr>
        <w:spacing w:after="0" w:line="240" w:lineRule="auto"/>
        <w:rPr>
          <w:rtl/>
        </w:rPr>
      </w:pPr>
    </w:p>
    <w:p w:rsidR="00F50360" w:rsidRDefault="00F50360">
      <w:pPr>
        <w:bidi w:val="0"/>
        <w:rPr>
          <w:ins w:id="654" w:author="Michael" w:date="2013-09-16T18:19:00Z"/>
          <w:rFonts w:asciiTheme="majorHAnsi" w:eastAsiaTheme="majorEastAsia" w:hAnsiTheme="majorHAnsi" w:cstheme="majorBidi"/>
          <w:b/>
          <w:bCs/>
          <w:color w:val="365F91" w:themeColor="accent1" w:themeShade="BF"/>
          <w:sz w:val="28"/>
          <w:szCs w:val="28"/>
          <w:rtl/>
        </w:rPr>
      </w:pPr>
      <w:ins w:id="655" w:author="Michael" w:date="2013-09-16T18:19:00Z">
        <w:r>
          <w:rPr>
            <w:rFonts w:asciiTheme="majorHAnsi" w:eastAsiaTheme="majorEastAsia" w:hAnsiTheme="majorHAnsi" w:cstheme="majorBidi"/>
            <w:b/>
            <w:bCs/>
            <w:color w:val="365F91" w:themeColor="accent1" w:themeShade="BF"/>
            <w:sz w:val="28"/>
            <w:szCs w:val="28"/>
            <w:rtl/>
          </w:rPr>
          <w:br w:type="page"/>
        </w:r>
      </w:ins>
    </w:p>
    <w:p w:rsidR="00FD099F" w:rsidDel="00F50360" w:rsidRDefault="00FD099F" w:rsidP="008A3182">
      <w:pPr>
        <w:rPr>
          <w:del w:id="656" w:author="Michael" w:date="2013-09-16T18:19:00Z"/>
          <w:rFonts w:asciiTheme="majorHAnsi" w:eastAsiaTheme="majorEastAsia" w:hAnsiTheme="majorHAnsi" w:cstheme="majorBidi"/>
          <w:b/>
          <w:bCs/>
          <w:color w:val="365F91" w:themeColor="accent1" w:themeShade="BF"/>
          <w:sz w:val="28"/>
          <w:szCs w:val="28"/>
          <w:rtl/>
        </w:rPr>
      </w:pPr>
    </w:p>
    <w:p w:rsidR="0012239F" w:rsidDel="00F50360" w:rsidRDefault="0012239F" w:rsidP="008A3182">
      <w:pPr>
        <w:rPr>
          <w:del w:id="657" w:author="Michael" w:date="2013-09-16T18:19:00Z"/>
          <w:rFonts w:asciiTheme="majorHAnsi" w:eastAsiaTheme="majorEastAsia" w:hAnsiTheme="majorHAnsi" w:cstheme="majorBidi"/>
          <w:b/>
          <w:bCs/>
          <w:color w:val="365F91" w:themeColor="accent1" w:themeShade="BF"/>
          <w:sz w:val="28"/>
          <w:szCs w:val="28"/>
          <w:rtl/>
        </w:rPr>
      </w:pPr>
    </w:p>
    <w:p w:rsidR="0012239F" w:rsidDel="00F50360" w:rsidRDefault="0012239F" w:rsidP="008A3182">
      <w:pPr>
        <w:rPr>
          <w:del w:id="658" w:author="Michael" w:date="2013-09-16T18:19:00Z"/>
          <w:rFonts w:asciiTheme="majorHAnsi" w:eastAsiaTheme="majorEastAsia" w:hAnsiTheme="majorHAnsi" w:cstheme="majorBidi"/>
          <w:b/>
          <w:bCs/>
          <w:color w:val="365F91" w:themeColor="accent1" w:themeShade="BF"/>
          <w:sz w:val="28"/>
          <w:szCs w:val="28"/>
          <w:rtl/>
        </w:rPr>
      </w:pPr>
    </w:p>
    <w:p w:rsidR="0012239F" w:rsidDel="00F50360" w:rsidRDefault="0012239F" w:rsidP="008A3182">
      <w:pPr>
        <w:rPr>
          <w:del w:id="659" w:author="Michael" w:date="2013-09-16T18:19:00Z"/>
          <w:rFonts w:asciiTheme="majorHAnsi" w:eastAsiaTheme="majorEastAsia" w:hAnsiTheme="majorHAnsi" w:cstheme="majorBidi"/>
          <w:b/>
          <w:bCs/>
          <w:color w:val="365F91" w:themeColor="accent1" w:themeShade="BF"/>
          <w:sz w:val="28"/>
          <w:szCs w:val="28"/>
          <w:rtl/>
        </w:rPr>
      </w:pPr>
    </w:p>
    <w:p w:rsidR="0012239F" w:rsidDel="00F50360" w:rsidRDefault="0012239F" w:rsidP="008A3182">
      <w:pPr>
        <w:rPr>
          <w:del w:id="660" w:author="Michael" w:date="2013-09-16T18:19:00Z"/>
          <w:rFonts w:asciiTheme="majorHAnsi" w:eastAsiaTheme="majorEastAsia" w:hAnsiTheme="majorHAnsi" w:cstheme="majorBidi"/>
          <w:b/>
          <w:bCs/>
          <w:color w:val="365F91" w:themeColor="accent1" w:themeShade="BF"/>
          <w:sz w:val="28"/>
          <w:szCs w:val="28"/>
          <w:rtl/>
        </w:rPr>
      </w:pPr>
    </w:p>
    <w:p w:rsidR="0012239F" w:rsidDel="00F50360" w:rsidRDefault="0012239F" w:rsidP="008A3182">
      <w:pPr>
        <w:rPr>
          <w:del w:id="661" w:author="Michael" w:date="2013-09-16T18:19:00Z"/>
          <w:rFonts w:asciiTheme="majorHAnsi" w:eastAsiaTheme="majorEastAsia" w:hAnsiTheme="majorHAnsi" w:cstheme="majorBidi"/>
          <w:b/>
          <w:bCs/>
          <w:color w:val="365F91" w:themeColor="accent1" w:themeShade="BF"/>
          <w:sz w:val="28"/>
          <w:szCs w:val="28"/>
          <w:rtl/>
        </w:rPr>
      </w:pPr>
    </w:p>
    <w:p w:rsidR="0012239F" w:rsidDel="00F50360" w:rsidRDefault="0012239F" w:rsidP="008A3182">
      <w:pPr>
        <w:rPr>
          <w:del w:id="662" w:author="Michael" w:date="2013-09-16T18:19:00Z"/>
          <w:rFonts w:asciiTheme="majorHAnsi" w:eastAsiaTheme="majorEastAsia" w:hAnsiTheme="majorHAnsi" w:cstheme="majorBidi"/>
          <w:b/>
          <w:bCs/>
          <w:color w:val="365F91" w:themeColor="accent1" w:themeShade="BF"/>
          <w:sz w:val="28"/>
          <w:szCs w:val="28"/>
          <w:rtl/>
        </w:rPr>
      </w:pPr>
    </w:p>
    <w:p w:rsidR="0012239F" w:rsidDel="00F50360" w:rsidRDefault="0012239F" w:rsidP="008A3182">
      <w:pPr>
        <w:rPr>
          <w:del w:id="663" w:author="Michael" w:date="2013-09-16T18:19:00Z"/>
          <w:rFonts w:asciiTheme="majorHAnsi" w:eastAsiaTheme="majorEastAsia" w:hAnsiTheme="majorHAnsi" w:cstheme="majorBidi"/>
          <w:b/>
          <w:bCs/>
          <w:color w:val="365F91" w:themeColor="accent1" w:themeShade="BF"/>
          <w:sz w:val="28"/>
          <w:szCs w:val="28"/>
          <w:rtl/>
        </w:rPr>
      </w:pPr>
    </w:p>
    <w:p w:rsidR="0012239F" w:rsidDel="00F50360" w:rsidRDefault="0012239F" w:rsidP="008A3182">
      <w:pPr>
        <w:rPr>
          <w:del w:id="664" w:author="Michael" w:date="2013-09-16T18:19:00Z"/>
          <w:rFonts w:asciiTheme="majorHAnsi" w:eastAsiaTheme="majorEastAsia" w:hAnsiTheme="majorHAnsi" w:cstheme="majorBidi" w:hint="cs"/>
          <w:b/>
          <w:bCs/>
          <w:color w:val="365F91" w:themeColor="accent1" w:themeShade="BF"/>
          <w:sz w:val="28"/>
          <w:szCs w:val="28"/>
          <w:rtl/>
        </w:rPr>
      </w:pPr>
    </w:p>
    <w:p w:rsidR="0012239F" w:rsidDel="007F1C40" w:rsidRDefault="0012239F" w:rsidP="008A3182">
      <w:pPr>
        <w:rPr>
          <w:del w:id="665" w:author="Michael" w:date="2013-09-16T00:42:00Z"/>
          <w:rFonts w:asciiTheme="majorHAnsi" w:eastAsiaTheme="majorEastAsia" w:hAnsiTheme="majorHAnsi" w:cstheme="majorBidi"/>
          <w:b/>
          <w:bCs/>
          <w:color w:val="365F91" w:themeColor="accent1" w:themeShade="BF"/>
          <w:sz w:val="28"/>
          <w:szCs w:val="28"/>
          <w:rtl/>
        </w:rPr>
      </w:pPr>
    </w:p>
    <w:p w:rsidR="0012239F" w:rsidDel="007F1C40" w:rsidRDefault="0012239F" w:rsidP="008A3182">
      <w:pPr>
        <w:rPr>
          <w:del w:id="666" w:author="Michael" w:date="2013-09-16T00:42:00Z"/>
          <w:rFonts w:asciiTheme="majorHAnsi" w:eastAsiaTheme="majorEastAsia" w:hAnsiTheme="majorHAnsi" w:cstheme="majorBidi"/>
          <w:b/>
          <w:bCs/>
          <w:color w:val="365F91" w:themeColor="accent1" w:themeShade="BF"/>
          <w:sz w:val="28"/>
          <w:szCs w:val="28"/>
          <w:rtl/>
        </w:rPr>
      </w:pPr>
    </w:p>
    <w:p w:rsidR="0012239F" w:rsidDel="007F1C40" w:rsidRDefault="0012239F" w:rsidP="008A3182">
      <w:pPr>
        <w:rPr>
          <w:del w:id="667" w:author="Michael" w:date="2013-09-16T00:42:00Z"/>
          <w:rFonts w:asciiTheme="majorHAnsi" w:eastAsiaTheme="majorEastAsia" w:hAnsiTheme="majorHAnsi" w:cstheme="majorBidi"/>
          <w:b/>
          <w:bCs/>
          <w:color w:val="365F91" w:themeColor="accent1" w:themeShade="BF"/>
          <w:sz w:val="28"/>
          <w:szCs w:val="28"/>
          <w:rtl/>
        </w:rPr>
      </w:pPr>
    </w:p>
    <w:p w:rsidR="0012239F" w:rsidRDefault="0012239F" w:rsidP="00F50360">
      <w:pPr>
        <w:pStyle w:val="Heading2"/>
        <w:pPrChange w:id="668" w:author="Michael" w:date="2013-09-16T18:19:00Z">
          <w:pPr/>
        </w:pPrChange>
      </w:pPr>
      <w:bookmarkStart w:id="669" w:name="_Toc367133140"/>
      <w:r>
        <w:rPr>
          <w:rFonts w:hint="cs"/>
          <w:rtl/>
        </w:rPr>
        <w:t>שכבת ממשק המשתמש</w:t>
      </w:r>
      <w:r w:rsidRPr="008A3182">
        <w:rPr>
          <w:rFonts w:hint="cs"/>
          <w:rtl/>
        </w:rPr>
        <w:t xml:space="preserve"> </w:t>
      </w:r>
      <w:r>
        <w:rPr>
          <w:rtl/>
        </w:rPr>
        <w:t>–</w:t>
      </w:r>
      <w:r>
        <w:rPr>
          <w:rFonts w:hint="cs"/>
          <w:rtl/>
        </w:rPr>
        <w:t xml:space="preserve"> </w:t>
      </w:r>
      <w:r>
        <w:t>com.licensebox.ui</w:t>
      </w:r>
      <w:bookmarkEnd w:id="669"/>
    </w:p>
    <w:p w:rsidR="00BB3377" w:rsidRDefault="0012239F" w:rsidP="00FF743E">
      <w:pPr>
        <w:rPr>
          <w:ins w:id="670" w:author="Michael" w:date="2013-09-16T00:59:00Z"/>
          <w:rtl/>
        </w:rPr>
      </w:pPr>
      <w:r w:rsidRPr="008A3182">
        <w:rPr>
          <w:rFonts w:hint="cs"/>
          <w:rtl/>
        </w:rPr>
        <w:t xml:space="preserve">השכבה אחראית </w:t>
      </w:r>
      <w:r>
        <w:rPr>
          <w:rFonts w:hint="cs"/>
          <w:rtl/>
        </w:rPr>
        <w:t xml:space="preserve">על </w:t>
      </w:r>
      <w:r w:rsidR="00EE4CEC">
        <w:rPr>
          <w:rFonts w:hint="cs"/>
          <w:rtl/>
        </w:rPr>
        <w:t xml:space="preserve">הצגת ממשק </w:t>
      </w:r>
      <w:ins w:id="671" w:author="Michael" w:date="2013-09-16T17:53:00Z">
        <w:r w:rsidR="0065278A">
          <w:rPr>
            <w:rFonts w:hint="cs"/>
            <w:rtl/>
          </w:rPr>
          <w:t>ה</w:t>
        </w:r>
      </w:ins>
      <w:r w:rsidR="00EE4CEC">
        <w:rPr>
          <w:rFonts w:hint="cs"/>
          <w:rtl/>
        </w:rPr>
        <w:t xml:space="preserve">משתמש. הממשק של מערכת </w:t>
      </w:r>
      <w:r w:rsidR="00514E49">
        <w:t>L</w:t>
      </w:r>
      <w:r w:rsidR="00EE4CEC">
        <w:t>icense</w:t>
      </w:r>
      <w:r w:rsidR="00514E49">
        <w:t>B</w:t>
      </w:r>
      <w:r w:rsidR="00EE4CEC">
        <w:t>ox</w:t>
      </w:r>
      <w:r w:rsidR="00EE4CEC">
        <w:rPr>
          <w:rFonts w:hint="cs"/>
          <w:rtl/>
        </w:rPr>
        <w:t xml:space="preserve"> מורכב מדפי </w:t>
      </w:r>
      <w:r w:rsidR="00773158">
        <w:t>x</w:t>
      </w:r>
      <w:r w:rsidR="00EE4CEC">
        <w:t>html</w:t>
      </w:r>
      <w:r w:rsidR="00A52877">
        <w:rPr>
          <w:rFonts w:hint="cs"/>
          <w:rtl/>
        </w:rPr>
        <w:t xml:space="preserve"> </w:t>
      </w:r>
      <w:r w:rsidR="00EE4CEC">
        <w:rPr>
          <w:rFonts w:hint="cs"/>
          <w:rtl/>
        </w:rPr>
        <w:t xml:space="preserve">שכתובים בטכנולוגיית </w:t>
      </w:r>
      <w:r w:rsidR="00EE4CEC">
        <w:t>JSF</w:t>
      </w:r>
      <w:ins w:id="672" w:author="Michael" w:date="2013-09-16T17:53:00Z">
        <w:r w:rsidR="0065278A">
          <w:t xml:space="preserve"> Facelets</w:t>
        </w:r>
      </w:ins>
      <w:r w:rsidR="00A52877">
        <w:rPr>
          <w:rFonts w:hint="cs"/>
          <w:rtl/>
        </w:rPr>
        <w:t>. לכל דף</w:t>
      </w:r>
      <w:ins w:id="673" w:author="Michael" w:date="2013-09-15T00:17:00Z">
        <w:r w:rsidR="00FF743E">
          <w:rPr>
            <w:rFonts w:hint="cs"/>
            <w:rtl/>
          </w:rPr>
          <w:t xml:space="preserve"> (</w:t>
        </w:r>
        <w:r w:rsidR="00FF743E">
          <w:t>view</w:t>
        </w:r>
        <w:r w:rsidR="00FF743E">
          <w:rPr>
            <w:rFonts w:hint="cs"/>
            <w:rtl/>
          </w:rPr>
          <w:t>)</w:t>
        </w:r>
      </w:ins>
      <w:r w:rsidR="00A52877">
        <w:rPr>
          <w:rFonts w:hint="cs"/>
          <w:rtl/>
        </w:rPr>
        <w:t xml:space="preserve"> יש מחלקה (</w:t>
      </w:r>
      <w:r w:rsidR="00A52877">
        <w:t>controller</w:t>
      </w:r>
      <w:r w:rsidR="00A52877">
        <w:rPr>
          <w:rFonts w:hint="cs"/>
          <w:rtl/>
        </w:rPr>
        <w:t>) שאחראית להביא</w:t>
      </w:r>
      <w:ins w:id="674" w:author="Michael" w:date="2013-09-15T00:17:00Z">
        <w:r w:rsidR="00FF743E">
          <w:rPr>
            <w:rFonts w:hint="cs"/>
            <w:rtl/>
          </w:rPr>
          <w:t xml:space="preserve"> ולעדכן</w:t>
        </w:r>
      </w:ins>
      <w:r w:rsidR="00A52877">
        <w:rPr>
          <w:rFonts w:hint="cs"/>
          <w:rtl/>
        </w:rPr>
        <w:t xml:space="preserve"> את המידע </w:t>
      </w:r>
      <w:del w:id="675" w:author="Michael" w:date="2013-09-15T00:17:00Z">
        <w:r w:rsidR="00A52877" w:rsidDel="00FF743E">
          <w:rPr>
            <w:rFonts w:hint="cs"/>
            <w:rtl/>
          </w:rPr>
          <w:delText xml:space="preserve">להצגה </w:delText>
        </w:r>
      </w:del>
      <w:r w:rsidR="00A52877">
        <w:rPr>
          <w:rFonts w:hint="cs"/>
          <w:rtl/>
        </w:rPr>
        <w:t>משכבת ה-</w:t>
      </w:r>
      <w:r w:rsidR="00A52877">
        <w:t xml:space="preserve"> DB</w:t>
      </w:r>
      <w:ins w:id="676" w:author="Michael" w:date="2013-09-15T00:17:00Z">
        <w:r w:rsidR="00FF743E">
          <w:rPr>
            <w:rFonts w:hint="cs"/>
            <w:rtl/>
          </w:rPr>
          <w:t>(</w:t>
        </w:r>
        <w:r w:rsidR="00FF743E">
          <w:t>module</w:t>
        </w:r>
        <w:r w:rsidR="00FF743E">
          <w:rPr>
            <w:rFonts w:hint="cs"/>
            <w:rtl/>
          </w:rPr>
          <w:t>)</w:t>
        </w:r>
      </w:ins>
      <w:r w:rsidR="00A52877">
        <w:rPr>
          <w:rFonts w:hint="cs"/>
          <w:rtl/>
        </w:rPr>
        <w:t>.</w:t>
      </w:r>
      <w:ins w:id="677" w:author="Michael" w:date="2013-09-16T17:54:00Z">
        <w:r w:rsidR="0065278A">
          <w:rPr>
            <w:rFonts w:hint="cs"/>
            <w:rtl/>
          </w:rPr>
          <w:t xml:space="preserve"> מחלקות אלה הינן </w:t>
        </w:r>
        <w:r w:rsidR="0065278A">
          <w:t>ManagedBeans</w:t>
        </w:r>
        <w:r w:rsidR="0065278A">
          <w:rPr>
            <w:rFonts w:hint="cs"/>
            <w:rtl/>
          </w:rPr>
          <w:t xml:space="preserve"> של </w:t>
        </w:r>
        <w:r w:rsidR="0065278A">
          <w:t>JSF</w:t>
        </w:r>
        <w:r w:rsidR="0065278A">
          <w:rPr>
            <w:rFonts w:hint="cs"/>
            <w:rtl/>
          </w:rPr>
          <w:t xml:space="preserve"> ב-</w:t>
        </w:r>
        <w:r w:rsidR="0065278A">
          <w:t>scope</w:t>
        </w:r>
        <w:r w:rsidR="0065278A">
          <w:rPr>
            <w:rFonts w:hint="cs"/>
            <w:rtl/>
          </w:rPr>
          <w:t xml:space="preserve">-ים שונים כגון </w:t>
        </w:r>
        <w:r w:rsidR="0065278A">
          <w:t>SessionScoped</w:t>
        </w:r>
        <w:r w:rsidR="0065278A">
          <w:rPr>
            <w:rFonts w:hint="cs"/>
            <w:rtl/>
          </w:rPr>
          <w:t xml:space="preserve"> לשמירת המידע לאורך ה-</w:t>
        </w:r>
        <w:r w:rsidR="0065278A">
          <w:t>session</w:t>
        </w:r>
        <w:r w:rsidR="0065278A">
          <w:rPr>
            <w:rFonts w:hint="cs"/>
            <w:rtl/>
          </w:rPr>
          <w:t xml:space="preserve"> של המ</w:t>
        </w:r>
      </w:ins>
      <w:ins w:id="678" w:author="Michael" w:date="2013-09-16T17:55:00Z">
        <w:r w:rsidR="0065278A">
          <w:rPr>
            <w:rFonts w:hint="cs"/>
            <w:rtl/>
          </w:rPr>
          <w:t>ש</w:t>
        </w:r>
      </w:ins>
      <w:ins w:id="679" w:author="Michael" w:date="2013-09-16T17:54:00Z">
        <w:r w:rsidR="0065278A">
          <w:rPr>
            <w:rFonts w:hint="cs"/>
            <w:rtl/>
          </w:rPr>
          <w:t xml:space="preserve">תמש </w:t>
        </w:r>
      </w:ins>
      <w:ins w:id="680" w:author="Michael" w:date="2013-09-16T17:55:00Z">
        <w:r w:rsidR="0065278A">
          <w:rPr>
            <w:rFonts w:hint="cs"/>
            <w:rtl/>
          </w:rPr>
          <w:t>ו-</w:t>
        </w:r>
        <w:r w:rsidR="0065278A">
          <w:t>ViewScoped</w:t>
        </w:r>
        <w:r w:rsidR="0065278A">
          <w:rPr>
            <w:rFonts w:hint="cs"/>
            <w:rtl/>
          </w:rPr>
          <w:t xml:space="preserve"> להצגת המידע ב-</w:t>
        </w:r>
        <w:r w:rsidR="0065278A">
          <w:t>view</w:t>
        </w:r>
        <w:r w:rsidR="0065278A">
          <w:rPr>
            <w:rFonts w:hint="cs"/>
            <w:rtl/>
          </w:rPr>
          <w:t xml:space="preserve"> המתאים.</w:t>
        </w:r>
      </w:ins>
      <w:ins w:id="681" w:author="Michael" w:date="2013-09-15T00:17:00Z">
        <w:r w:rsidR="00FF743E">
          <w:rPr>
            <w:rFonts w:hint="cs"/>
            <w:rtl/>
          </w:rPr>
          <w:t xml:space="preserve"> </w:t>
        </w:r>
      </w:ins>
      <w:r w:rsidR="00A52877">
        <w:rPr>
          <w:rFonts w:hint="cs"/>
          <w:rtl/>
        </w:rPr>
        <w:t xml:space="preserve">המחלקות נמצאות תחת חבילה </w:t>
      </w:r>
      <w:r w:rsidR="00A52877" w:rsidRPr="00A52877">
        <w:rPr>
          <w:b/>
          <w:bCs/>
        </w:rPr>
        <w:t>com.licensebox.ui.page</w:t>
      </w:r>
      <w:r w:rsidR="00A52877">
        <w:rPr>
          <w:rFonts w:hint="cs"/>
          <w:rtl/>
        </w:rPr>
        <w:t>.</w:t>
      </w:r>
    </w:p>
    <w:p w:rsidR="00AA51E2" w:rsidRDefault="00AA51E2" w:rsidP="0065278A">
      <w:pPr>
        <w:rPr>
          <w:ins w:id="682" w:author="Michael" w:date="2013-09-16T01:01:00Z"/>
          <w:rtl/>
        </w:rPr>
        <w:pPrChange w:id="683" w:author="Michael" w:date="2013-09-16T17:56:00Z">
          <w:pPr/>
        </w:pPrChange>
      </w:pPr>
      <w:ins w:id="684" w:author="Michael" w:date="2013-09-16T00:59:00Z">
        <w:r>
          <w:rPr>
            <w:rFonts w:hint="cs"/>
            <w:rtl/>
          </w:rPr>
          <w:t xml:space="preserve">ממשק המשתמש מנסה לרתום את הכוח של </w:t>
        </w:r>
        <w:r>
          <w:t>AJAX</w:t>
        </w:r>
        <w:r>
          <w:rPr>
            <w:rFonts w:hint="cs"/>
            <w:rtl/>
          </w:rPr>
          <w:t xml:space="preserve"> בכדי לייעל ולשפר את חווית הלקוח. </w:t>
        </w:r>
      </w:ins>
      <w:ins w:id="685" w:author="Michael" w:date="2013-09-16T01:00:00Z">
        <w:r>
          <w:rPr>
            <w:rFonts w:hint="cs"/>
            <w:rtl/>
          </w:rPr>
          <w:t xml:space="preserve">כתוצאה, </w:t>
        </w:r>
      </w:ins>
      <w:ins w:id="686" w:author="Michael" w:date="2013-09-16T17:56:00Z">
        <w:r w:rsidR="0065278A">
          <w:rPr>
            <w:rFonts w:hint="cs"/>
            <w:rtl/>
          </w:rPr>
          <w:t>זמן התגובה מתקצר והחוויה שנוצרת דומה לשימוש ב-</w:t>
        </w:r>
        <w:r w:rsidR="0065278A">
          <w:t>desktop application</w:t>
        </w:r>
        <w:r w:rsidR="0065278A">
          <w:rPr>
            <w:rFonts w:hint="cs"/>
            <w:rtl/>
          </w:rPr>
          <w:t xml:space="preserve"> רגיל</w:t>
        </w:r>
      </w:ins>
      <w:ins w:id="687" w:author="Michael" w:date="2013-09-16T01:00:00Z">
        <w:r>
          <w:rPr>
            <w:rFonts w:hint="cs"/>
            <w:rtl/>
          </w:rPr>
          <w:t>.</w:t>
        </w:r>
      </w:ins>
    </w:p>
    <w:p w:rsidR="00AA51E2" w:rsidRDefault="00AA51E2" w:rsidP="0065278A">
      <w:pPr>
        <w:rPr>
          <w:rtl/>
        </w:rPr>
      </w:pPr>
      <w:ins w:id="688" w:author="Michael" w:date="2013-09-16T01:01:00Z">
        <w:r>
          <w:rPr>
            <w:rFonts w:hint="cs"/>
            <w:rtl/>
          </w:rPr>
          <w:t xml:space="preserve">הדפים בנויים על גבי </w:t>
        </w:r>
        <w:r>
          <w:t>Template</w:t>
        </w:r>
        <w:r>
          <w:rPr>
            <w:rFonts w:hint="cs"/>
            <w:rtl/>
          </w:rPr>
          <w:t xml:space="preserve"> </w:t>
        </w:r>
      </w:ins>
      <w:ins w:id="689" w:author="Michael" w:date="2013-09-16T01:02:00Z">
        <w:r>
          <w:rPr>
            <w:rFonts w:hint="cs"/>
            <w:rtl/>
          </w:rPr>
          <w:t xml:space="preserve">בשם </w:t>
        </w:r>
        <w:r>
          <w:t>defaultTemplate.xhtml</w:t>
        </w:r>
        <w:r>
          <w:rPr>
            <w:rFonts w:hint="cs"/>
            <w:rtl/>
          </w:rPr>
          <w:t xml:space="preserve"> אשר מורכב משלושה חלקים. שניים מהם סטטיים: סרגל הניווט</w:t>
        </w:r>
      </w:ins>
      <w:ins w:id="690" w:author="Michael" w:date="2013-09-16T01:03:00Z">
        <w:r>
          <w:rPr>
            <w:rFonts w:hint="cs"/>
            <w:rtl/>
          </w:rPr>
          <w:t xml:space="preserve"> (</w:t>
        </w:r>
        <w:r>
          <w:t>nav.xhtml</w:t>
        </w:r>
        <w:r>
          <w:rPr>
            <w:rFonts w:hint="cs"/>
            <w:rtl/>
          </w:rPr>
          <w:t>)</w:t>
        </w:r>
      </w:ins>
      <w:ins w:id="691" w:author="Michael" w:date="2013-09-16T01:02:00Z">
        <w:r>
          <w:rPr>
            <w:rFonts w:hint="cs"/>
            <w:rtl/>
          </w:rPr>
          <w:t xml:space="preserve"> ו</w:t>
        </w:r>
      </w:ins>
      <w:ins w:id="692" w:author="Michael" w:date="2013-09-16T01:03:00Z">
        <w:r>
          <w:rPr>
            <w:rFonts w:hint="cs"/>
            <w:rtl/>
          </w:rPr>
          <w:t>כותרת החוזרת בתחתית כל עמוד (</w:t>
        </w:r>
        <w:r>
          <w:t>footer.xhtml</w:t>
        </w:r>
        <w:r>
          <w:rPr>
            <w:rFonts w:hint="cs"/>
            <w:rtl/>
          </w:rPr>
          <w:t xml:space="preserve">). בנוסף, ישנו החלק האמצעי אשר מתעדכן בכל עמוד. </w:t>
        </w:r>
      </w:ins>
      <w:ins w:id="693" w:author="Michael" w:date="2013-09-16T01:04:00Z">
        <w:r>
          <w:rPr>
            <w:rFonts w:hint="cs"/>
            <w:rtl/>
          </w:rPr>
          <w:t xml:space="preserve">בצורה זו, </w:t>
        </w:r>
        <w:r w:rsidR="008644C6">
          <w:rPr>
            <w:rFonts w:hint="cs"/>
            <w:rtl/>
          </w:rPr>
          <w:t>הקוד יעיל יותר</w:t>
        </w:r>
        <w:r>
          <w:rPr>
            <w:rFonts w:hint="cs"/>
            <w:rtl/>
          </w:rPr>
          <w:t xml:space="preserve"> (אין צורך לחזור על אותו קוד מספר פעמים)</w:t>
        </w:r>
      </w:ins>
      <w:ins w:id="694" w:author="Michael" w:date="2013-09-16T01:05:00Z">
        <w:r w:rsidR="008644C6">
          <w:rPr>
            <w:rFonts w:hint="cs"/>
            <w:rtl/>
          </w:rPr>
          <w:t xml:space="preserve"> ועובד בצורה חלקה יותר</w:t>
        </w:r>
      </w:ins>
      <w:ins w:id="695" w:author="Michael" w:date="2013-09-16T01:06:00Z">
        <w:r w:rsidR="008644C6">
          <w:rPr>
            <w:rFonts w:hint="cs"/>
            <w:rtl/>
          </w:rPr>
          <w:t>.</w:t>
        </w:r>
      </w:ins>
    </w:p>
    <w:p w:rsidR="00A52877" w:rsidRPr="00A52877" w:rsidRDefault="00A52877" w:rsidP="00A52877">
      <w:pPr>
        <w:rPr>
          <w:rtl/>
        </w:rPr>
      </w:pPr>
      <w:r>
        <w:rPr>
          <w:rFonts w:hint="cs"/>
          <w:rtl/>
        </w:rPr>
        <w:t>להלן הפירוט של ממשק המשתמש:</w:t>
      </w:r>
    </w:p>
    <w:p w:rsidR="00D20CF1" w:rsidRPr="00D20CF1" w:rsidRDefault="00D20CF1" w:rsidP="00F50360">
      <w:pPr>
        <w:pStyle w:val="Heading3"/>
        <w:rPr>
          <w:rtl/>
        </w:rPr>
        <w:pPrChange w:id="696" w:author="Michael" w:date="2013-09-16T18:19:00Z">
          <w:pPr/>
        </w:pPrChange>
      </w:pPr>
      <w:bookmarkStart w:id="697" w:name="_Toc367133141"/>
      <w:r w:rsidRPr="00D20CF1">
        <w:rPr>
          <w:rFonts w:hint="cs"/>
          <w:rtl/>
        </w:rPr>
        <w:t>התחברות למערכת</w:t>
      </w:r>
      <w:bookmarkEnd w:id="697"/>
    </w:p>
    <w:tbl>
      <w:tblPr>
        <w:tblStyle w:val="TableGrid"/>
        <w:bidiVisual/>
        <w:tblW w:w="0" w:type="auto"/>
        <w:tblLook w:val="04A0" w:firstRow="1" w:lastRow="0" w:firstColumn="1" w:lastColumn="0" w:noHBand="0" w:noVBand="1"/>
      </w:tblPr>
      <w:tblGrid>
        <w:gridCol w:w="1752"/>
        <w:gridCol w:w="3607"/>
        <w:gridCol w:w="3163"/>
      </w:tblGrid>
      <w:tr w:rsidR="00A52877" w:rsidTr="00A52877">
        <w:tc>
          <w:tcPr>
            <w:tcW w:w="1752" w:type="dxa"/>
            <w:shd w:val="clear" w:color="auto" w:fill="B8CCE4" w:themeFill="accent1" w:themeFillTint="66"/>
          </w:tcPr>
          <w:p w:rsidR="00A52877" w:rsidRDefault="00A52877" w:rsidP="00D20CF1">
            <w:pPr>
              <w:jc w:val="center"/>
              <w:rPr>
                <w:rtl/>
              </w:rPr>
            </w:pPr>
            <w:r>
              <w:rPr>
                <w:rFonts w:hint="cs"/>
                <w:rtl/>
              </w:rPr>
              <w:t>שם הדף</w:t>
            </w:r>
          </w:p>
        </w:tc>
        <w:tc>
          <w:tcPr>
            <w:tcW w:w="3607" w:type="dxa"/>
            <w:shd w:val="clear" w:color="auto" w:fill="B8CCE4" w:themeFill="accent1" w:themeFillTint="66"/>
          </w:tcPr>
          <w:p w:rsidR="00A52877" w:rsidRDefault="00A52877" w:rsidP="00D20CF1">
            <w:pPr>
              <w:jc w:val="center"/>
              <w:rPr>
                <w:rtl/>
              </w:rPr>
            </w:pPr>
            <w:r>
              <w:rPr>
                <w:rFonts w:hint="cs"/>
                <w:rtl/>
              </w:rPr>
              <w:t>תאור</w:t>
            </w:r>
          </w:p>
        </w:tc>
        <w:tc>
          <w:tcPr>
            <w:tcW w:w="3163" w:type="dxa"/>
            <w:shd w:val="clear" w:color="auto" w:fill="B8CCE4" w:themeFill="accent1" w:themeFillTint="66"/>
          </w:tcPr>
          <w:p w:rsidR="00A52877" w:rsidRDefault="00A52877" w:rsidP="00D20CF1">
            <w:pPr>
              <w:jc w:val="center"/>
            </w:pPr>
            <w:r>
              <w:t>Controller</w:t>
            </w:r>
          </w:p>
        </w:tc>
      </w:tr>
      <w:tr w:rsidR="00A52877" w:rsidTr="00A52877">
        <w:tc>
          <w:tcPr>
            <w:tcW w:w="1752" w:type="dxa"/>
          </w:tcPr>
          <w:p w:rsidR="00A52877" w:rsidRDefault="00A52877" w:rsidP="0012239F">
            <w:r>
              <w:t>login.xhtml</w:t>
            </w:r>
          </w:p>
        </w:tc>
        <w:tc>
          <w:tcPr>
            <w:tcW w:w="3607" w:type="dxa"/>
          </w:tcPr>
          <w:p w:rsidR="00A52877" w:rsidRDefault="00A52877" w:rsidP="0012239F">
            <w:pPr>
              <w:rPr>
                <w:rtl/>
              </w:rPr>
            </w:pPr>
            <w:r>
              <w:rPr>
                <w:rFonts w:hint="cs"/>
                <w:rtl/>
              </w:rPr>
              <w:t>הדף מציג מסך התחברות למערכת שמצפה לקבל יוזר וסיסמא של משתמש.</w:t>
            </w:r>
          </w:p>
        </w:tc>
        <w:tc>
          <w:tcPr>
            <w:tcW w:w="3163" w:type="dxa"/>
          </w:tcPr>
          <w:p w:rsidR="00A52877" w:rsidRDefault="00E53251" w:rsidP="0012239F">
            <w:del w:id="698" w:author="Michael" w:date="2013-09-16T01:01:00Z">
              <w:r w:rsidRPr="00E53251" w:rsidDel="00AA51E2">
                <w:delText>AuthenticationBean</w:delText>
              </w:r>
              <w:r w:rsidDel="00AA51E2">
                <w:delText>.java</w:delText>
              </w:r>
            </w:del>
          </w:p>
        </w:tc>
      </w:tr>
      <w:tr w:rsidR="00A52877" w:rsidTr="00A52877">
        <w:tc>
          <w:tcPr>
            <w:tcW w:w="1752" w:type="dxa"/>
          </w:tcPr>
          <w:p w:rsidR="00A52877" w:rsidRDefault="00A52877" w:rsidP="0012239F">
            <w:r>
              <w:t>loginerror.xhtml</w:t>
            </w:r>
          </w:p>
        </w:tc>
        <w:tc>
          <w:tcPr>
            <w:tcW w:w="3607" w:type="dxa"/>
          </w:tcPr>
          <w:p w:rsidR="00A52877" w:rsidRDefault="00A52877" w:rsidP="0012239F">
            <w:pPr>
              <w:rPr>
                <w:rtl/>
              </w:rPr>
            </w:pPr>
            <w:r>
              <w:rPr>
                <w:rFonts w:hint="cs"/>
                <w:rtl/>
              </w:rPr>
              <w:t>הדף מציג הודעת שגיאה למשתמש שמזין פרטי התחברות שגויים.</w:t>
            </w:r>
          </w:p>
        </w:tc>
        <w:tc>
          <w:tcPr>
            <w:tcW w:w="3163" w:type="dxa"/>
          </w:tcPr>
          <w:p w:rsidR="00A52877" w:rsidRDefault="00A52877" w:rsidP="0012239F">
            <w:pPr>
              <w:rPr>
                <w:rtl/>
              </w:rPr>
            </w:pPr>
          </w:p>
        </w:tc>
      </w:tr>
      <w:tr w:rsidR="00A52877" w:rsidTr="00A52877">
        <w:tc>
          <w:tcPr>
            <w:tcW w:w="1752" w:type="dxa"/>
          </w:tcPr>
          <w:p w:rsidR="00A52877" w:rsidRDefault="00A52877" w:rsidP="0012239F">
            <w:r>
              <w:t>403.xhtml</w:t>
            </w:r>
          </w:p>
        </w:tc>
        <w:tc>
          <w:tcPr>
            <w:tcW w:w="3607" w:type="dxa"/>
          </w:tcPr>
          <w:p w:rsidR="00A52877" w:rsidRDefault="00A52877" w:rsidP="0012239F">
            <w:pPr>
              <w:rPr>
                <w:rtl/>
              </w:rPr>
            </w:pPr>
            <w:r>
              <w:rPr>
                <w:rFonts w:hint="cs"/>
                <w:rtl/>
              </w:rPr>
              <w:t>הדף מציג הודעת שגיאה למתשמש שאין לו הרשאה למערכת.</w:t>
            </w:r>
          </w:p>
        </w:tc>
        <w:tc>
          <w:tcPr>
            <w:tcW w:w="3163" w:type="dxa"/>
          </w:tcPr>
          <w:p w:rsidR="00A52877" w:rsidRDefault="00A52877" w:rsidP="0012239F">
            <w:pPr>
              <w:rPr>
                <w:rtl/>
              </w:rPr>
            </w:pPr>
          </w:p>
        </w:tc>
      </w:tr>
    </w:tbl>
    <w:p w:rsidR="00D20CF1" w:rsidRDefault="00D20CF1" w:rsidP="0012239F">
      <w:pPr>
        <w:rPr>
          <w:rtl/>
        </w:rPr>
      </w:pPr>
    </w:p>
    <w:p w:rsidR="007F5E95" w:rsidRPr="007F5E95" w:rsidRDefault="007F5E95" w:rsidP="00F50360">
      <w:pPr>
        <w:pStyle w:val="Heading3"/>
        <w:rPr>
          <w:rtl/>
        </w:rPr>
        <w:pPrChange w:id="699" w:author="Michael" w:date="2013-09-16T18:19:00Z">
          <w:pPr/>
        </w:pPrChange>
      </w:pPr>
      <w:bookmarkStart w:id="700" w:name="_Toc367133142"/>
      <w:r w:rsidRPr="007F5E95">
        <w:rPr>
          <w:rFonts w:hint="cs"/>
          <w:rtl/>
        </w:rPr>
        <w:t>ממשק משתמש כללי</w:t>
      </w:r>
      <w:bookmarkEnd w:id="700"/>
    </w:p>
    <w:tbl>
      <w:tblPr>
        <w:tblStyle w:val="TableGrid"/>
        <w:bidiVisual/>
        <w:tblW w:w="0" w:type="auto"/>
        <w:tblLook w:val="04A0" w:firstRow="1" w:lastRow="0" w:firstColumn="1" w:lastColumn="0" w:noHBand="0" w:noVBand="1"/>
      </w:tblPr>
      <w:tblGrid>
        <w:gridCol w:w="1481"/>
        <w:gridCol w:w="3983"/>
        <w:gridCol w:w="3058"/>
      </w:tblGrid>
      <w:tr w:rsidR="00C13434" w:rsidTr="00C13434">
        <w:tc>
          <w:tcPr>
            <w:tcW w:w="1481" w:type="dxa"/>
            <w:shd w:val="clear" w:color="auto" w:fill="B8CCE4" w:themeFill="accent1" w:themeFillTint="66"/>
          </w:tcPr>
          <w:p w:rsidR="00C13434" w:rsidRDefault="00C13434" w:rsidP="007F5E95">
            <w:pPr>
              <w:jc w:val="center"/>
              <w:rPr>
                <w:rtl/>
              </w:rPr>
            </w:pPr>
            <w:r>
              <w:rPr>
                <w:rFonts w:hint="cs"/>
                <w:rtl/>
              </w:rPr>
              <w:t>שם הדף</w:t>
            </w:r>
          </w:p>
        </w:tc>
        <w:tc>
          <w:tcPr>
            <w:tcW w:w="3983" w:type="dxa"/>
            <w:shd w:val="clear" w:color="auto" w:fill="B8CCE4" w:themeFill="accent1" w:themeFillTint="66"/>
          </w:tcPr>
          <w:p w:rsidR="00C13434" w:rsidRDefault="00C13434" w:rsidP="007F5E95">
            <w:pPr>
              <w:jc w:val="center"/>
              <w:rPr>
                <w:rtl/>
              </w:rPr>
            </w:pPr>
            <w:r>
              <w:rPr>
                <w:rFonts w:hint="cs"/>
                <w:rtl/>
              </w:rPr>
              <w:t>תאור</w:t>
            </w:r>
          </w:p>
        </w:tc>
        <w:tc>
          <w:tcPr>
            <w:tcW w:w="3058" w:type="dxa"/>
            <w:shd w:val="clear" w:color="auto" w:fill="B8CCE4" w:themeFill="accent1" w:themeFillTint="66"/>
          </w:tcPr>
          <w:p w:rsidR="00C13434" w:rsidRDefault="00C13434" w:rsidP="007F5E95">
            <w:pPr>
              <w:jc w:val="center"/>
            </w:pPr>
            <w:r>
              <w:t>Controller</w:t>
            </w:r>
          </w:p>
        </w:tc>
      </w:tr>
      <w:tr w:rsidR="00C13434" w:rsidTr="00C13434">
        <w:tc>
          <w:tcPr>
            <w:tcW w:w="1481" w:type="dxa"/>
          </w:tcPr>
          <w:p w:rsidR="00C13434" w:rsidRDefault="00C13434" w:rsidP="0012239F">
            <w:r>
              <w:t>Index.xhtml</w:t>
            </w:r>
          </w:p>
        </w:tc>
        <w:tc>
          <w:tcPr>
            <w:tcW w:w="3983" w:type="dxa"/>
          </w:tcPr>
          <w:p w:rsidR="00C13434" w:rsidRDefault="00C13434" w:rsidP="0012239F">
            <w:pPr>
              <w:rPr>
                <w:rtl/>
              </w:rPr>
            </w:pPr>
            <w:r>
              <w:rPr>
                <w:rFonts w:hint="cs"/>
                <w:rtl/>
              </w:rPr>
              <w:t>מסך ראשי של המערכת אשר מבצע את הפעולות הבאות: מציג את שם המשתמש המחובר ולאיזה צוות הוא שייך, משתמש גם רואה איזה רשיונות יש לו ואת הפאשרות להחזיר אותו. בנוסף, המשתמש מקבל רשימת בקשות לרשיונות חדשים הוא הגיש ומה הסטטוס שלהן.</w:t>
            </w:r>
          </w:p>
        </w:tc>
        <w:tc>
          <w:tcPr>
            <w:tcW w:w="3058" w:type="dxa"/>
          </w:tcPr>
          <w:p w:rsidR="00C13434" w:rsidRDefault="00C13434" w:rsidP="0012239F">
            <w:r>
              <w:t>DashboardManagedBean.java</w:t>
            </w:r>
          </w:p>
        </w:tc>
      </w:tr>
      <w:tr w:rsidR="00C13434" w:rsidTr="00C13434">
        <w:tc>
          <w:tcPr>
            <w:tcW w:w="1481" w:type="dxa"/>
          </w:tcPr>
          <w:p w:rsidR="00C13434" w:rsidRPr="007865EA" w:rsidRDefault="00C13434" w:rsidP="0012239F">
            <w:r>
              <w:t>Nav.xhtml</w:t>
            </w:r>
          </w:p>
          <w:p w:rsidR="00C13434" w:rsidRDefault="00C13434" w:rsidP="0012239F"/>
        </w:tc>
        <w:tc>
          <w:tcPr>
            <w:tcW w:w="3983" w:type="dxa"/>
          </w:tcPr>
          <w:p w:rsidR="00C13434" w:rsidRDefault="00C13434" w:rsidP="0012239F">
            <w:pPr>
              <w:rPr>
                <w:rtl/>
              </w:rPr>
            </w:pPr>
            <w:r>
              <w:rPr>
                <w:rFonts w:hint="cs"/>
                <w:rtl/>
              </w:rPr>
              <w:t xml:space="preserve">תפריט דינמי שמציג לכל משתמש את האפשרויות הניתנות לו לפי קבוצת הרשאה שאליה הוא שייך. ישנם ארבעה תפריטים אפשריים: </w:t>
            </w:r>
          </w:p>
          <w:p w:rsidR="00C13434" w:rsidRDefault="00C13434" w:rsidP="00632570">
            <w:pPr>
              <w:pStyle w:val="ListParagraph"/>
              <w:numPr>
                <w:ilvl w:val="0"/>
                <w:numId w:val="12"/>
              </w:numPr>
              <w:rPr>
                <w:rtl/>
              </w:rPr>
            </w:pPr>
            <w:r>
              <w:rPr>
                <w:rFonts w:hint="cs"/>
                <w:rtl/>
              </w:rPr>
              <w:t xml:space="preserve">תפריט לראש צוות ומציג רשיונות לאישור ודוחות, </w:t>
            </w:r>
          </w:p>
          <w:p w:rsidR="00C13434" w:rsidRDefault="00C13434" w:rsidP="00632570">
            <w:pPr>
              <w:pStyle w:val="ListParagraph"/>
              <w:numPr>
                <w:ilvl w:val="0"/>
                <w:numId w:val="12"/>
              </w:numPr>
              <w:rPr>
                <w:rtl/>
              </w:rPr>
            </w:pPr>
            <w:r>
              <w:rPr>
                <w:rFonts w:hint="cs"/>
                <w:rtl/>
              </w:rPr>
              <w:t xml:space="preserve">תפריט למנהל שמציג רכישות לאישור ודוחות, </w:t>
            </w:r>
          </w:p>
          <w:p w:rsidR="00C13434" w:rsidRDefault="00C13434" w:rsidP="00632570">
            <w:pPr>
              <w:pStyle w:val="ListParagraph"/>
              <w:numPr>
                <w:ilvl w:val="0"/>
                <w:numId w:val="12"/>
              </w:numPr>
              <w:rPr>
                <w:rtl/>
              </w:rPr>
            </w:pPr>
            <w:r>
              <w:rPr>
                <w:rFonts w:hint="cs"/>
                <w:rtl/>
              </w:rPr>
              <w:t xml:space="preserve">תפריט למנהל הרשיונות שמציג ניהול תוכניות, ניהול רשיונות, בקשות לאישור, בקשות לרכישה, דוחות ותפריט </w:t>
            </w:r>
          </w:p>
          <w:p w:rsidR="00C13434" w:rsidDel="008644C6" w:rsidRDefault="00C13434">
            <w:pPr>
              <w:pStyle w:val="ListParagraph"/>
              <w:numPr>
                <w:ilvl w:val="0"/>
                <w:numId w:val="12"/>
              </w:numPr>
              <w:rPr>
                <w:del w:id="701" w:author="Michael" w:date="2013-09-16T01:06:00Z"/>
                <w:rtl/>
              </w:rPr>
              <w:pPrChange w:id="702" w:author="Michael" w:date="2013-09-16T01:06:00Z">
                <w:pPr>
                  <w:pStyle w:val="ListParagraph"/>
                  <w:numPr>
                    <w:numId w:val="12"/>
                  </w:numPr>
                  <w:spacing w:after="200" w:line="276" w:lineRule="auto"/>
                  <w:ind w:hanging="360"/>
                </w:pPr>
              </w:pPrChange>
            </w:pPr>
            <w:r>
              <w:rPr>
                <w:rFonts w:hint="cs"/>
                <w:rtl/>
              </w:rPr>
              <w:t>תפריט למנהלן שנותן אפשרות לנהל יוזרים, צוותים ומציג לוג של כל הפעולות של כל המשתמשים במערכת</w:t>
            </w:r>
          </w:p>
          <w:p w:rsidR="00C13434" w:rsidRDefault="00C13434">
            <w:pPr>
              <w:pStyle w:val="ListParagraph"/>
              <w:numPr>
                <w:ilvl w:val="0"/>
                <w:numId w:val="12"/>
              </w:numPr>
              <w:rPr>
                <w:rtl/>
              </w:rPr>
              <w:pPrChange w:id="703" w:author="Michael" w:date="2013-09-16T01:06:00Z">
                <w:pPr>
                  <w:spacing w:after="200" w:line="276" w:lineRule="auto"/>
                </w:pPr>
              </w:pPrChange>
            </w:pPr>
          </w:p>
        </w:tc>
        <w:tc>
          <w:tcPr>
            <w:tcW w:w="3058" w:type="dxa"/>
          </w:tcPr>
          <w:p w:rsidR="00C13434" w:rsidRDefault="00C13434" w:rsidP="0012239F">
            <w:pPr>
              <w:rPr>
                <w:rtl/>
              </w:rPr>
            </w:pPr>
          </w:p>
        </w:tc>
      </w:tr>
    </w:tbl>
    <w:p w:rsidR="00EE4CEC" w:rsidRDefault="00EE4CEC" w:rsidP="0012239F">
      <w:pPr>
        <w:rPr>
          <w:rtl/>
        </w:rPr>
      </w:pPr>
    </w:p>
    <w:p w:rsidR="00514E49" w:rsidRPr="00514E49" w:rsidRDefault="00514E49" w:rsidP="00F50360">
      <w:pPr>
        <w:pStyle w:val="Heading3"/>
        <w:rPr>
          <w:rtl/>
        </w:rPr>
        <w:pPrChange w:id="704" w:author="Michael" w:date="2013-09-16T18:19:00Z">
          <w:pPr/>
        </w:pPrChange>
      </w:pPr>
      <w:bookmarkStart w:id="705" w:name="_Toc367133143"/>
      <w:r w:rsidRPr="00514E49">
        <w:rPr>
          <w:rFonts w:hint="cs"/>
          <w:rtl/>
        </w:rPr>
        <w:t>ממשק משתמש למנהלן</w:t>
      </w:r>
      <w:bookmarkEnd w:id="705"/>
    </w:p>
    <w:tbl>
      <w:tblPr>
        <w:tblStyle w:val="TableGrid"/>
        <w:bidiVisual/>
        <w:tblW w:w="0" w:type="auto"/>
        <w:tblLook w:val="04A0" w:firstRow="1" w:lastRow="0" w:firstColumn="1" w:lastColumn="0" w:noHBand="0" w:noVBand="1"/>
      </w:tblPr>
      <w:tblGrid>
        <w:gridCol w:w="1832"/>
        <w:gridCol w:w="3633"/>
        <w:gridCol w:w="3057"/>
      </w:tblGrid>
      <w:tr w:rsidR="00E80C73" w:rsidTr="00E80C73">
        <w:tc>
          <w:tcPr>
            <w:tcW w:w="1832" w:type="dxa"/>
            <w:shd w:val="clear" w:color="auto" w:fill="95B3D7" w:themeFill="accent1" w:themeFillTint="99"/>
          </w:tcPr>
          <w:p w:rsidR="00E80C73" w:rsidRDefault="00E80C73" w:rsidP="00514E49">
            <w:pPr>
              <w:jc w:val="center"/>
              <w:rPr>
                <w:rtl/>
              </w:rPr>
            </w:pPr>
            <w:r>
              <w:rPr>
                <w:rFonts w:hint="cs"/>
                <w:rtl/>
              </w:rPr>
              <w:t>שם הדף</w:t>
            </w:r>
          </w:p>
        </w:tc>
        <w:tc>
          <w:tcPr>
            <w:tcW w:w="3633" w:type="dxa"/>
            <w:shd w:val="clear" w:color="auto" w:fill="95B3D7" w:themeFill="accent1" w:themeFillTint="99"/>
          </w:tcPr>
          <w:p w:rsidR="00E80C73" w:rsidRDefault="00E80C73" w:rsidP="00514E49">
            <w:pPr>
              <w:jc w:val="center"/>
              <w:rPr>
                <w:rtl/>
              </w:rPr>
            </w:pPr>
            <w:r>
              <w:rPr>
                <w:rFonts w:hint="cs"/>
                <w:rtl/>
              </w:rPr>
              <w:t>תאור</w:t>
            </w:r>
          </w:p>
        </w:tc>
        <w:tc>
          <w:tcPr>
            <w:tcW w:w="3057" w:type="dxa"/>
            <w:shd w:val="clear" w:color="auto" w:fill="95B3D7" w:themeFill="accent1" w:themeFillTint="99"/>
          </w:tcPr>
          <w:p w:rsidR="00E80C73" w:rsidRDefault="00E80C73" w:rsidP="00514E49">
            <w:pPr>
              <w:jc w:val="center"/>
            </w:pPr>
            <w:r>
              <w:t>Controller</w:t>
            </w:r>
          </w:p>
        </w:tc>
      </w:tr>
      <w:tr w:rsidR="00E80C73" w:rsidTr="00E80C73">
        <w:tc>
          <w:tcPr>
            <w:tcW w:w="1832" w:type="dxa"/>
          </w:tcPr>
          <w:p w:rsidR="00E80C73" w:rsidRDefault="00E80C73" w:rsidP="0012239F">
            <w:r>
              <w:t>logsAdmin.xhtml</w:t>
            </w:r>
          </w:p>
        </w:tc>
        <w:tc>
          <w:tcPr>
            <w:tcW w:w="3633" w:type="dxa"/>
          </w:tcPr>
          <w:p w:rsidR="00E80C73" w:rsidRDefault="00E80C73" w:rsidP="0012239F">
            <w:pPr>
              <w:rPr>
                <w:rtl/>
              </w:rPr>
            </w:pPr>
            <w:r>
              <w:rPr>
                <w:rFonts w:hint="cs"/>
                <w:rtl/>
              </w:rPr>
              <w:t>הדף מציג לוג של פעילות במערכת כגון התחברות של משתמש, יצירת בקשה חדשה או אישור.</w:t>
            </w:r>
          </w:p>
        </w:tc>
        <w:tc>
          <w:tcPr>
            <w:tcW w:w="3057" w:type="dxa"/>
          </w:tcPr>
          <w:p w:rsidR="00E80C73" w:rsidRDefault="00E80C73" w:rsidP="0012239F">
            <w:r w:rsidRPr="00E80C73">
              <w:t>LogsManagedBean</w:t>
            </w:r>
            <w:r>
              <w:t>.java</w:t>
            </w:r>
          </w:p>
        </w:tc>
      </w:tr>
      <w:tr w:rsidR="00E80C73" w:rsidTr="00E80C73">
        <w:tc>
          <w:tcPr>
            <w:tcW w:w="1832" w:type="dxa"/>
          </w:tcPr>
          <w:p w:rsidR="00E80C73" w:rsidRDefault="00E80C73" w:rsidP="0012239F">
            <w:r>
              <w:t>teamAdmin.xhtml</w:t>
            </w:r>
          </w:p>
        </w:tc>
        <w:tc>
          <w:tcPr>
            <w:tcW w:w="3633" w:type="dxa"/>
          </w:tcPr>
          <w:p w:rsidR="00E80C73" w:rsidRDefault="00E80C73" w:rsidP="0012239F">
            <w:pPr>
              <w:rPr>
                <w:rtl/>
              </w:rPr>
            </w:pPr>
            <w:r>
              <w:rPr>
                <w:rFonts w:hint="cs"/>
                <w:rtl/>
              </w:rPr>
              <w:t>הדף מציג למנהלן את כל הצוותים המוגדרים במערכת ונותן אפשרות ליצור צוות חדש, לבצע עדכון או מחיקה של צוותים הקיימים.</w:t>
            </w:r>
          </w:p>
        </w:tc>
        <w:tc>
          <w:tcPr>
            <w:tcW w:w="3057" w:type="dxa"/>
          </w:tcPr>
          <w:p w:rsidR="00E80C73" w:rsidRDefault="00E80C73" w:rsidP="0012239F">
            <w:r w:rsidRPr="00E80C73">
              <w:t>TeamAdminManagedBean</w:t>
            </w:r>
            <w:r>
              <w:t>.java</w:t>
            </w:r>
          </w:p>
        </w:tc>
      </w:tr>
      <w:tr w:rsidR="00E80C73" w:rsidTr="00E80C73">
        <w:tc>
          <w:tcPr>
            <w:tcW w:w="1832" w:type="dxa"/>
          </w:tcPr>
          <w:p w:rsidR="00E80C73" w:rsidRDefault="00E80C73" w:rsidP="0012239F">
            <w:r>
              <w:t>userAdmin.xhtml</w:t>
            </w:r>
          </w:p>
        </w:tc>
        <w:tc>
          <w:tcPr>
            <w:tcW w:w="3633" w:type="dxa"/>
          </w:tcPr>
          <w:p w:rsidR="00E80C73" w:rsidRDefault="00E80C73" w:rsidP="00A82ABB">
            <w:pPr>
              <w:rPr>
                <w:rtl/>
              </w:rPr>
            </w:pPr>
            <w:r>
              <w:rPr>
                <w:rFonts w:hint="cs"/>
                <w:rtl/>
              </w:rPr>
              <w:t>הדף מציג טבלה של כל המשתמשים הקיימים במערכת ואת פרטיהם. המנהלן יכול להוסיף משתמש, למחוק משתמש קיים, להוסיף משתמש קיים לקבוצת הרשאה מסוימת או לעדכן את פרטיו.</w:t>
            </w:r>
          </w:p>
        </w:tc>
        <w:tc>
          <w:tcPr>
            <w:tcW w:w="3057" w:type="dxa"/>
          </w:tcPr>
          <w:p w:rsidR="00E80C73" w:rsidRDefault="00E80C73" w:rsidP="00A82ABB">
            <w:r w:rsidRPr="00E80C73">
              <w:t>UserAdminManagedBean</w:t>
            </w:r>
            <w:r>
              <w:t>.java</w:t>
            </w:r>
          </w:p>
        </w:tc>
      </w:tr>
    </w:tbl>
    <w:p w:rsidR="00514E49" w:rsidRDefault="00514E49" w:rsidP="0012239F">
      <w:pPr>
        <w:rPr>
          <w:rtl/>
        </w:rPr>
      </w:pPr>
    </w:p>
    <w:p w:rsidR="00EE4CEC" w:rsidRPr="004F1D6F" w:rsidRDefault="00C11D60" w:rsidP="00F50360">
      <w:pPr>
        <w:pStyle w:val="Heading3"/>
        <w:rPr>
          <w:rtl/>
        </w:rPr>
        <w:pPrChange w:id="706" w:author="Michael" w:date="2013-09-16T18:19:00Z">
          <w:pPr/>
        </w:pPrChange>
      </w:pPr>
      <w:bookmarkStart w:id="707" w:name="_Toc367133144"/>
      <w:r>
        <w:rPr>
          <w:rFonts w:hint="cs"/>
          <w:rtl/>
        </w:rPr>
        <w:t>ממשק משתמש למנהל הרשיונות</w:t>
      </w:r>
      <w:bookmarkEnd w:id="707"/>
    </w:p>
    <w:tbl>
      <w:tblPr>
        <w:tblStyle w:val="TableGrid"/>
        <w:bidiVisual/>
        <w:tblW w:w="0" w:type="auto"/>
        <w:tblLayout w:type="fixed"/>
        <w:tblLook w:val="04A0" w:firstRow="1" w:lastRow="0" w:firstColumn="1" w:lastColumn="0" w:noHBand="0" w:noVBand="1"/>
      </w:tblPr>
      <w:tblGrid>
        <w:gridCol w:w="2460"/>
        <w:gridCol w:w="3119"/>
        <w:gridCol w:w="2943"/>
      </w:tblGrid>
      <w:tr w:rsidR="00C11D60" w:rsidTr="009E45B7">
        <w:tc>
          <w:tcPr>
            <w:tcW w:w="2460" w:type="dxa"/>
            <w:shd w:val="clear" w:color="auto" w:fill="95B3D7" w:themeFill="accent1" w:themeFillTint="99"/>
          </w:tcPr>
          <w:p w:rsidR="00C11D60" w:rsidRDefault="00C11D60" w:rsidP="00A82ABB">
            <w:pPr>
              <w:jc w:val="center"/>
              <w:rPr>
                <w:rtl/>
              </w:rPr>
            </w:pPr>
            <w:r>
              <w:rPr>
                <w:rFonts w:hint="cs"/>
                <w:rtl/>
              </w:rPr>
              <w:t>שם הדף</w:t>
            </w:r>
          </w:p>
        </w:tc>
        <w:tc>
          <w:tcPr>
            <w:tcW w:w="3119" w:type="dxa"/>
            <w:shd w:val="clear" w:color="auto" w:fill="95B3D7" w:themeFill="accent1" w:themeFillTint="99"/>
          </w:tcPr>
          <w:p w:rsidR="00C11D60" w:rsidRDefault="00C11D60" w:rsidP="00A82ABB">
            <w:pPr>
              <w:jc w:val="center"/>
              <w:rPr>
                <w:rtl/>
              </w:rPr>
            </w:pPr>
            <w:r>
              <w:rPr>
                <w:rFonts w:hint="cs"/>
                <w:rtl/>
              </w:rPr>
              <w:t>תאור</w:t>
            </w:r>
          </w:p>
        </w:tc>
        <w:tc>
          <w:tcPr>
            <w:tcW w:w="2943" w:type="dxa"/>
            <w:shd w:val="clear" w:color="auto" w:fill="95B3D7" w:themeFill="accent1" w:themeFillTint="99"/>
          </w:tcPr>
          <w:p w:rsidR="00C11D60" w:rsidRDefault="00C11D60" w:rsidP="00A82ABB">
            <w:pPr>
              <w:jc w:val="center"/>
            </w:pPr>
            <w:r>
              <w:t>Controller</w:t>
            </w:r>
          </w:p>
        </w:tc>
      </w:tr>
      <w:tr w:rsidR="00C11D60" w:rsidTr="009E45B7">
        <w:tc>
          <w:tcPr>
            <w:tcW w:w="2460" w:type="dxa"/>
          </w:tcPr>
          <w:p w:rsidR="00C11D60" w:rsidRDefault="00C11D60" w:rsidP="0012239F">
            <w:r>
              <w:t>licenseManage.xhtml</w:t>
            </w:r>
          </w:p>
        </w:tc>
        <w:tc>
          <w:tcPr>
            <w:tcW w:w="3119" w:type="dxa"/>
          </w:tcPr>
          <w:p w:rsidR="00C11D60" w:rsidRDefault="00C11D60" w:rsidP="0012239F">
            <w:pPr>
              <w:rPr>
                <w:rtl/>
              </w:rPr>
            </w:pPr>
            <w:r>
              <w:rPr>
                <w:rFonts w:hint="cs"/>
                <w:rtl/>
              </w:rPr>
              <w:t xml:space="preserve">הדף מציג רשימת כל הרישונות שנמצאות ברשותה של החברה. לכל רשיון מופיע לאיזה תוכנה הוא שייך, האם הוקצה למשתמש מסוים, תאריך הרכישה שלו ומחיר. כמו כן ניתנת אפשרות לצרף לרשיון קובץ </w:t>
            </w:r>
            <w:r>
              <w:t>PDF</w:t>
            </w:r>
            <w:r>
              <w:rPr>
                <w:rFonts w:hint="cs"/>
                <w:rtl/>
              </w:rPr>
              <w:t>. המטרה היא לשמור לרשיון את המסמכים הנוגעים לרכישתו.</w:t>
            </w:r>
          </w:p>
        </w:tc>
        <w:tc>
          <w:tcPr>
            <w:tcW w:w="2943" w:type="dxa"/>
          </w:tcPr>
          <w:p w:rsidR="00C11D60" w:rsidRDefault="00FB50E3" w:rsidP="0012239F">
            <w:pPr>
              <w:rPr>
                <w:rtl/>
              </w:rPr>
            </w:pPr>
            <w:r w:rsidRPr="00FB50E3">
              <w:t>LicenseManagedBean</w:t>
            </w:r>
            <w:r>
              <w:t>.java</w:t>
            </w:r>
          </w:p>
          <w:p w:rsidR="00FB50E3" w:rsidRDefault="00FB50E3" w:rsidP="0012239F">
            <w:r w:rsidRPr="00FB50E3">
              <w:t>DownloadManagedBean</w:t>
            </w:r>
            <w:r>
              <w:t>.java</w:t>
            </w:r>
          </w:p>
        </w:tc>
      </w:tr>
      <w:tr w:rsidR="00C11D60" w:rsidTr="009E45B7">
        <w:tc>
          <w:tcPr>
            <w:tcW w:w="2460" w:type="dxa"/>
          </w:tcPr>
          <w:p w:rsidR="00C11D60" w:rsidRDefault="00C11D60" w:rsidP="0012239F">
            <w:r>
              <w:t>licenseManagerReports.xhtml</w:t>
            </w:r>
          </w:p>
        </w:tc>
        <w:tc>
          <w:tcPr>
            <w:tcW w:w="3119" w:type="dxa"/>
          </w:tcPr>
          <w:p w:rsidR="00C11D60" w:rsidRDefault="00C11D60" w:rsidP="0012239F">
            <w:pPr>
              <w:rPr>
                <w:rtl/>
              </w:rPr>
            </w:pPr>
            <w:r>
              <w:rPr>
                <w:rFonts w:hint="cs"/>
                <w:rtl/>
              </w:rPr>
              <w:t>דוחות למנהל רשיונות.</w:t>
            </w:r>
          </w:p>
        </w:tc>
        <w:tc>
          <w:tcPr>
            <w:tcW w:w="2943" w:type="dxa"/>
          </w:tcPr>
          <w:p w:rsidR="00C11D60" w:rsidRDefault="009E45B7" w:rsidP="0012239F">
            <w:r w:rsidRPr="009E45B7">
              <w:t>LicenseManagerReportsManagedBean</w:t>
            </w:r>
            <w:r>
              <w:t>.java</w:t>
            </w:r>
          </w:p>
        </w:tc>
      </w:tr>
      <w:tr w:rsidR="00C11D60" w:rsidTr="009E45B7">
        <w:tc>
          <w:tcPr>
            <w:tcW w:w="2460" w:type="dxa"/>
          </w:tcPr>
          <w:p w:rsidR="00C11D60" w:rsidRDefault="00C11D60" w:rsidP="0012239F">
            <w:r>
              <w:t>programManage.xhtml</w:t>
            </w:r>
          </w:p>
        </w:tc>
        <w:tc>
          <w:tcPr>
            <w:tcW w:w="3119" w:type="dxa"/>
          </w:tcPr>
          <w:p w:rsidR="00C11D60" w:rsidRDefault="00C11D60" w:rsidP="0012239F">
            <w:pPr>
              <w:rPr>
                <w:rtl/>
              </w:rPr>
            </w:pPr>
            <w:r>
              <w:rPr>
                <w:rFonts w:hint="cs"/>
                <w:rtl/>
              </w:rPr>
              <w:t xml:space="preserve">הדף מציג את כל התוכנות שנמצאות ברשות החברה. לכל תוכנה </w:t>
            </w:r>
          </w:p>
          <w:p w:rsidR="00C11D60" w:rsidRDefault="00C11D60" w:rsidP="0012239F">
            <w:pPr>
              <w:rPr>
                <w:rtl/>
              </w:rPr>
            </w:pPr>
            <w:r>
              <w:rPr>
                <w:rFonts w:hint="cs"/>
                <w:rtl/>
              </w:rPr>
              <w:t xml:space="preserve">מופיע שם, </w:t>
            </w:r>
            <w:r>
              <w:t>ID</w:t>
            </w:r>
            <w:r>
              <w:rPr>
                <w:rFonts w:hint="cs"/>
                <w:rtl/>
              </w:rPr>
              <w:t>, גירסה ואתר. נין להוסיף תוכנה חדשה.</w:t>
            </w:r>
          </w:p>
        </w:tc>
        <w:tc>
          <w:tcPr>
            <w:tcW w:w="2943" w:type="dxa"/>
          </w:tcPr>
          <w:p w:rsidR="00C11D60" w:rsidRDefault="009E45B7" w:rsidP="0012239F">
            <w:r w:rsidRPr="009E45B7">
              <w:t>ProgramsManagedBean</w:t>
            </w:r>
            <w:r>
              <w:t>.java</w:t>
            </w:r>
          </w:p>
        </w:tc>
      </w:tr>
      <w:tr w:rsidR="00C11D60" w:rsidTr="009E45B7">
        <w:tc>
          <w:tcPr>
            <w:tcW w:w="2460" w:type="dxa"/>
          </w:tcPr>
          <w:p w:rsidR="00C11D60" w:rsidRPr="00E24D98" w:rsidRDefault="00C11D60" w:rsidP="0012239F">
            <w:r>
              <w:t>purchaseRequests.xhtml</w:t>
            </w:r>
          </w:p>
        </w:tc>
        <w:tc>
          <w:tcPr>
            <w:tcW w:w="3119" w:type="dxa"/>
          </w:tcPr>
          <w:p w:rsidR="00C11D60" w:rsidRDefault="00C11D60" w:rsidP="0012239F">
            <w:pPr>
              <w:rPr>
                <w:rtl/>
              </w:rPr>
            </w:pPr>
            <w:r>
              <w:rPr>
                <w:rFonts w:hint="cs"/>
                <w:rtl/>
              </w:rPr>
              <w:t>הדף מציג למנהל הרשיונות את הבקשות לרכש רשיונות חדשים שהוגשו למנהל ומה הסטטוס שלהן (האם אושרו).</w:t>
            </w:r>
          </w:p>
        </w:tc>
        <w:tc>
          <w:tcPr>
            <w:tcW w:w="2943" w:type="dxa"/>
          </w:tcPr>
          <w:p w:rsidR="00C11D60" w:rsidRDefault="009E45B7" w:rsidP="0012239F">
            <w:r w:rsidRPr="009E45B7">
              <w:t>PurchaseRequestsManagedBean</w:t>
            </w:r>
            <w:r>
              <w:t>.java</w:t>
            </w:r>
          </w:p>
        </w:tc>
      </w:tr>
      <w:tr w:rsidR="00C11D60" w:rsidTr="009E45B7">
        <w:tc>
          <w:tcPr>
            <w:tcW w:w="2460" w:type="dxa"/>
          </w:tcPr>
          <w:p w:rsidR="00C11D60" w:rsidRDefault="00C11D60" w:rsidP="0012239F">
            <w:r>
              <w:t>Requests.xhtml</w:t>
            </w:r>
          </w:p>
        </w:tc>
        <w:tc>
          <w:tcPr>
            <w:tcW w:w="3119" w:type="dxa"/>
          </w:tcPr>
          <w:p w:rsidR="00C11D60" w:rsidRDefault="00C11D60" w:rsidP="0012239F">
            <w:pPr>
              <w:rPr>
                <w:rtl/>
              </w:rPr>
            </w:pPr>
            <w:r>
              <w:rPr>
                <w:rFonts w:hint="cs"/>
                <w:rtl/>
              </w:rPr>
              <w:t>הדף מציג את הבקשות להקצאת רשיון חדש למשתמש שמחכות לאישורו של מנהל הרשיונות. ניתן לאשר את הבקשה הרצויה.</w:t>
            </w:r>
          </w:p>
        </w:tc>
        <w:tc>
          <w:tcPr>
            <w:tcW w:w="2943" w:type="dxa"/>
          </w:tcPr>
          <w:p w:rsidR="00C11D60" w:rsidRDefault="009E45B7" w:rsidP="0012239F">
            <w:r w:rsidRPr="009E45B7">
              <w:t>LicenseRequestsManagedBean</w:t>
            </w:r>
            <w:r>
              <w:t>.java</w:t>
            </w:r>
          </w:p>
        </w:tc>
      </w:tr>
    </w:tbl>
    <w:p w:rsidR="00A82ABB" w:rsidRDefault="00A82ABB" w:rsidP="0012239F">
      <w:pPr>
        <w:rPr>
          <w:rtl/>
        </w:rPr>
      </w:pPr>
    </w:p>
    <w:p w:rsidR="00662F7A" w:rsidRDefault="00662F7A" w:rsidP="00F50360">
      <w:pPr>
        <w:pStyle w:val="Heading3"/>
        <w:rPr>
          <w:rtl/>
        </w:rPr>
        <w:pPrChange w:id="708" w:author="Michael" w:date="2013-09-16T18:19:00Z">
          <w:pPr/>
        </w:pPrChange>
      </w:pPr>
      <w:bookmarkStart w:id="709" w:name="_Toc367133145"/>
      <w:r w:rsidRPr="00662F7A">
        <w:rPr>
          <w:rFonts w:hint="cs"/>
          <w:rtl/>
        </w:rPr>
        <w:t>תפריט למנהל</w:t>
      </w:r>
      <w:bookmarkEnd w:id="709"/>
    </w:p>
    <w:tbl>
      <w:tblPr>
        <w:tblStyle w:val="TableGrid"/>
        <w:bidiVisual/>
        <w:tblW w:w="0" w:type="auto"/>
        <w:tblLayout w:type="fixed"/>
        <w:tblLook w:val="04A0" w:firstRow="1" w:lastRow="0" w:firstColumn="1" w:lastColumn="0" w:noHBand="0" w:noVBand="1"/>
      </w:tblPr>
      <w:tblGrid>
        <w:gridCol w:w="2474"/>
        <w:gridCol w:w="3105"/>
        <w:gridCol w:w="2943"/>
      </w:tblGrid>
      <w:tr w:rsidR="005B2AB2" w:rsidTr="005B2AB2">
        <w:tc>
          <w:tcPr>
            <w:tcW w:w="2474" w:type="dxa"/>
            <w:shd w:val="clear" w:color="auto" w:fill="B8CCE4" w:themeFill="accent1" w:themeFillTint="66"/>
          </w:tcPr>
          <w:p w:rsidR="005B2AB2" w:rsidRDefault="005B2AB2" w:rsidP="00662F7A">
            <w:pPr>
              <w:jc w:val="center"/>
              <w:rPr>
                <w:rtl/>
              </w:rPr>
            </w:pPr>
            <w:r>
              <w:rPr>
                <w:rFonts w:hint="cs"/>
                <w:rtl/>
              </w:rPr>
              <w:t>שם הדף</w:t>
            </w:r>
          </w:p>
        </w:tc>
        <w:tc>
          <w:tcPr>
            <w:tcW w:w="3105" w:type="dxa"/>
            <w:shd w:val="clear" w:color="auto" w:fill="B8CCE4" w:themeFill="accent1" w:themeFillTint="66"/>
          </w:tcPr>
          <w:p w:rsidR="005B2AB2" w:rsidRDefault="005B2AB2" w:rsidP="00662F7A">
            <w:pPr>
              <w:jc w:val="center"/>
              <w:rPr>
                <w:rtl/>
              </w:rPr>
            </w:pPr>
            <w:r>
              <w:rPr>
                <w:rFonts w:hint="cs"/>
                <w:rtl/>
              </w:rPr>
              <w:t>תאור</w:t>
            </w:r>
          </w:p>
        </w:tc>
        <w:tc>
          <w:tcPr>
            <w:tcW w:w="2943" w:type="dxa"/>
            <w:shd w:val="clear" w:color="auto" w:fill="B8CCE4" w:themeFill="accent1" w:themeFillTint="66"/>
          </w:tcPr>
          <w:p w:rsidR="005B2AB2" w:rsidRDefault="005B2AB2" w:rsidP="00662F7A">
            <w:pPr>
              <w:jc w:val="center"/>
            </w:pPr>
            <w:r>
              <w:t>Controller</w:t>
            </w:r>
          </w:p>
        </w:tc>
      </w:tr>
      <w:tr w:rsidR="005B2AB2" w:rsidTr="005B2AB2">
        <w:tc>
          <w:tcPr>
            <w:tcW w:w="2474" w:type="dxa"/>
          </w:tcPr>
          <w:p w:rsidR="005B2AB2" w:rsidRDefault="005B2AB2" w:rsidP="0012239F">
            <w:r>
              <w:t>managerReports.xhtml</w:t>
            </w:r>
          </w:p>
        </w:tc>
        <w:tc>
          <w:tcPr>
            <w:tcW w:w="3105" w:type="dxa"/>
          </w:tcPr>
          <w:p w:rsidR="005B2AB2" w:rsidRDefault="005B2AB2" w:rsidP="0012239F">
            <w:pPr>
              <w:rPr>
                <w:rtl/>
              </w:rPr>
            </w:pPr>
            <w:r>
              <w:rPr>
                <w:rFonts w:hint="cs"/>
                <w:rtl/>
              </w:rPr>
              <w:t>דוחות למנהל</w:t>
            </w:r>
          </w:p>
        </w:tc>
        <w:tc>
          <w:tcPr>
            <w:tcW w:w="2943" w:type="dxa"/>
          </w:tcPr>
          <w:p w:rsidR="005B2AB2" w:rsidRDefault="005B2AB2" w:rsidP="0012239F">
            <w:r w:rsidRPr="005B2AB2">
              <w:t>ManagerReportsManagedBean</w:t>
            </w:r>
            <w:r>
              <w:t>.java</w:t>
            </w:r>
          </w:p>
        </w:tc>
      </w:tr>
      <w:tr w:rsidR="005B2AB2" w:rsidTr="005B2AB2">
        <w:tc>
          <w:tcPr>
            <w:tcW w:w="2474" w:type="dxa"/>
          </w:tcPr>
          <w:p w:rsidR="005B2AB2" w:rsidRDefault="005B2AB2" w:rsidP="0012239F">
            <w:r>
              <w:t>purchaseRequests.xhtml</w:t>
            </w:r>
          </w:p>
        </w:tc>
        <w:tc>
          <w:tcPr>
            <w:tcW w:w="3105" w:type="dxa"/>
          </w:tcPr>
          <w:p w:rsidR="005B2AB2" w:rsidRDefault="005B2AB2" w:rsidP="008E5FF5">
            <w:pPr>
              <w:rPr>
                <w:rtl/>
              </w:rPr>
            </w:pPr>
            <w:r>
              <w:rPr>
                <w:rFonts w:hint="cs"/>
                <w:rtl/>
              </w:rPr>
              <w:t xml:space="preserve">הדף מציג את הבקשות לרכישת רשיון חדש שמחכות לאישורו של המנהל. ניתן לאשר את הבקשה </w:t>
            </w:r>
            <w:r>
              <w:rPr>
                <w:rFonts w:hint="cs"/>
                <w:rtl/>
              </w:rPr>
              <w:lastRenderedPageBreak/>
              <w:t>הרצויה.</w:t>
            </w:r>
          </w:p>
        </w:tc>
        <w:tc>
          <w:tcPr>
            <w:tcW w:w="2943" w:type="dxa"/>
          </w:tcPr>
          <w:p w:rsidR="005B2AB2" w:rsidRDefault="005B2AB2" w:rsidP="008E5FF5">
            <w:r w:rsidRPr="005B2AB2">
              <w:lastRenderedPageBreak/>
              <w:t>PurchaseApprovalManagedBean</w:t>
            </w:r>
            <w:r>
              <w:t>.java</w:t>
            </w:r>
          </w:p>
        </w:tc>
      </w:tr>
    </w:tbl>
    <w:p w:rsidR="00662F7A" w:rsidRDefault="00662F7A" w:rsidP="0012239F">
      <w:pPr>
        <w:rPr>
          <w:rtl/>
        </w:rPr>
      </w:pPr>
    </w:p>
    <w:p w:rsidR="005E4875" w:rsidRDefault="005E4875" w:rsidP="0012239F">
      <w:pPr>
        <w:rPr>
          <w:rtl/>
        </w:rPr>
      </w:pPr>
    </w:p>
    <w:p w:rsidR="00E67DD2" w:rsidRDefault="00E67DD2" w:rsidP="00F50360">
      <w:pPr>
        <w:pStyle w:val="Heading3"/>
        <w:rPr>
          <w:rtl/>
        </w:rPr>
        <w:pPrChange w:id="710" w:author="Michael" w:date="2013-09-16T18:19:00Z">
          <w:pPr/>
        </w:pPrChange>
      </w:pPr>
      <w:bookmarkStart w:id="711" w:name="_Toc367133146"/>
      <w:r w:rsidRPr="00E67DD2">
        <w:rPr>
          <w:rFonts w:hint="cs"/>
          <w:rtl/>
        </w:rPr>
        <w:t>תפריט לראש צוות</w:t>
      </w:r>
      <w:bookmarkEnd w:id="711"/>
    </w:p>
    <w:tbl>
      <w:tblPr>
        <w:tblStyle w:val="TableGrid"/>
        <w:bidiVisual/>
        <w:tblW w:w="0" w:type="auto"/>
        <w:tblLayout w:type="fixed"/>
        <w:tblLook w:val="04A0" w:firstRow="1" w:lastRow="0" w:firstColumn="1" w:lastColumn="0" w:noHBand="0" w:noVBand="1"/>
      </w:tblPr>
      <w:tblGrid>
        <w:gridCol w:w="2373"/>
        <w:gridCol w:w="3206"/>
        <w:gridCol w:w="2943"/>
      </w:tblGrid>
      <w:tr w:rsidR="00654C2A" w:rsidTr="00654C2A">
        <w:tc>
          <w:tcPr>
            <w:tcW w:w="2373" w:type="dxa"/>
            <w:shd w:val="clear" w:color="auto" w:fill="B8CCE4" w:themeFill="accent1" w:themeFillTint="66"/>
          </w:tcPr>
          <w:p w:rsidR="00654C2A" w:rsidRDefault="00654C2A" w:rsidP="004D54A7">
            <w:pPr>
              <w:jc w:val="center"/>
              <w:rPr>
                <w:rtl/>
              </w:rPr>
            </w:pPr>
            <w:r>
              <w:rPr>
                <w:rFonts w:hint="cs"/>
                <w:rtl/>
              </w:rPr>
              <w:t>שם הדף</w:t>
            </w:r>
          </w:p>
        </w:tc>
        <w:tc>
          <w:tcPr>
            <w:tcW w:w="3206" w:type="dxa"/>
            <w:shd w:val="clear" w:color="auto" w:fill="B8CCE4" w:themeFill="accent1" w:themeFillTint="66"/>
          </w:tcPr>
          <w:p w:rsidR="00654C2A" w:rsidRDefault="00654C2A" w:rsidP="004D54A7">
            <w:pPr>
              <w:jc w:val="center"/>
              <w:rPr>
                <w:rtl/>
              </w:rPr>
            </w:pPr>
            <w:r>
              <w:rPr>
                <w:rFonts w:hint="cs"/>
                <w:rtl/>
              </w:rPr>
              <w:t>תאור</w:t>
            </w:r>
          </w:p>
        </w:tc>
        <w:tc>
          <w:tcPr>
            <w:tcW w:w="2943" w:type="dxa"/>
            <w:shd w:val="clear" w:color="auto" w:fill="B8CCE4" w:themeFill="accent1" w:themeFillTint="66"/>
          </w:tcPr>
          <w:p w:rsidR="00654C2A" w:rsidRDefault="00654C2A" w:rsidP="004D54A7">
            <w:pPr>
              <w:jc w:val="center"/>
            </w:pPr>
            <w:r>
              <w:t>Controller</w:t>
            </w:r>
          </w:p>
        </w:tc>
      </w:tr>
      <w:tr w:rsidR="00654C2A" w:rsidTr="00654C2A">
        <w:tc>
          <w:tcPr>
            <w:tcW w:w="2373" w:type="dxa"/>
          </w:tcPr>
          <w:p w:rsidR="00654C2A" w:rsidRDefault="00654C2A" w:rsidP="004D54A7">
            <w:r>
              <w:t>teamleadReports.xhtml</w:t>
            </w:r>
          </w:p>
        </w:tc>
        <w:tc>
          <w:tcPr>
            <w:tcW w:w="3206" w:type="dxa"/>
          </w:tcPr>
          <w:p w:rsidR="00654C2A" w:rsidRDefault="00654C2A" w:rsidP="004D54A7">
            <w:pPr>
              <w:rPr>
                <w:rtl/>
              </w:rPr>
            </w:pPr>
            <w:r>
              <w:rPr>
                <w:rFonts w:hint="cs"/>
                <w:rtl/>
              </w:rPr>
              <w:t>דוחות לראש הצוות</w:t>
            </w:r>
          </w:p>
        </w:tc>
        <w:tc>
          <w:tcPr>
            <w:tcW w:w="2943" w:type="dxa"/>
          </w:tcPr>
          <w:p w:rsidR="00654C2A" w:rsidRDefault="00654C2A" w:rsidP="004D54A7">
            <w:r w:rsidRPr="00654C2A">
              <w:t>TeamLeaderReportsManagedBean</w:t>
            </w:r>
            <w:r>
              <w:t>.java</w:t>
            </w:r>
          </w:p>
        </w:tc>
      </w:tr>
      <w:tr w:rsidR="00654C2A" w:rsidTr="00654C2A">
        <w:tc>
          <w:tcPr>
            <w:tcW w:w="2373" w:type="dxa"/>
          </w:tcPr>
          <w:p w:rsidR="00654C2A" w:rsidRDefault="00654C2A" w:rsidP="004D54A7">
            <w:r>
              <w:t>requests.xhtml</w:t>
            </w:r>
          </w:p>
        </w:tc>
        <w:tc>
          <w:tcPr>
            <w:tcW w:w="3206" w:type="dxa"/>
          </w:tcPr>
          <w:p w:rsidR="00654C2A" w:rsidRDefault="00654C2A" w:rsidP="00E67DD2">
            <w:pPr>
              <w:rPr>
                <w:rtl/>
              </w:rPr>
            </w:pPr>
            <w:r>
              <w:rPr>
                <w:rFonts w:hint="cs"/>
                <w:rtl/>
              </w:rPr>
              <w:t>הדף מציג את הבקשות להקצאת רשיון חדש למשתמש שמחכות לאישורו של ראש הצוות. ניתן לאשר את הבקשה הרצויה.</w:t>
            </w:r>
          </w:p>
        </w:tc>
        <w:tc>
          <w:tcPr>
            <w:tcW w:w="2943" w:type="dxa"/>
          </w:tcPr>
          <w:p w:rsidR="00654C2A" w:rsidRDefault="00654C2A" w:rsidP="00E67DD2">
            <w:r w:rsidRPr="00654C2A">
              <w:t>TeamLeadLicenseApproveManagedBean</w:t>
            </w:r>
            <w:r>
              <w:t>.java</w:t>
            </w:r>
          </w:p>
        </w:tc>
      </w:tr>
    </w:tbl>
    <w:p w:rsidR="00E67DD2" w:rsidRPr="00E67DD2" w:rsidRDefault="00E67DD2" w:rsidP="0012239F">
      <w:pPr>
        <w:rPr>
          <w:rtl/>
        </w:rPr>
      </w:pPr>
    </w:p>
    <w:p w:rsidR="0012239F" w:rsidRDefault="00BB3377" w:rsidP="00BB3377">
      <w:pPr>
        <w:rPr>
          <w:rtl/>
        </w:rPr>
      </w:pPr>
      <w:r>
        <w:rPr>
          <w:rFonts w:hint="cs"/>
          <w:rtl/>
        </w:rPr>
        <w:t>מחלקות נוספות ששימשו לכתיבת ממשק משתמש:</w:t>
      </w:r>
    </w:p>
    <w:p w:rsidR="00BB3377" w:rsidRDefault="00BB3377" w:rsidP="00F50360">
      <w:pPr>
        <w:pStyle w:val="Heading2"/>
        <w:rPr>
          <w:rtl/>
        </w:rPr>
        <w:pPrChange w:id="712" w:author="Michael" w:date="2013-09-16T18:20:00Z">
          <w:pPr/>
        </w:pPrChange>
      </w:pPr>
      <w:bookmarkStart w:id="713" w:name="_Toc367133147"/>
      <w:r>
        <w:rPr>
          <w:rFonts w:hint="cs"/>
          <w:rtl/>
        </w:rPr>
        <w:t xml:space="preserve">חבילה </w:t>
      </w:r>
      <w:r w:rsidR="0012239F" w:rsidRPr="00BB3377">
        <w:t>com.licensebox.ui.session</w:t>
      </w:r>
      <w:bookmarkEnd w:id="713"/>
    </w:p>
    <w:p w:rsidR="00EE4CEC" w:rsidRDefault="00BB3377" w:rsidP="00BB3377">
      <w:pPr>
        <w:rPr>
          <w:rtl/>
        </w:rPr>
      </w:pPr>
      <w:r>
        <w:rPr>
          <w:rFonts w:hint="cs"/>
          <w:rtl/>
        </w:rPr>
        <w:t xml:space="preserve"> </w:t>
      </w:r>
      <w:r w:rsidRPr="00BB3377">
        <w:t>UserSessionManagedBean</w:t>
      </w:r>
      <w:r>
        <w:rPr>
          <w:rFonts w:hint="cs"/>
          <w:rtl/>
        </w:rPr>
        <w:t xml:space="preserve"> </w:t>
      </w:r>
      <w:r>
        <w:rPr>
          <w:rtl/>
        </w:rPr>
        <w:t>–</w:t>
      </w:r>
      <w:ins w:id="714" w:author="Michael" w:date="2013-09-15T00:18:00Z">
        <w:r w:rsidR="00FF743E">
          <w:rPr>
            <w:rFonts w:hint="cs"/>
            <w:rtl/>
          </w:rPr>
          <w:t xml:space="preserve"> </w:t>
        </w:r>
      </w:ins>
      <w:r>
        <w:rPr>
          <w:rFonts w:hint="cs"/>
          <w:rtl/>
        </w:rPr>
        <w:t>מחלקה זו משמשת לניהול נתונים לאורך כל ה-</w:t>
      </w:r>
      <w:r>
        <w:t>session</w:t>
      </w:r>
      <w:r>
        <w:rPr>
          <w:rFonts w:hint="cs"/>
          <w:rtl/>
        </w:rPr>
        <w:t xml:space="preserve"> של </w:t>
      </w:r>
      <w:r w:rsidR="0073275B">
        <w:rPr>
          <w:rFonts w:hint="cs"/>
          <w:rtl/>
        </w:rPr>
        <w:t>ה</w:t>
      </w:r>
      <w:r>
        <w:rPr>
          <w:rFonts w:hint="cs"/>
          <w:rtl/>
        </w:rPr>
        <w:t xml:space="preserve">משתמש (עד שהוא מבצע </w:t>
      </w:r>
      <w:r>
        <w:t>Logout</w:t>
      </w:r>
      <w:r>
        <w:rPr>
          <w:rFonts w:hint="cs"/>
          <w:rtl/>
        </w:rPr>
        <w:t>).</w:t>
      </w:r>
    </w:p>
    <w:tbl>
      <w:tblPr>
        <w:tblStyle w:val="TableGrid"/>
        <w:bidiVisual/>
        <w:tblW w:w="0" w:type="auto"/>
        <w:tblLook w:val="04A0" w:firstRow="1" w:lastRow="0" w:firstColumn="1" w:lastColumn="0" w:noHBand="0" w:noVBand="1"/>
      </w:tblPr>
      <w:tblGrid>
        <w:gridCol w:w="2318"/>
        <w:gridCol w:w="6204"/>
      </w:tblGrid>
      <w:tr w:rsidR="00BB3377" w:rsidTr="00BB3377">
        <w:tc>
          <w:tcPr>
            <w:tcW w:w="2318" w:type="dxa"/>
            <w:shd w:val="clear" w:color="auto" w:fill="B8CCE4" w:themeFill="accent1" w:themeFillTint="66"/>
          </w:tcPr>
          <w:p w:rsidR="00BB3377" w:rsidRPr="00BB3377" w:rsidRDefault="00BB3377" w:rsidP="00BB3377">
            <w:pPr>
              <w:jc w:val="center"/>
              <w:rPr>
                <w:rtl/>
              </w:rPr>
            </w:pPr>
            <w:r w:rsidRPr="00BB3377">
              <w:rPr>
                <w:rFonts w:hint="cs"/>
                <w:rtl/>
              </w:rPr>
              <w:t>מתודה</w:t>
            </w:r>
          </w:p>
        </w:tc>
        <w:tc>
          <w:tcPr>
            <w:tcW w:w="6204" w:type="dxa"/>
            <w:shd w:val="clear" w:color="auto" w:fill="B8CCE4" w:themeFill="accent1" w:themeFillTint="66"/>
          </w:tcPr>
          <w:p w:rsidR="00BB3377" w:rsidRPr="00BB3377" w:rsidRDefault="00BB3377" w:rsidP="00BB3377">
            <w:pPr>
              <w:jc w:val="center"/>
              <w:rPr>
                <w:rtl/>
              </w:rPr>
            </w:pPr>
            <w:r w:rsidRPr="00BB3377">
              <w:rPr>
                <w:rFonts w:hint="cs"/>
                <w:rtl/>
              </w:rPr>
              <w:t>תאור</w:t>
            </w:r>
          </w:p>
        </w:tc>
      </w:tr>
      <w:tr w:rsidR="00BB3377" w:rsidTr="00BB3377">
        <w:tc>
          <w:tcPr>
            <w:tcW w:w="2318" w:type="dxa"/>
          </w:tcPr>
          <w:p w:rsidR="00BB3377" w:rsidRPr="00BB3377" w:rsidRDefault="00BB3377" w:rsidP="00BB3377">
            <w:r>
              <w:t>getUsername</w:t>
            </w:r>
          </w:p>
        </w:tc>
        <w:tc>
          <w:tcPr>
            <w:tcW w:w="6204" w:type="dxa"/>
          </w:tcPr>
          <w:p w:rsidR="00BB3377" w:rsidRPr="00BB3377" w:rsidRDefault="00BB3377" w:rsidP="00BB3377">
            <w:r>
              <w:rPr>
                <w:rFonts w:hint="cs"/>
                <w:rtl/>
              </w:rPr>
              <w:t>מחזירה את שם המשתמש שאליו שייך ה-</w:t>
            </w:r>
            <w:r>
              <w:t>session</w:t>
            </w:r>
          </w:p>
        </w:tc>
      </w:tr>
      <w:tr w:rsidR="00BB3377" w:rsidTr="00BB3377">
        <w:tc>
          <w:tcPr>
            <w:tcW w:w="2318" w:type="dxa"/>
          </w:tcPr>
          <w:p w:rsidR="00BB3377" w:rsidRPr="00BB3377" w:rsidRDefault="00BB3377" w:rsidP="00BB3377">
            <w:r>
              <w:t>getFullname</w:t>
            </w:r>
          </w:p>
        </w:tc>
        <w:tc>
          <w:tcPr>
            <w:tcW w:w="6204" w:type="dxa"/>
          </w:tcPr>
          <w:p w:rsidR="00BB3377" w:rsidRPr="00BB3377" w:rsidRDefault="00BB3377" w:rsidP="00BB3377">
            <w:pPr>
              <w:rPr>
                <w:rtl/>
              </w:rPr>
            </w:pPr>
            <w:r>
              <w:rPr>
                <w:rFonts w:hint="cs"/>
                <w:rtl/>
              </w:rPr>
              <w:t>מחזירה שם פרטי ושם משפחה של המשתמש</w:t>
            </w:r>
          </w:p>
        </w:tc>
      </w:tr>
      <w:tr w:rsidR="00BB3377" w:rsidTr="00BB3377">
        <w:tc>
          <w:tcPr>
            <w:tcW w:w="2318" w:type="dxa"/>
          </w:tcPr>
          <w:p w:rsidR="00BB3377" w:rsidRPr="00BB3377" w:rsidRDefault="00BB3377" w:rsidP="00BB3377">
            <w:r>
              <w:t>isAdministrator</w:t>
            </w:r>
          </w:p>
        </w:tc>
        <w:tc>
          <w:tcPr>
            <w:tcW w:w="6204" w:type="dxa"/>
          </w:tcPr>
          <w:p w:rsidR="00BB3377" w:rsidRPr="00BB3377" w:rsidRDefault="00BB3377" w:rsidP="0065278A">
            <w:pPr>
              <w:rPr>
                <w:rtl/>
              </w:rPr>
              <w:pPrChange w:id="715" w:author="Michael" w:date="2013-09-16T17:57:00Z">
                <w:pPr/>
              </w:pPrChange>
            </w:pPr>
            <w:r>
              <w:rPr>
                <w:rFonts w:hint="cs"/>
                <w:rtl/>
              </w:rPr>
              <w:t xml:space="preserve">מחזירה </w:t>
            </w:r>
            <w:r>
              <w:t>true</w:t>
            </w:r>
            <w:r>
              <w:rPr>
                <w:rFonts w:hint="cs"/>
                <w:rtl/>
              </w:rPr>
              <w:t xml:space="preserve"> אם המשתמש שייך </w:t>
            </w:r>
            <w:del w:id="716" w:author="Michael" w:date="2013-09-16T17:57:00Z">
              <w:r w:rsidDel="0065278A">
                <w:rPr>
                  <w:rFonts w:hint="cs"/>
                  <w:rtl/>
                </w:rPr>
                <w:delText xml:space="preserve">שקבוצת </w:delText>
              </w:r>
            </w:del>
            <w:ins w:id="717" w:author="Michael" w:date="2013-09-16T17:57:00Z">
              <w:r w:rsidR="0065278A">
                <w:rPr>
                  <w:rFonts w:hint="cs"/>
                  <w:rtl/>
                </w:rPr>
                <w:t xml:space="preserve">לקבוצת </w:t>
              </w:r>
            </w:ins>
            <w:r>
              <w:rPr>
                <w:rFonts w:hint="cs"/>
                <w:rtl/>
              </w:rPr>
              <w:t>מנהלן</w:t>
            </w:r>
          </w:p>
        </w:tc>
      </w:tr>
      <w:tr w:rsidR="00BB3377" w:rsidTr="00BB3377">
        <w:tc>
          <w:tcPr>
            <w:tcW w:w="2318" w:type="dxa"/>
          </w:tcPr>
          <w:p w:rsidR="00BB3377" w:rsidRDefault="00BB3377" w:rsidP="00BB3377">
            <w:r>
              <w:t>isLicenseAd</w:t>
            </w:r>
            <w:r w:rsidR="001A696C">
              <w:t>m</w:t>
            </w:r>
            <w:r>
              <w:t>in</w:t>
            </w:r>
          </w:p>
        </w:tc>
        <w:tc>
          <w:tcPr>
            <w:tcW w:w="6204" w:type="dxa"/>
          </w:tcPr>
          <w:p w:rsidR="00BB3377" w:rsidRDefault="00BB3377" w:rsidP="00BB3377">
            <w:pPr>
              <w:rPr>
                <w:rtl/>
              </w:rPr>
            </w:pPr>
            <w:r>
              <w:rPr>
                <w:rFonts w:hint="cs"/>
                <w:rtl/>
              </w:rPr>
              <w:t>מחזירה</w:t>
            </w:r>
            <w:r w:rsidR="001A696C">
              <w:rPr>
                <w:rFonts w:hint="cs"/>
                <w:rtl/>
              </w:rPr>
              <w:t xml:space="preserve"> </w:t>
            </w:r>
            <w:r w:rsidR="001A696C">
              <w:t>true</w:t>
            </w:r>
            <w:r w:rsidR="001A696C">
              <w:rPr>
                <w:rFonts w:hint="cs"/>
                <w:rtl/>
              </w:rPr>
              <w:t xml:space="preserve"> אם המשתמש שייך לקבוצת מנהל רשיונות</w:t>
            </w:r>
          </w:p>
        </w:tc>
      </w:tr>
      <w:tr w:rsidR="00BB3377" w:rsidTr="00BB3377">
        <w:tc>
          <w:tcPr>
            <w:tcW w:w="2318" w:type="dxa"/>
          </w:tcPr>
          <w:p w:rsidR="00BB3377" w:rsidRDefault="001A696C" w:rsidP="00BB3377">
            <w:r>
              <w:t>isManager</w:t>
            </w:r>
          </w:p>
        </w:tc>
        <w:tc>
          <w:tcPr>
            <w:tcW w:w="6204" w:type="dxa"/>
          </w:tcPr>
          <w:p w:rsidR="00BB3377" w:rsidRDefault="001A696C" w:rsidP="00BB3377">
            <w:pPr>
              <w:rPr>
                <w:rtl/>
              </w:rPr>
            </w:pPr>
            <w:r>
              <w:rPr>
                <w:rFonts w:hint="cs"/>
                <w:rtl/>
              </w:rPr>
              <w:t xml:space="preserve">מחזירה </w:t>
            </w:r>
            <w:r>
              <w:t>true</w:t>
            </w:r>
            <w:r>
              <w:rPr>
                <w:rFonts w:hint="cs"/>
                <w:rtl/>
              </w:rPr>
              <w:t xml:space="preserve"> אם המשתמש שייך לקבוצת מנהל</w:t>
            </w:r>
          </w:p>
        </w:tc>
      </w:tr>
      <w:tr w:rsidR="00BB3377" w:rsidTr="00BB3377">
        <w:tc>
          <w:tcPr>
            <w:tcW w:w="2318" w:type="dxa"/>
          </w:tcPr>
          <w:p w:rsidR="00BB3377" w:rsidRDefault="001A696C" w:rsidP="001A696C">
            <w:r>
              <w:t>isTeamLeader</w:t>
            </w:r>
          </w:p>
        </w:tc>
        <w:tc>
          <w:tcPr>
            <w:tcW w:w="6204" w:type="dxa"/>
          </w:tcPr>
          <w:p w:rsidR="00BB3377" w:rsidRDefault="001A696C" w:rsidP="00BB3377">
            <w:pPr>
              <w:rPr>
                <w:rtl/>
              </w:rPr>
            </w:pPr>
            <w:r>
              <w:rPr>
                <w:rFonts w:hint="cs"/>
                <w:rtl/>
              </w:rPr>
              <w:t xml:space="preserve">מחזירה </w:t>
            </w:r>
            <w:r>
              <w:t>true</w:t>
            </w:r>
            <w:r>
              <w:rPr>
                <w:rFonts w:hint="cs"/>
                <w:rtl/>
              </w:rPr>
              <w:t xml:space="preserve"> אם המשתמש שייך לקבוצת ראש צוות</w:t>
            </w:r>
          </w:p>
        </w:tc>
      </w:tr>
    </w:tbl>
    <w:p w:rsidR="00BB3377" w:rsidRDefault="00BB3377" w:rsidP="00BB3377">
      <w:pPr>
        <w:rPr>
          <w:rFonts w:asciiTheme="majorHAnsi" w:eastAsiaTheme="majorEastAsia" w:hAnsiTheme="majorHAnsi" w:cstheme="majorBidi"/>
          <w:b/>
          <w:bCs/>
          <w:color w:val="365F91" w:themeColor="accent1" w:themeShade="BF"/>
          <w:sz w:val="28"/>
          <w:szCs w:val="28"/>
          <w:rtl/>
        </w:rPr>
      </w:pPr>
    </w:p>
    <w:p w:rsidR="00E6207B" w:rsidRDefault="00E6207B" w:rsidP="00F50360">
      <w:pPr>
        <w:pStyle w:val="Heading2"/>
        <w:rPr>
          <w:rtl/>
        </w:rPr>
        <w:pPrChange w:id="718" w:author="Michael" w:date="2013-09-16T18:20:00Z">
          <w:pPr/>
        </w:pPrChange>
      </w:pPr>
      <w:bookmarkStart w:id="719" w:name="_Toc367133148"/>
      <w:r>
        <w:rPr>
          <w:rFonts w:hint="cs"/>
          <w:rtl/>
        </w:rPr>
        <w:t xml:space="preserve">חבילה </w:t>
      </w:r>
      <w:r>
        <w:t>com.licensebox.ui</w:t>
      </w:r>
      <w:bookmarkEnd w:id="719"/>
    </w:p>
    <w:p w:rsidR="00E6207B" w:rsidRDefault="00E6207B" w:rsidP="00BB3377">
      <w:pPr>
        <w:rPr>
          <w:rtl/>
        </w:rPr>
      </w:pPr>
      <w:r w:rsidRPr="00E6207B">
        <w:t>Helper</w:t>
      </w:r>
      <w:r>
        <w:rPr>
          <w:rFonts w:hint="cs"/>
          <w:rtl/>
        </w:rPr>
        <w:t xml:space="preserve"> </w:t>
      </w:r>
      <w:r>
        <w:rPr>
          <w:rtl/>
        </w:rPr>
        <w:t>–</w:t>
      </w:r>
      <w:r>
        <w:rPr>
          <w:rFonts w:hint="cs"/>
          <w:rtl/>
        </w:rPr>
        <w:t xml:space="preserve"> מחלקה זו מכילה מספר מתודות סטטיות שנמצאות בשימוש ב-</w:t>
      </w:r>
      <w:r>
        <w:t>Managed Beans</w:t>
      </w:r>
      <w:r>
        <w:rPr>
          <w:rFonts w:hint="cs"/>
          <w:rtl/>
        </w:rPr>
        <w:t xml:space="preserve"> שפורטו לעיל</w:t>
      </w:r>
    </w:p>
    <w:tbl>
      <w:tblPr>
        <w:tblStyle w:val="TableGrid"/>
        <w:bidiVisual/>
        <w:tblW w:w="0" w:type="auto"/>
        <w:tblLook w:val="04A0" w:firstRow="1" w:lastRow="0" w:firstColumn="1" w:lastColumn="0" w:noHBand="0" w:noVBand="1"/>
      </w:tblPr>
      <w:tblGrid>
        <w:gridCol w:w="2318"/>
        <w:gridCol w:w="6204"/>
      </w:tblGrid>
      <w:tr w:rsidR="00E6207B" w:rsidTr="00E6207B">
        <w:tc>
          <w:tcPr>
            <w:tcW w:w="2318" w:type="dxa"/>
            <w:shd w:val="clear" w:color="auto" w:fill="B8CCE4" w:themeFill="accent1" w:themeFillTint="66"/>
          </w:tcPr>
          <w:p w:rsidR="00E6207B" w:rsidRDefault="00E6207B" w:rsidP="00BB3377">
            <w:pPr>
              <w:rPr>
                <w:rtl/>
              </w:rPr>
            </w:pPr>
            <w:r>
              <w:rPr>
                <w:rFonts w:hint="cs"/>
                <w:rtl/>
              </w:rPr>
              <w:t>מתודה</w:t>
            </w:r>
          </w:p>
        </w:tc>
        <w:tc>
          <w:tcPr>
            <w:tcW w:w="6204" w:type="dxa"/>
            <w:shd w:val="clear" w:color="auto" w:fill="B8CCE4" w:themeFill="accent1" w:themeFillTint="66"/>
          </w:tcPr>
          <w:p w:rsidR="00E6207B" w:rsidRDefault="00E6207B" w:rsidP="00BB3377">
            <w:pPr>
              <w:rPr>
                <w:rtl/>
              </w:rPr>
            </w:pPr>
            <w:r>
              <w:rPr>
                <w:rFonts w:hint="cs"/>
                <w:rtl/>
              </w:rPr>
              <w:t>תאור</w:t>
            </w:r>
          </w:p>
        </w:tc>
      </w:tr>
      <w:tr w:rsidR="00E6207B" w:rsidTr="00E6207B">
        <w:tc>
          <w:tcPr>
            <w:tcW w:w="2318" w:type="dxa"/>
          </w:tcPr>
          <w:p w:rsidR="00E6207B" w:rsidRDefault="00E6207B" w:rsidP="00BB3377">
            <w:r>
              <w:t>addFacesMessage</w:t>
            </w:r>
          </w:p>
        </w:tc>
        <w:tc>
          <w:tcPr>
            <w:tcW w:w="6204" w:type="dxa"/>
          </w:tcPr>
          <w:p w:rsidR="00E6207B" w:rsidRDefault="00E6207B">
            <w:pPr>
              <w:rPr>
                <w:rtl/>
              </w:rPr>
              <w:pPrChange w:id="720" w:author="Michael" w:date="2013-09-16T00:44:00Z">
                <w:pPr>
                  <w:spacing w:after="200" w:line="276" w:lineRule="auto"/>
                </w:pPr>
              </w:pPrChange>
            </w:pPr>
            <w:r>
              <w:rPr>
                <w:rFonts w:hint="cs"/>
                <w:rtl/>
              </w:rPr>
              <w:t xml:space="preserve">מוסיפה הודעת </w:t>
            </w:r>
            <w:r>
              <w:t xml:space="preserve">error </w:t>
            </w:r>
            <w:r>
              <w:rPr>
                <w:rFonts w:hint="cs"/>
                <w:rtl/>
              </w:rPr>
              <w:t xml:space="preserve"> או </w:t>
            </w:r>
            <w:r>
              <w:t>information</w:t>
            </w:r>
            <w:r>
              <w:rPr>
                <w:rFonts w:hint="cs"/>
                <w:rtl/>
              </w:rPr>
              <w:t xml:space="preserve"> שתוצג למשתמש. ההודעה מתווספת ל-</w:t>
            </w:r>
            <w:r>
              <w:t>context</w:t>
            </w:r>
            <w:r>
              <w:rPr>
                <w:rFonts w:hint="cs"/>
                <w:rtl/>
              </w:rPr>
              <w:t xml:space="preserve"> של </w:t>
            </w:r>
            <w:del w:id="721" w:author="Michael" w:date="2013-09-16T00:44:00Z">
              <w:r w:rsidDel="007F1C40">
                <w:delText>PrimeFaces</w:delText>
              </w:r>
              <w:r w:rsidDel="007F1C40">
                <w:rPr>
                  <w:rFonts w:hint="cs"/>
                  <w:rtl/>
                </w:rPr>
                <w:delText xml:space="preserve"> </w:delText>
              </w:r>
            </w:del>
            <w:ins w:id="722" w:author="Michael" w:date="2013-09-16T00:44:00Z">
              <w:r w:rsidR="007F1C40">
                <w:t>JSF</w:t>
              </w:r>
              <w:r w:rsidR="007F1C40">
                <w:rPr>
                  <w:rFonts w:hint="cs"/>
                  <w:rtl/>
                </w:rPr>
                <w:t xml:space="preserve"> </w:t>
              </w:r>
            </w:ins>
            <w:del w:id="723" w:author="Michael" w:date="2013-09-16T00:44:00Z">
              <w:r w:rsidDel="007F1C40">
                <w:rPr>
                  <w:rFonts w:hint="cs"/>
                  <w:rtl/>
                </w:rPr>
                <w:delText xml:space="preserve">ומורכזת </w:delText>
              </w:r>
            </w:del>
            <w:ins w:id="724" w:author="Michael" w:date="2013-09-16T00:44:00Z">
              <w:r w:rsidR="007F1C40">
                <w:rPr>
                  <w:rFonts w:hint="cs"/>
                  <w:rtl/>
                </w:rPr>
                <w:t xml:space="preserve">ומורכבת </w:t>
              </w:r>
            </w:ins>
            <w:r>
              <w:rPr>
                <w:rFonts w:hint="cs"/>
                <w:rtl/>
              </w:rPr>
              <w:t xml:space="preserve">משני פרמטרים: </w:t>
            </w:r>
          </w:p>
          <w:p w:rsidR="00E6207B" w:rsidRDefault="00E6207B" w:rsidP="00E6207B">
            <w:pPr>
              <w:pStyle w:val="ListParagraph"/>
              <w:numPr>
                <w:ilvl w:val="0"/>
                <w:numId w:val="13"/>
              </w:numPr>
            </w:pPr>
            <w:r>
              <w:rPr>
                <w:rFonts w:hint="cs"/>
                <w:rtl/>
              </w:rPr>
              <w:t>חומר</w:t>
            </w:r>
            <w:ins w:id="725" w:author="Michael" w:date="2013-09-16T00:44:00Z">
              <w:r w:rsidR="007F1C40">
                <w:rPr>
                  <w:rFonts w:hint="cs"/>
                  <w:rtl/>
                </w:rPr>
                <w:t>ת ההודעה</w:t>
              </w:r>
            </w:ins>
            <w:del w:id="726" w:author="Michael" w:date="2013-09-16T00:44:00Z">
              <w:r w:rsidDel="007F1C40">
                <w:rPr>
                  <w:rFonts w:hint="cs"/>
                  <w:rtl/>
                </w:rPr>
                <w:delText>ה</w:delText>
              </w:r>
            </w:del>
            <w:r>
              <w:rPr>
                <w:rFonts w:hint="cs"/>
                <w:rtl/>
              </w:rPr>
              <w:t xml:space="preserve"> </w:t>
            </w:r>
            <w:r>
              <w:rPr>
                <w:rtl/>
              </w:rPr>
              <w:t>–</w:t>
            </w:r>
            <w:r>
              <w:rPr>
                <w:rFonts w:hint="cs"/>
                <w:rtl/>
              </w:rPr>
              <w:t xml:space="preserve"> </w:t>
            </w:r>
            <w:r>
              <w:t>INFO/ERROR</w:t>
            </w:r>
            <w:r>
              <w:rPr>
                <w:rFonts w:hint="cs"/>
                <w:rtl/>
              </w:rPr>
              <w:t xml:space="preserve"> (ישנם שני קבועים נומריים שמוגדרים במחלקה לצורך זה)</w:t>
            </w:r>
          </w:p>
          <w:p w:rsidR="00E6207B" w:rsidRDefault="00E6207B" w:rsidP="00E6207B">
            <w:pPr>
              <w:pStyle w:val="ListParagraph"/>
              <w:numPr>
                <w:ilvl w:val="0"/>
                <w:numId w:val="13"/>
              </w:numPr>
              <w:rPr>
                <w:rtl/>
              </w:rPr>
            </w:pPr>
            <w:r>
              <w:rPr>
                <w:rFonts w:hint="cs"/>
                <w:rtl/>
              </w:rPr>
              <w:t>תוכן ההודעה</w:t>
            </w:r>
          </w:p>
        </w:tc>
      </w:tr>
      <w:tr w:rsidR="00E6207B" w:rsidTr="00E6207B">
        <w:tc>
          <w:tcPr>
            <w:tcW w:w="2318" w:type="dxa"/>
          </w:tcPr>
          <w:p w:rsidR="00E6207B" w:rsidRDefault="00D96B42" w:rsidP="00BB3377">
            <w:r>
              <w:t>sortMapByKey</w:t>
            </w:r>
          </w:p>
        </w:tc>
        <w:tc>
          <w:tcPr>
            <w:tcW w:w="6204" w:type="dxa"/>
          </w:tcPr>
          <w:p w:rsidR="00E6207B" w:rsidRDefault="003E6B92">
            <w:pPr>
              <w:rPr>
                <w:rtl/>
              </w:rPr>
              <w:pPrChange w:id="727" w:author="Michael" w:date="2013-09-16T00:44:00Z">
                <w:pPr>
                  <w:spacing w:after="200" w:line="276" w:lineRule="auto"/>
                </w:pPr>
              </w:pPrChange>
            </w:pPr>
            <w:r>
              <w:rPr>
                <w:rFonts w:hint="cs"/>
                <w:rtl/>
              </w:rPr>
              <w:t>המתודה מש</w:t>
            </w:r>
            <w:del w:id="728" w:author="Michael" w:date="2013-09-16T00:44:00Z">
              <w:r w:rsidDel="007F1C40">
                <w:rPr>
                  <w:rFonts w:hint="cs"/>
                  <w:rtl/>
                </w:rPr>
                <w:delText>ת</w:delText>
              </w:r>
            </w:del>
            <w:r>
              <w:rPr>
                <w:rFonts w:hint="cs"/>
                <w:rtl/>
              </w:rPr>
              <w:t>מש</w:t>
            </w:r>
            <w:ins w:id="729" w:author="Michael" w:date="2013-09-16T00:44:00Z">
              <w:r w:rsidR="007F1C40">
                <w:rPr>
                  <w:rFonts w:hint="cs"/>
                  <w:rtl/>
                </w:rPr>
                <w:t>ת</w:t>
              </w:r>
            </w:ins>
            <w:r>
              <w:rPr>
                <w:rFonts w:hint="cs"/>
                <w:rtl/>
              </w:rPr>
              <w:t xml:space="preserve"> למיון טבלאות שמציגות רשימת תוכניות, רשיונות וכ"ו.</w:t>
            </w:r>
          </w:p>
        </w:tc>
      </w:tr>
      <w:tr w:rsidR="00E6207B" w:rsidTr="00E6207B">
        <w:tc>
          <w:tcPr>
            <w:tcW w:w="2318" w:type="dxa"/>
          </w:tcPr>
          <w:p w:rsidR="00E6207B" w:rsidRDefault="003E6B92" w:rsidP="00BB3377">
            <w:r>
              <w:t>dateToCalendar</w:t>
            </w:r>
          </w:p>
        </w:tc>
        <w:tc>
          <w:tcPr>
            <w:tcW w:w="6204" w:type="dxa"/>
          </w:tcPr>
          <w:p w:rsidR="00E6207B" w:rsidRDefault="003E6B92" w:rsidP="00BB3377">
            <w:pPr>
              <w:rPr>
                <w:rtl/>
              </w:rPr>
            </w:pPr>
            <w:r>
              <w:rPr>
                <w:rFonts w:hint="cs"/>
                <w:rtl/>
              </w:rPr>
              <w:t xml:space="preserve">המתודה מבצעת המרה של אובייקט מסוג </w:t>
            </w:r>
            <w:r>
              <w:t>Date</w:t>
            </w:r>
            <w:r>
              <w:rPr>
                <w:rFonts w:hint="cs"/>
                <w:rtl/>
              </w:rPr>
              <w:t xml:space="preserve"> לאובייקט מסוג </w:t>
            </w:r>
            <w:r>
              <w:t>Calendar</w:t>
            </w:r>
            <w:r>
              <w:rPr>
                <w:rFonts w:hint="cs"/>
                <w:rtl/>
              </w:rPr>
              <w:t>.</w:t>
            </w:r>
          </w:p>
        </w:tc>
      </w:tr>
    </w:tbl>
    <w:p w:rsidR="00E6207B" w:rsidRPr="00E6207B" w:rsidRDefault="00E6207B" w:rsidP="00BB3377">
      <w:pPr>
        <w:rPr>
          <w:rtl/>
        </w:rPr>
      </w:pPr>
    </w:p>
    <w:p w:rsidR="00194659" w:rsidDel="0065278A" w:rsidRDefault="00194659" w:rsidP="00EE4CEC">
      <w:pPr>
        <w:rPr>
          <w:del w:id="730" w:author="Michael" w:date="2013-09-16T17:57:00Z"/>
          <w:rFonts w:asciiTheme="majorHAnsi" w:eastAsiaTheme="majorEastAsia" w:hAnsiTheme="majorHAnsi" w:cstheme="majorBidi"/>
          <w:b/>
          <w:bCs/>
          <w:color w:val="365F91" w:themeColor="accent1" w:themeShade="BF"/>
          <w:sz w:val="28"/>
          <w:szCs w:val="28"/>
          <w:rtl/>
        </w:rPr>
      </w:pPr>
    </w:p>
    <w:p w:rsidR="00194659" w:rsidDel="008644C6" w:rsidRDefault="00194659" w:rsidP="00EE4CEC">
      <w:pPr>
        <w:rPr>
          <w:del w:id="731" w:author="Michael" w:date="2013-09-16T01:07:00Z"/>
          <w:rFonts w:asciiTheme="majorHAnsi" w:eastAsiaTheme="majorEastAsia" w:hAnsiTheme="majorHAnsi" w:cstheme="majorBidi"/>
          <w:b/>
          <w:bCs/>
          <w:color w:val="365F91" w:themeColor="accent1" w:themeShade="BF"/>
          <w:sz w:val="28"/>
          <w:szCs w:val="28"/>
          <w:rtl/>
        </w:rPr>
      </w:pPr>
    </w:p>
    <w:p w:rsidR="00194659" w:rsidDel="008644C6" w:rsidRDefault="00194659" w:rsidP="00EE4CEC">
      <w:pPr>
        <w:rPr>
          <w:del w:id="732" w:author="Michael" w:date="2013-09-16T01:07:00Z"/>
          <w:rFonts w:asciiTheme="majorHAnsi" w:eastAsiaTheme="majorEastAsia" w:hAnsiTheme="majorHAnsi" w:cstheme="majorBidi"/>
          <w:b/>
          <w:bCs/>
          <w:color w:val="365F91" w:themeColor="accent1" w:themeShade="BF"/>
          <w:sz w:val="28"/>
          <w:szCs w:val="28"/>
          <w:rtl/>
        </w:rPr>
      </w:pPr>
    </w:p>
    <w:p w:rsidR="00194659" w:rsidDel="008644C6" w:rsidRDefault="00194659" w:rsidP="00EE4CEC">
      <w:pPr>
        <w:rPr>
          <w:del w:id="733" w:author="Michael" w:date="2013-09-16T01:07:00Z"/>
          <w:rFonts w:asciiTheme="majorHAnsi" w:eastAsiaTheme="majorEastAsia" w:hAnsiTheme="majorHAnsi" w:cstheme="majorBidi"/>
          <w:b/>
          <w:bCs/>
          <w:color w:val="365F91" w:themeColor="accent1" w:themeShade="BF"/>
          <w:sz w:val="28"/>
          <w:szCs w:val="28"/>
          <w:rtl/>
        </w:rPr>
      </w:pPr>
    </w:p>
    <w:p w:rsidR="00BB3377" w:rsidRDefault="00A27CF2" w:rsidP="00F50360">
      <w:pPr>
        <w:pStyle w:val="Heading2"/>
        <w:rPr>
          <w:rtl/>
        </w:rPr>
        <w:pPrChange w:id="734" w:author="Michael" w:date="2013-09-16T18:20:00Z">
          <w:pPr/>
        </w:pPrChange>
      </w:pPr>
      <w:bookmarkStart w:id="735" w:name="_Toc367133149"/>
      <w:r w:rsidRPr="00A27CF2">
        <w:rPr>
          <w:rFonts w:hint="cs"/>
          <w:rtl/>
        </w:rPr>
        <w:t xml:space="preserve">חבילה </w:t>
      </w:r>
      <w:r w:rsidRPr="00A27CF2">
        <w:t>com.licensebox.ui.converter</w:t>
      </w:r>
      <w:bookmarkEnd w:id="735"/>
    </w:p>
    <w:p w:rsidR="00194659" w:rsidRDefault="00194659" w:rsidP="00EE4CEC">
      <w:pPr>
        <w:rPr>
          <w:rtl/>
        </w:rPr>
      </w:pPr>
      <w:r>
        <w:rPr>
          <w:rFonts w:hint="cs"/>
          <w:rtl/>
        </w:rPr>
        <w:t>ה</w:t>
      </w:r>
      <w:r w:rsidR="00773158">
        <w:rPr>
          <w:rFonts w:hint="cs"/>
          <w:rtl/>
        </w:rPr>
        <w:t>חבילה מכילה מספר מחלקות שאחראיות להציג אובייקט כ-</w:t>
      </w:r>
      <w:r w:rsidR="00773158">
        <w:t>String</w:t>
      </w:r>
      <w:r w:rsidR="00773158">
        <w:rPr>
          <w:rFonts w:hint="cs"/>
          <w:rtl/>
        </w:rPr>
        <w:t xml:space="preserve"> והפוך.</w:t>
      </w:r>
      <w:r>
        <w:rPr>
          <w:rFonts w:hint="cs"/>
          <w:rtl/>
        </w:rPr>
        <w:t xml:space="preserve"> הם נמצאים בשימוש </w:t>
      </w:r>
      <w:ins w:id="736" w:author="Michael" w:date="2013-09-16T00:44:00Z">
        <w:r w:rsidR="007F1C40">
          <w:rPr>
            <w:rFonts w:hint="cs"/>
            <w:rtl/>
          </w:rPr>
          <w:t>ב-</w:t>
        </w:r>
        <w:r w:rsidR="007F1C40">
          <w:t>Facelets</w:t>
        </w:r>
        <w:r w:rsidR="007F1C40">
          <w:rPr>
            <w:rFonts w:hint="cs"/>
            <w:rtl/>
          </w:rPr>
          <w:t xml:space="preserve"> (</w:t>
        </w:r>
      </w:ins>
      <w:r>
        <w:rPr>
          <w:rFonts w:hint="cs"/>
          <w:rtl/>
        </w:rPr>
        <w:t xml:space="preserve">בקבצי </w:t>
      </w:r>
      <w:r>
        <w:t>xhtml</w:t>
      </w:r>
      <w:ins w:id="737" w:author="Michael" w:date="2013-09-16T00:45:00Z">
        <w:r w:rsidR="007F1C40">
          <w:rPr>
            <w:rFonts w:hint="cs"/>
            <w:rtl/>
          </w:rPr>
          <w:t>)</w:t>
        </w:r>
      </w:ins>
      <w:r>
        <w:rPr>
          <w:rFonts w:hint="cs"/>
          <w:rtl/>
        </w:rPr>
        <w:t xml:space="preserve"> כאשר נדרשת המרה בין אובייקט לבין ייצוג הטקסטואלי שלו</w:t>
      </w:r>
      <w:ins w:id="738" w:author="Michael" w:date="2013-09-16T18:10:00Z">
        <w:r w:rsidR="00F50360">
          <w:rPr>
            <w:rFonts w:hint="cs"/>
            <w:rtl/>
          </w:rPr>
          <w:t xml:space="preserve"> </w:t>
        </w:r>
      </w:ins>
      <w:ins w:id="739" w:author="Michael" w:date="2013-09-16T18:11:00Z">
        <w:r w:rsidR="00F50360">
          <w:rPr>
            <w:rtl/>
          </w:rPr>
          <w:t>–</w:t>
        </w:r>
      </w:ins>
      <w:ins w:id="740" w:author="Michael" w:date="2013-09-16T18:10:00Z">
        <w:r w:rsidR="00F50360">
          <w:rPr>
            <w:rFonts w:hint="cs"/>
            <w:rtl/>
          </w:rPr>
          <w:t xml:space="preserve"> הגדרה </w:t>
        </w:r>
      </w:ins>
      <w:ins w:id="741" w:author="Michael" w:date="2013-09-16T18:11:00Z">
        <w:r w:rsidR="00F50360">
          <w:rPr>
            <w:rFonts w:hint="cs"/>
            <w:rtl/>
          </w:rPr>
          <w:t>ב-</w:t>
        </w:r>
        <w:r w:rsidR="00F50360">
          <w:t>attribute</w:t>
        </w:r>
        <w:r w:rsidR="00F50360">
          <w:rPr>
            <w:rFonts w:hint="cs"/>
            <w:rtl/>
          </w:rPr>
          <w:t xml:space="preserve"> בשם </w:t>
        </w:r>
        <w:r w:rsidR="00F50360">
          <w:t>converter</w:t>
        </w:r>
        <w:r w:rsidR="00F50360">
          <w:rPr>
            <w:rFonts w:hint="cs"/>
            <w:rtl/>
          </w:rPr>
          <w:t xml:space="preserve"> בתגים תומכים</w:t>
        </w:r>
      </w:ins>
      <w:r>
        <w:rPr>
          <w:rFonts w:hint="cs"/>
          <w:rtl/>
        </w:rPr>
        <w:t xml:space="preserve">. </w:t>
      </w:r>
    </w:p>
    <w:p w:rsidR="00773158" w:rsidDel="00F50360" w:rsidRDefault="0065278A" w:rsidP="00F50360">
      <w:pPr>
        <w:rPr>
          <w:del w:id="742" w:author="Michael" w:date="2013-09-16T18:11:00Z"/>
          <w:rtl/>
        </w:rPr>
        <w:pPrChange w:id="743" w:author="Michael" w:date="2013-09-16T18:09:00Z">
          <w:pPr/>
        </w:pPrChange>
      </w:pPr>
      <w:ins w:id="744" w:author="Michael" w:date="2013-09-16T17:58:00Z">
        <w:r>
          <w:rPr>
            <w:rFonts w:hint="cs"/>
            <w:rtl/>
          </w:rPr>
          <w:lastRenderedPageBreak/>
          <w:t xml:space="preserve">המחלקות ממשות את </w:t>
        </w:r>
      </w:ins>
      <w:ins w:id="745" w:author="Michael" w:date="2013-09-16T18:09:00Z">
        <w:r w:rsidR="00F50360">
          <w:rPr>
            <w:rFonts w:hint="cs"/>
            <w:rtl/>
          </w:rPr>
          <w:t xml:space="preserve">הממשק </w:t>
        </w:r>
        <w:r w:rsidR="00F50360">
          <w:t>Converter</w:t>
        </w:r>
        <w:r w:rsidR="00F50360">
          <w:rPr>
            <w:rFonts w:hint="cs"/>
            <w:rtl/>
          </w:rPr>
          <w:t xml:space="preserve"> ואת הממשק </w:t>
        </w:r>
        <w:r w:rsidR="00F50360">
          <w:t>Serializable</w:t>
        </w:r>
        <w:r w:rsidR="00F50360">
          <w:rPr>
            <w:rFonts w:hint="cs"/>
            <w:rtl/>
          </w:rPr>
          <w:t>.</w:t>
        </w:r>
      </w:ins>
      <w:ins w:id="746" w:author="Michael" w:date="2013-09-16T17:58:00Z">
        <w:r>
          <w:rPr>
            <w:rFonts w:hint="cs"/>
            <w:rtl/>
          </w:rPr>
          <w:t xml:space="preserve"> </w:t>
        </w:r>
      </w:ins>
      <w:r w:rsidR="00194659">
        <w:rPr>
          <w:rFonts w:hint="cs"/>
          <w:rtl/>
        </w:rPr>
        <w:t xml:space="preserve">כל מחלקה מכילה שתי מתודות בלבד: </w:t>
      </w:r>
      <w:r w:rsidR="00194659">
        <w:t>getAsString</w:t>
      </w:r>
      <w:r w:rsidR="00194659">
        <w:rPr>
          <w:rFonts w:hint="cs"/>
          <w:rtl/>
        </w:rPr>
        <w:t xml:space="preserve"> ו-</w:t>
      </w:r>
      <w:r w:rsidR="00194659">
        <w:t>getAsObject</w:t>
      </w:r>
      <w:r w:rsidR="00194659">
        <w:rPr>
          <w:rFonts w:hint="cs"/>
          <w:rtl/>
        </w:rPr>
        <w:t>.</w:t>
      </w:r>
    </w:p>
    <w:p w:rsidR="00194659" w:rsidRDefault="00194659" w:rsidP="00F50360">
      <w:pPr>
        <w:rPr>
          <w:rFonts w:hint="cs"/>
          <w:rtl/>
        </w:rPr>
        <w:pPrChange w:id="747" w:author="Michael" w:date="2013-09-16T18:11:00Z">
          <w:pPr/>
        </w:pPrChange>
      </w:pPr>
    </w:p>
    <w:p w:rsidR="00194659" w:rsidRDefault="00194659" w:rsidP="00EE4CEC">
      <w:pPr>
        <w:rPr>
          <w:rtl/>
        </w:rPr>
      </w:pPr>
      <w:r>
        <w:rPr>
          <w:rFonts w:hint="cs"/>
          <w:rtl/>
        </w:rPr>
        <w:t>להלן רשימת המחלקות בחבילה:</w:t>
      </w:r>
    </w:p>
    <w:p w:rsidR="00194659" w:rsidRDefault="00194659" w:rsidP="00194659">
      <w:pPr>
        <w:pStyle w:val="ListParagraph"/>
        <w:numPr>
          <w:ilvl w:val="0"/>
          <w:numId w:val="14"/>
        </w:numPr>
        <w:rPr>
          <w:rtl/>
        </w:rPr>
      </w:pPr>
      <w:r w:rsidRPr="00194659">
        <w:t>AppRoleConverter</w:t>
      </w:r>
      <w:ins w:id="748" w:author="Michael" w:date="2013-09-16T18:10:00Z">
        <w:r w:rsidR="00F50360">
          <w:rPr>
            <w:rFonts w:hint="cs"/>
            <w:rtl/>
          </w:rPr>
          <w:t xml:space="preserve"> </w:t>
        </w:r>
        <w:r w:rsidR="00F50360">
          <w:rPr>
            <w:rtl/>
          </w:rPr>
          <w:t>–</w:t>
        </w:r>
        <w:r w:rsidR="00F50360">
          <w:rPr>
            <w:rFonts w:hint="cs"/>
            <w:rtl/>
          </w:rPr>
          <w:t xml:space="preserve"> ממירה אובייקט של </w:t>
        </w:r>
        <w:r w:rsidR="00F50360">
          <w:t>AppRole</w:t>
        </w:r>
        <w:r w:rsidR="00F50360">
          <w:rPr>
            <w:rFonts w:hint="cs"/>
            <w:rtl/>
          </w:rPr>
          <w:t xml:space="preserve"> לייצוג ה-</w:t>
        </w:r>
        <w:r w:rsidR="00F50360">
          <w:t>String</w:t>
        </w:r>
        <w:r w:rsidR="00F50360">
          <w:rPr>
            <w:rFonts w:hint="cs"/>
            <w:rtl/>
          </w:rPr>
          <w:t xml:space="preserve"> וההיפך</w:t>
        </w:r>
      </w:ins>
    </w:p>
    <w:p w:rsidR="00194659" w:rsidRDefault="00194659" w:rsidP="00194659">
      <w:pPr>
        <w:pStyle w:val="ListParagraph"/>
        <w:numPr>
          <w:ilvl w:val="0"/>
          <w:numId w:val="14"/>
        </w:numPr>
        <w:rPr>
          <w:rtl/>
        </w:rPr>
      </w:pPr>
      <w:r w:rsidRPr="00194659">
        <w:t>AppUserConverter</w:t>
      </w:r>
      <w:ins w:id="749" w:author="Michael" w:date="2013-09-16T18:11:00Z">
        <w:r w:rsidR="00F50360">
          <w:rPr>
            <w:rFonts w:hint="cs"/>
            <w:rtl/>
          </w:rPr>
          <w:t xml:space="preserve"> </w:t>
        </w:r>
        <w:r w:rsidR="00F50360">
          <w:rPr>
            <w:rtl/>
          </w:rPr>
          <w:t>–</w:t>
        </w:r>
        <w:r w:rsidR="00F50360">
          <w:rPr>
            <w:rFonts w:hint="cs"/>
            <w:rtl/>
          </w:rPr>
          <w:t xml:space="preserve"> ממירה אובייקט של </w:t>
        </w:r>
        <w:r w:rsidR="00F50360">
          <w:t>AppUser</w:t>
        </w:r>
      </w:ins>
      <w:ins w:id="750" w:author="Michael" w:date="2013-09-16T18:12:00Z">
        <w:r w:rsidR="00F50360">
          <w:rPr>
            <w:rFonts w:hint="cs"/>
            <w:rtl/>
          </w:rPr>
          <w:t xml:space="preserve"> ומציגה את ערך ה-</w:t>
        </w:r>
        <w:r w:rsidR="00F50360">
          <w:t>username</w:t>
        </w:r>
        <w:r w:rsidR="00F50360">
          <w:rPr>
            <w:rFonts w:hint="cs"/>
            <w:rtl/>
          </w:rPr>
          <w:t xml:space="preserve"> </w:t>
        </w:r>
      </w:ins>
    </w:p>
    <w:p w:rsidR="00194659" w:rsidRDefault="00194659" w:rsidP="00194659">
      <w:pPr>
        <w:pStyle w:val="ListParagraph"/>
        <w:numPr>
          <w:ilvl w:val="0"/>
          <w:numId w:val="14"/>
        </w:numPr>
        <w:rPr>
          <w:rtl/>
        </w:rPr>
      </w:pPr>
      <w:r w:rsidRPr="00194659">
        <w:t>PriceConverter</w:t>
      </w:r>
      <w:ins w:id="751" w:author="Michael" w:date="2013-09-16T18:10:00Z">
        <w:r w:rsidR="00F50360">
          <w:rPr>
            <w:rFonts w:hint="cs"/>
            <w:rtl/>
          </w:rPr>
          <w:t xml:space="preserve"> </w:t>
        </w:r>
      </w:ins>
      <w:ins w:id="752" w:author="Michael" w:date="2013-09-16T18:13:00Z">
        <w:r w:rsidR="00F50360">
          <w:rPr>
            <w:rtl/>
          </w:rPr>
          <w:t>–</w:t>
        </w:r>
      </w:ins>
      <w:ins w:id="753" w:author="Michael" w:date="2013-09-16T18:10:00Z">
        <w:r w:rsidR="00F50360">
          <w:rPr>
            <w:rFonts w:hint="cs"/>
            <w:rtl/>
          </w:rPr>
          <w:t xml:space="preserve"> </w:t>
        </w:r>
      </w:ins>
      <w:ins w:id="754" w:author="Michael" w:date="2013-09-16T18:13:00Z">
        <w:r w:rsidR="00F50360">
          <w:rPr>
            <w:rFonts w:hint="cs"/>
            <w:rtl/>
          </w:rPr>
          <w:t>ממירה את ערך ה-</w:t>
        </w:r>
        <w:r w:rsidR="00F50360">
          <w:t>price</w:t>
        </w:r>
        <w:r w:rsidR="00F50360">
          <w:rPr>
            <w:rFonts w:hint="cs"/>
            <w:rtl/>
          </w:rPr>
          <w:t xml:space="preserve"> מ-</w:t>
        </w:r>
        <w:r w:rsidR="00F50360">
          <w:t>String</w:t>
        </w:r>
        <w:r w:rsidR="00F50360">
          <w:rPr>
            <w:rFonts w:hint="cs"/>
            <w:rtl/>
          </w:rPr>
          <w:t xml:space="preserve"> ל-</w:t>
        </w:r>
        <w:r w:rsidR="00F50360">
          <w:t>BigDecimal</w:t>
        </w:r>
        <w:r w:rsidR="00F50360">
          <w:rPr>
            <w:rFonts w:hint="cs"/>
            <w:rtl/>
          </w:rPr>
          <w:t xml:space="preserve"> וזורקת שגיאה במידה וההמרה לא הצליחה</w:t>
        </w:r>
      </w:ins>
    </w:p>
    <w:p w:rsidR="00194659" w:rsidRDefault="00194659" w:rsidP="00194659">
      <w:pPr>
        <w:pStyle w:val="ListParagraph"/>
        <w:numPr>
          <w:ilvl w:val="0"/>
          <w:numId w:val="14"/>
        </w:numPr>
        <w:rPr>
          <w:rtl/>
        </w:rPr>
      </w:pPr>
      <w:r w:rsidRPr="00194659">
        <w:t>ProgramConverter</w:t>
      </w:r>
      <w:ins w:id="755" w:author="Michael" w:date="2013-09-16T18:13:00Z">
        <w:r w:rsidR="00F50360">
          <w:rPr>
            <w:rFonts w:hint="cs"/>
            <w:rtl/>
          </w:rPr>
          <w:t xml:space="preserve"> </w:t>
        </w:r>
      </w:ins>
      <w:ins w:id="756" w:author="Michael" w:date="2013-09-16T18:15:00Z">
        <w:r w:rsidR="00F50360">
          <w:rPr>
            <w:rtl/>
          </w:rPr>
          <w:t>–</w:t>
        </w:r>
      </w:ins>
      <w:ins w:id="757" w:author="Michael" w:date="2013-09-16T18:13:00Z">
        <w:r w:rsidR="00F50360">
          <w:rPr>
            <w:rFonts w:hint="cs"/>
            <w:rtl/>
          </w:rPr>
          <w:t xml:space="preserve"> </w:t>
        </w:r>
      </w:ins>
      <w:ins w:id="758" w:author="Michael" w:date="2013-09-16T18:14:00Z">
        <w:r w:rsidR="00F50360">
          <w:rPr>
            <w:rFonts w:hint="cs"/>
            <w:rtl/>
          </w:rPr>
          <w:t xml:space="preserve">ממירה </w:t>
        </w:r>
      </w:ins>
      <w:ins w:id="759" w:author="Michael" w:date="2013-09-16T18:15:00Z">
        <w:r w:rsidR="00F50360">
          <w:rPr>
            <w:rFonts w:hint="cs"/>
            <w:rtl/>
          </w:rPr>
          <w:t xml:space="preserve">בין שדה שם התוכנה והגרסה שלה לאובייקט מסוג </w:t>
        </w:r>
        <w:r w:rsidR="00F50360">
          <w:t>Program</w:t>
        </w:r>
        <w:r w:rsidR="00F50360">
          <w:rPr>
            <w:rFonts w:hint="cs"/>
            <w:rtl/>
          </w:rPr>
          <w:t xml:space="preserve"> וההיפך</w:t>
        </w:r>
      </w:ins>
    </w:p>
    <w:p w:rsidR="00194659" w:rsidRDefault="00194659" w:rsidP="00194659">
      <w:pPr>
        <w:pStyle w:val="ListParagraph"/>
        <w:numPr>
          <w:ilvl w:val="0"/>
          <w:numId w:val="14"/>
        </w:numPr>
        <w:rPr>
          <w:rtl/>
        </w:rPr>
      </w:pPr>
      <w:r w:rsidRPr="00194659">
        <w:t>ProgramIdConverter</w:t>
      </w:r>
      <w:ins w:id="760" w:author="Michael" w:date="2013-09-16T18:15:00Z">
        <w:r w:rsidR="00F50360">
          <w:rPr>
            <w:rFonts w:hint="cs"/>
            <w:rtl/>
          </w:rPr>
          <w:t xml:space="preserve"> </w:t>
        </w:r>
        <w:r w:rsidR="00F50360">
          <w:rPr>
            <w:rtl/>
          </w:rPr>
          <w:t>–</w:t>
        </w:r>
        <w:r w:rsidR="00F50360">
          <w:rPr>
            <w:rFonts w:hint="cs"/>
            <w:rtl/>
          </w:rPr>
          <w:t xml:space="preserve"> ממירה את ערך ה-</w:t>
        </w:r>
        <w:r w:rsidR="00F50360">
          <w:t>programId</w:t>
        </w:r>
        <w:r w:rsidR="00F50360">
          <w:rPr>
            <w:rFonts w:hint="cs"/>
            <w:rtl/>
          </w:rPr>
          <w:t xml:space="preserve"> מ-</w:t>
        </w:r>
      </w:ins>
      <w:ins w:id="761" w:author="Michael" w:date="2013-09-16T18:16:00Z">
        <w:r w:rsidR="00F50360">
          <w:t>String</w:t>
        </w:r>
        <w:r w:rsidR="00F50360">
          <w:rPr>
            <w:rFonts w:hint="cs"/>
            <w:rtl/>
          </w:rPr>
          <w:t xml:space="preserve"> ל-</w:t>
        </w:r>
        <w:r w:rsidR="00F50360">
          <w:t>Integer</w:t>
        </w:r>
        <w:r w:rsidR="00F50360">
          <w:rPr>
            <w:rFonts w:hint="cs"/>
            <w:rtl/>
          </w:rPr>
          <w:t xml:space="preserve"> וזורקת שגיאה במידה וההמרה לא הצליחה</w:t>
        </w:r>
      </w:ins>
    </w:p>
    <w:p w:rsidR="00194659" w:rsidRDefault="00194659" w:rsidP="00194659">
      <w:pPr>
        <w:pStyle w:val="ListParagraph"/>
        <w:numPr>
          <w:ilvl w:val="0"/>
          <w:numId w:val="14"/>
        </w:numPr>
        <w:rPr>
          <w:rtl/>
        </w:rPr>
      </w:pPr>
      <w:r w:rsidRPr="00194659">
        <w:t>TeamConverter</w:t>
      </w:r>
      <w:ins w:id="762" w:author="Michael" w:date="2013-09-16T18:16:00Z">
        <w:r w:rsidR="00F50360">
          <w:rPr>
            <w:rFonts w:hint="cs"/>
            <w:rtl/>
          </w:rPr>
          <w:t xml:space="preserve"> </w:t>
        </w:r>
        <w:r w:rsidR="00F50360">
          <w:rPr>
            <w:rtl/>
          </w:rPr>
          <w:t>–</w:t>
        </w:r>
        <w:r w:rsidR="00F50360">
          <w:rPr>
            <w:rFonts w:hint="cs"/>
            <w:rtl/>
          </w:rPr>
          <w:t xml:space="preserve"> ממירה אובייקט של </w:t>
        </w:r>
        <w:r w:rsidR="00F50360">
          <w:t>Team</w:t>
        </w:r>
        <w:r w:rsidR="00F50360">
          <w:rPr>
            <w:rFonts w:hint="cs"/>
            <w:rtl/>
          </w:rPr>
          <w:t xml:space="preserve"> לייצוג ה-</w:t>
        </w:r>
        <w:r w:rsidR="00F50360">
          <w:t>String</w:t>
        </w:r>
        <w:r w:rsidR="00F50360">
          <w:rPr>
            <w:rFonts w:hint="cs"/>
            <w:rtl/>
          </w:rPr>
          <w:t xml:space="preserve"> וההיפך</w:t>
        </w:r>
      </w:ins>
    </w:p>
    <w:p w:rsidR="00194659" w:rsidRDefault="00194659" w:rsidP="00194659">
      <w:pPr>
        <w:pStyle w:val="ListParagraph"/>
        <w:numPr>
          <w:ilvl w:val="0"/>
          <w:numId w:val="14"/>
        </w:numPr>
        <w:rPr>
          <w:rtl/>
        </w:rPr>
      </w:pPr>
      <w:r w:rsidRPr="00194659">
        <w:t>TeamIdConverter</w:t>
      </w:r>
      <w:ins w:id="763" w:author="Michael" w:date="2013-09-16T18:16:00Z">
        <w:r w:rsidR="00F50360">
          <w:rPr>
            <w:rFonts w:hint="cs"/>
            <w:rtl/>
          </w:rPr>
          <w:t xml:space="preserve"> </w:t>
        </w:r>
        <w:r w:rsidR="00F50360">
          <w:rPr>
            <w:rtl/>
          </w:rPr>
          <w:t>–</w:t>
        </w:r>
        <w:r w:rsidR="00F50360">
          <w:rPr>
            <w:rFonts w:hint="cs"/>
            <w:rtl/>
          </w:rPr>
          <w:t xml:space="preserve"> ממירה את ערך ה-</w:t>
        </w:r>
        <w:r w:rsidR="00F50360">
          <w:t>teamId</w:t>
        </w:r>
      </w:ins>
      <w:ins w:id="764" w:author="Michael" w:date="2013-09-16T18:17:00Z">
        <w:r w:rsidR="00F50360">
          <w:rPr>
            <w:rFonts w:hint="cs"/>
            <w:rtl/>
          </w:rPr>
          <w:t xml:space="preserve"> מ-</w:t>
        </w:r>
        <w:r w:rsidR="00F50360">
          <w:t>String</w:t>
        </w:r>
        <w:r w:rsidR="00F50360">
          <w:rPr>
            <w:rFonts w:hint="cs"/>
            <w:rtl/>
          </w:rPr>
          <w:t xml:space="preserve"> ל-</w:t>
        </w:r>
        <w:r w:rsidR="00F50360">
          <w:t>Integer</w:t>
        </w:r>
        <w:r w:rsidR="00F50360">
          <w:rPr>
            <w:rFonts w:hint="cs"/>
            <w:rtl/>
          </w:rPr>
          <w:t xml:space="preserve"> וזורקת שגיאה במידה וההמרה לא הצליחה</w:t>
        </w:r>
      </w:ins>
    </w:p>
    <w:p w:rsidR="00EE4CEC" w:rsidRDefault="00EE4CEC" w:rsidP="00EE4CEC"/>
    <w:p w:rsidR="0012239F" w:rsidRDefault="0012239F" w:rsidP="0012239F">
      <w:pPr>
        <w:pStyle w:val="ListParagraph"/>
      </w:pPr>
    </w:p>
    <w:p w:rsidR="0012239F" w:rsidRDefault="0012239F" w:rsidP="0012239F">
      <w:pPr>
        <w:pStyle w:val="ListParagraph"/>
      </w:pPr>
    </w:p>
    <w:p w:rsidR="0012239F" w:rsidRPr="00F52630" w:rsidRDefault="0012239F" w:rsidP="008A3182">
      <w:pPr>
        <w:rPr>
          <w:rFonts w:asciiTheme="majorHAnsi" w:eastAsiaTheme="majorEastAsia" w:hAnsiTheme="majorHAnsi" w:cstheme="majorBidi"/>
          <w:b/>
          <w:bCs/>
          <w:color w:val="365F91" w:themeColor="accent1" w:themeShade="BF"/>
          <w:sz w:val="28"/>
          <w:szCs w:val="28"/>
          <w:rtl/>
        </w:rPr>
      </w:pPr>
    </w:p>
    <w:sectPr w:rsidR="0012239F" w:rsidRPr="00F52630" w:rsidSect="00596456">
      <w:footerReference w:type="default" r:id="rId16"/>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169" w:rsidRDefault="00363169" w:rsidP="002D0B75">
      <w:pPr>
        <w:spacing w:after="0" w:line="240" w:lineRule="auto"/>
      </w:pPr>
      <w:r>
        <w:separator/>
      </w:r>
    </w:p>
  </w:endnote>
  <w:endnote w:type="continuationSeparator" w:id="0">
    <w:p w:rsidR="00363169" w:rsidRDefault="00363169" w:rsidP="002D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765" w:author="Michael" w:date="2013-09-16T18:23:00Z"/>
  <w:sdt>
    <w:sdtPr>
      <w:rPr>
        <w:rtl/>
      </w:rPr>
      <w:id w:val="-2014526188"/>
      <w:docPartObj>
        <w:docPartGallery w:val="Page Numbers (Bottom of Page)"/>
        <w:docPartUnique/>
      </w:docPartObj>
    </w:sdtPr>
    <w:sdtContent>
      <w:customXmlInsRangeEnd w:id="765"/>
      <w:p w:rsidR="002D0B75" w:rsidRDefault="002D0B75">
        <w:pPr>
          <w:pStyle w:val="Footer"/>
          <w:jc w:val="center"/>
          <w:rPr>
            <w:ins w:id="766" w:author="Michael" w:date="2013-09-16T18:23:00Z"/>
          </w:rPr>
        </w:pPr>
        <w:ins w:id="767" w:author="Michael" w:date="2013-09-16T18:23:00Z">
          <w:r>
            <w:fldChar w:fldCharType="begin"/>
          </w:r>
          <w:r>
            <w:instrText xml:space="preserve"> PAGE   \* MERGEFORMAT </w:instrText>
          </w:r>
          <w:r>
            <w:fldChar w:fldCharType="separate"/>
          </w:r>
        </w:ins>
        <w:r w:rsidR="009D5315">
          <w:rPr>
            <w:noProof/>
            <w:rtl/>
          </w:rPr>
          <w:t>11</w:t>
        </w:r>
        <w:ins w:id="768" w:author="Michael" w:date="2013-09-16T18:23:00Z">
          <w:r>
            <w:rPr>
              <w:noProof/>
            </w:rPr>
            <w:fldChar w:fldCharType="end"/>
          </w:r>
        </w:ins>
      </w:p>
      <w:customXmlInsRangeStart w:id="769" w:author="Michael" w:date="2013-09-16T18:23:00Z"/>
    </w:sdtContent>
  </w:sdt>
  <w:customXmlInsRangeEnd w:id="769"/>
  <w:p w:rsidR="002D0B75" w:rsidRDefault="002D0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169" w:rsidRDefault="00363169" w:rsidP="002D0B75">
      <w:pPr>
        <w:spacing w:after="0" w:line="240" w:lineRule="auto"/>
      </w:pPr>
      <w:r>
        <w:separator/>
      </w:r>
    </w:p>
  </w:footnote>
  <w:footnote w:type="continuationSeparator" w:id="0">
    <w:p w:rsidR="00363169" w:rsidRDefault="00363169" w:rsidP="002D0B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315"/>
    <w:multiLevelType w:val="hybridMultilevel"/>
    <w:tmpl w:val="F5A68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D369A"/>
    <w:multiLevelType w:val="hybridMultilevel"/>
    <w:tmpl w:val="FC5C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0068A"/>
    <w:multiLevelType w:val="hybridMultilevel"/>
    <w:tmpl w:val="0B08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43BD6"/>
    <w:multiLevelType w:val="hybridMultilevel"/>
    <w:tmpl w:val="6956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776498"/>
    <w:multiLevelType w:val="hybridMultilevel"/>
    <w:tmpl w:val="EE4A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E501B"/>
    <w:multiLevelType w:val="hybridMultilevel"/>
    <w:tmpl w:val="E842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C28A6"/>
    <w:multiLevelType w:val="hybridMultilevel"/>
    <w:tmpl w:val="5FCA3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8C6597"/>
    <w:multiLevelType w:val="hybridMultilevel"/>
    <w:tmpl w:val="5654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83369"/>
    <w:multiLevelType w:val="hybridMultilevel"/>
    <w:tmpl w:val="F586B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D1417"/>
    <w:multiLevelType w:val="hybridMultilevel"/>
    <w:tmpl w:val="B47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697AD2"/>
    <w:multiLevelType w:val="hybridMultilevel"/>
    <w:tmpl w:val="16C6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F27D7C"/>
    <w:multiLevelType w:val="hybridMultilevel"/>
    <w:tmpl w:val="DA7E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024B18"/>
    <w:multiLevelType w:val="hybridMultilevel"/>
    <w:tmpl w:val="2504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945F23"/>
    <w:multiLevelType w:val="hybridMultilevel"/>
    <w:tmpl w:val="2EE6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2"/>
  </w:num>
  <w:num w:numId="5">
    <w:abstractNumId w:val="9"/>
  </w:num>
  <w:num w:numId="6">
    <w:abstractNumId w:val="6"/>
  </w:num>
  <w:num w:numId="7">
    <w:abstractNumId w:val="13"/>
  </w:num>
  <w:num w:numId="8">
    <w:abstractNumId w:val="8"/>
  </w:num>
  <w:num w:numId="9">
    <w:abstractNumId w:val="3"/>
  </w:num>
  <w:num w:numId="10">
    <w:abstractNumId w:val="10"/>
  </w:num>
  <w:num w:numId="11">
    <w:abstractNumId w:val="5"/>
  </w:num>
  <w:num w:numId="12">
    <w:abstractNumId w:val="1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56"/>
    <w:rsid w:val="00004705"/>
    <w:rsid w:val="00010F4C"/>
    <w:rsid w:val="00012AF7"/>
    <w:rsid w:val="00020C81"/>
    <w:rsid w:val="00025374"/>
    <w:rsid w:val="00026C3E"/>
    <w:rsid w:val="00027A4F"/>
    <w:rsid w:val="000317B3"/>
    <w:rsid w:val="000332BA"/>
    <w:rsid w:val="0003751F"/>
    <w:rsid w:val="000404CD"/>
    <w:rsid w:val="00042735"/>
    <w:rsid w:val="00046E1A"/>
    <w:rsid w:val="0005001D"/>
    <w:rsid w:val="0005267D"/>
    <w:rsid w:val="0005352E"/>
    <w:rsid w:val="00054C56"/>
    <w:rsid w:val="000612D1"/>
    <w:rsid w:val="00061DD6"/>
    <w:rsid w:val="00064FC8"/>
    <w:rsid w:val="00072909"/>
    <w:rsid w:val="0007392F"/>
    <w:rsid w:val="00077E72"/>
    <w:rsid w:val="000830C3"/>
    <w:rsid w:val="000857FE"/>
    <w:rsid w:val="00085B22"/>
    <w:rsid w:val="00091396"/>
    <w:rsid w:val="00092DDD"/>
    <w:rsid w:val="000932AB"/>
    <w:rsid w:val="000970AA"/>
    <w:rsid w:val="000A081F"/>
    <w:rsid w:val="000A314C"/>
    <w:rsid w:val="000A3E66"/>
    <w:rsid w:val="000A58B8"/>
    <w:rsid w:val="000A61B4"/>
    <w:rsid w:val="000A70AF"/>
    <w:rsid w:val="000B0882"/>
    <w:rsid w:val="000B1A9A"/>
    <w:rsid w:val="000B2539"/>
    <w:rsid w:val="000B7DAC"/>
    <w:rsid w:val="000C0E00"/>
    <w:rsid w:val="000C16AD"/>
    <w:rsid w:val="000C2812"/>
    <w:rsid w:val="000C3124"/>
    <w:rsid w:val="000D2E3D"/>
    <w:rsid w:val="000D6D8C"/>
    <w:rsid w:val="000E0533"/>
    <w:rsid w:val="000E2DFE"/>
    <w:rsid w:val="000F0FF1"/>
    <w:rsid w:val="000F4530"/>
    <w:rsid w:val="000F5951"/>
    <w:rsid w:val="00100EA0"/>
    <w:rsid w:val="001039BC"/>
    <w:rsid w:val="00105941"/>
    <w:rsid w:val="00111321"/>
    <w:rsid w:val="001130CA"/>
    <w:rsid w:val="00114C91"/>
    <w:rsid w:val="00120DC8"/>
    <w:rsid w:val="0012239F"/>
    <w:rsid w:val="00125004"/>
    <w:rsid w:val="00126738"/>
    <w:rsid w:val="001307A1"/>
    <w:rsid w:val="00131563"/>
    <w:rsid w:val="001326B1"/>
    <w:rsid w:val="00134501"/>
    <w:rsid w:val="00135FB6"/>
    <w:rsid w:val="00136E04"/>
    <w:rsid w:val="00137E7E"/>
    <w:rsid w:val="00144535"/>
    <w:rsid w:val="0014696F"/>
    <w:rsid w:val="0014792A"/>
    <w:rsid w:val="0015740B"/>
    <w:rsid w:val="001613DD"/>
    <w:rsid w:val="0016523A"/>
    <w:rsid w:val="001654AF"/>
    <w:rsid w:val="00170D9C"/>
    <w:rsid w:val="00175626"/>
    <w:rsid w:val="00176351"/>
    <w:rsid w:val="00180CB9"/>
    <w:rsid w:val="00181847"/>
    <w:rsid w:val="0018212D"/>
    <w:rsid w:val="0018287C"/>
    <w:rsid w:val="00183DFB"/>
    <w:rsid w:val="00185647"/>
    <w:rsid w:val="0019388D"/>
    <w:rsid w:val="00194659"/>
    <w:rsid w:val="00197044"/>
    <w:rsid w:val="001A138A"/>
    <w:rsid w:val="001A1493"/>
    <w:rsid w:val="001A4E8E"/>
    <w:rsid w:val="001A62F1"/>
    <w:rsid w:val="001A6429"/>
    <w:rsid w:val="001A696C"/>
    <w:rsid w:val="001A716F"/>
    <w:rsid w:val="001B49C4"/>
    <w:rsid w:val="001B6B1E"/>
    <w:rsid w:val="001C63CC"/>
    <w:rsid w:val="001D60A6"/>
    <w:rsid w:val="001E20B1"/>
    <w:rsid w:val="001E2253"/>
    <w:rsid w:val="001E2CEC"/>
    <w:rsid w:val="001E5C60"/>
    <w:rsid w:val="001E7A7E"/>
    <w:rsid w:val="001F2277"/>
    <w:rsid w:val="001F3131"/>
    <w:rsid w:val="001F7885"/>
    <w:rsid w:val="001F7E29"/>
    <w:rsid w:val="002001A4"/>
    <w:rsid w:val="00201996"/>
    <w:rsid w:val="00203D38"/>
    <w:rsid w:val="00204061"/>
    <w:rsid w:val="00204393"/>
    <w:rsid w:val="0020554C"/>
    <w:rsid w:val="002112F0"/>
    <w:rsid w:val="00213720"/>
    <w:rsid w:val="00213DAC"/>
    <w:rsid w:val="00215AC6"/>
    <w:rsid w:val="00215E50"/>
    <w:rsid w:val="00216E4A"/>
    <w:rsid w:val="002214F7"/>
    <w:rsid w:val="002215DD"/>
    <w:rsid w:val="00221C36"/>
    <w:rsid w:val="0022208B"/>
    <w:rsid w:val="00222233"/>
    <w:rsid w:val="0022325E"/>
    <w:rsid w:val="0022385F"/>
    <w:rsid w:val="0022388D"/>
    <w:rsid w:val="0022391C"/>
    <w:rsid w:val="0022643F"/>
    <w:rsid w:val="002325E1"/>
    <w:rsid w:val="00232A6A"/>
    <w:rsid w:val="00232AB2"/>
    <w:rsid w:val="00233C25"/>
    <w:rsid w:val="002344A4"/>
    <w:rsid w:val="002367E1"/>
    <w:rsid w:val="00236DDB"/>
    <w:rsid w:val="00243F47"/>
    <w:rsid w:val="00245420"/>
    <w:rsid w:val="00246756"/>
    <w:rsid w:val="00252BAB"/>
    <w:rsid w:val="00254099"/>
    <w:rsid w:val="00262147"/>
    <w:rsid w:val="00262A2E"/>
    <w:rsid w:val="002631F6"/>
    <w:rsid w:val="0026465D"/>
    <w:rsid w:val="0026527E"/>
    <w:rsid w:val="002666C0"/>
    <w:rsid w:val="00271126"/>
    <w:rsid w:val="002713D4"/>
    <w:rsid w:val="002720A2"/>
    <w:rsid w:val="00275E54"/>
    <w:rsid w:val="002821ED"/>
    <w:rsid w:val="0028282C"/>
    <w:rsid w:val="00290ADC"/>
    <w:rsid w:val="00294781"/>
    <w:rsid w:val="00295491"/>
    <w:rsid w:val="0029669B"/>
    <w:rsid w:val="00297429"/>
    <w:rsid w:val="002975F1"/>
    <w:rsid w:val="002A2936"/>
    <w:rsid w:val="002A518A"/>
    <w:rsid w:val="002A7650"/>
    <w:rsid w:val="002A7C2E"/>
    <w:rsid w:val="002B05E4"/>
    <w:rsid w:val="002B32F5"/>
    <w:rsid w:val="002B567C"/>
    <w:rsid w:val="002C54C2"/>
    <w:rsid w:val="002C653E"/>
    <w:rsid w:val="002C6573"/>
    <w:rsid w:val="002D0B75"/>
    <w:rsid w:val="002D179F"/>
    <w:rsid w:val="002D39D5"/>
    <w:rsid w:val="002D43C4"/>
    <w:rsid w:val="002D79BB"/>
    <w:rsid w:val="002E26AB"/>
    <w:rsid w:val="002E2964"/>
    <w:rsid w:val="002E30E5"/>
    <w:rsid w:val="002E3C42"/>
    <w:rsid w:val="002E5E52"/>
    <w:rsid w:val="002F58A4"/>
    <w:rsid w:val="00301CAC"/>
    <w:rsid w:val="00301F06"/>
    <w:rsid w:val="003035A6"/>
    <w:rsid w:val="0030398A"/>
    <w:rsid w:val="00305FBE"/>
    <w:rsid w:val="0031656E"/>
    <w:rsid w:val="00317031"/>
    <w:rsid w:val="003231F9"/>
    <w:rsid w:val="00330514"/>
    <w:rsid w:val="003335E9"/>
    <w:rsid w:val="00336B5F"/>
    <w:rsid w:val="00336BC8"/>
    <w:rsid w:val="00336E66"/>
    <w:rsid w:val="0034438F"/>
    <w:rsid w:val="003479F5"/>
    <w:rsid w:val="00355328"/>
    <w:rsid w:val="0035532D"/>
    <w:rsid w:val="00355882"/>
    <w:rsid w:val="00355CA2"/>
    <w:rsid w:val="00363169"/>
    <w:rsid w:val="0036544D"/>
    <w:rsid w:val="003661C6"/>
    <w:rsid w:val="00366E13"/>
    <w:rsid w:val="00371D9A"/>
    <w:rsid w:val="0037392F"/>
    <w:rsid w:val="00377BE9"/>
    <w:rsid w:val="00377CFE"/>
    <w:rsid w:val="003804CD"/>
    <w:rsid w:val="00380CFE"/>
    <w:rsid w:val="0038315F"/>
    <w:rsid w:val="00383A11"/>
    <w:rsid w:val="003873F7"/>
    <w:rsid w:val="00387B2A"/>
    <w:rsid w:val="0039191D"/>
    <w:rsid w:val="00391938"/>
    <w:rsid w:val="0039247A"/>
    <w:rsid w:val="00393409"/>
    <w:rsid w:val="003A0407"/>
    <w:rsid w:val="003B39F9"/>
    <w:rsid w:val="003B48C7"/>
    <w:rsid w:val="003C1355"/>
    <w:rsid w:val="003D063E"/>
    <w:rsid w:val="003D205B"/>
    <w:rsid w:val="003D41F3"/>
    <w:rsid w:val="003E1EDF"/>
    <w:rsid w:val="003E331E"/>
    <w:rsid w:val="003E6B92"/>
    <w:rsid w:val="003E6D12"/>
    <w:rsid w:val="003E6F61"/>
    <w:rsid w:val="003E71CC"/>
    <w:rsid w:val="003F1929"/>
    <w:rsid w:val="0040154D"/>
    <w:rsid w:val="004027CA"/>
    <w:rsid w:val="00403374"/>
    <w:rsid w:val="0040692D"/>
    <w:rsid w:val="00410EAE"/>
    <w:rsid w:val="00413E59"/>
    <w:rsid w:val="004143D7"/>
    <w:rsid w:val="00417053"/>
    <w:rsid w:val="00417A7D"/>
    <w:rsid w:val="00417FE8"/>
    <w:rsid w:val="00420BDA"/>
    <w:rsid w:val="00421CB8"/>
    <w:rsid w:val="0042459E"/>
    <w:rsid w:val="00427FB2"/>
    <w:rsid w:val="00431F29"/>
    <w:rsid w:val="00434CEB"/>
    <w:rsid w:val="004358D6"/>
    <w:rsid w:val="00440D51"/>
    <w:rsid w:val="004418A1"/>
    <w:rsid w:val="004440B3"/>
    <w:rsid w:val="00445573"/>
    <w:rsid w:val="00445847"/>
    <w:rsid w:val="0044639F"/>
    <w:rsid w:val="00447484"/>
    <w:rsid w:val="004479BE"/>
    <w:rsid w:val="004516F4"/>
    <w:rsid w:val="00452945"/>
    <w:rsid w:val="00453BAC"/>
    <w:rsid w:val="00455216"/>
    <w:rsid w:val="00455DD6"/>
    <w:rsid w:val="004605BC"/>
    <w:rsid w:val="004607B7"/>
    <w:rsid w:val="00460E44"/>
    <w:rsid w:val="004630FC"/>
    <w:rsid w:val="00466FFD"/>
    <w:rsid w:val="00467C03"/>
    <w:rsid w:val="00471A77"/>
    <w:rsid w:val="004733DC"/>
    <w:rsid w:val="004807F3"/>
    <w:rsid w:val="00480B1A"/>
    <w:rsid w:val="00487BF8"/>
    <w:rsid w:val="00492688"/>
    <w:rsid w:val="00492F49"/>
    <w:rsid w:val="004940F6"/>
    <w:rsid w:val="00494CC1"/>
    <w:rsid w:val="00496A75"/>
    <w:rsid w:val="004A2B0B"/>
    <w:rsid w:val="004A39A2"/>
    <w:rsid w:val="004A3B84"/>
    <w:rsid w:val="004B0702"/>
    <w:rsid w:val="004B3AD0"/>
    <w:rsid w:val="004B58D4"/>
    <w:rsid w:val="004B59F6"/>
    <w:rsid w:val="004C0375"/>
    <w:rsid w:val="004C171A"/>
    <w:rsid w:val="004C400E"/>
    <w:rsid w:val="004C6DCE"/>
    <w:rsid w:val="004D0D45"/>
    <w:rsid w:val="004D54A7"/>
    <w:rsid w:val="004D54F5"/>
    <w:rsid w:val="004D70C2"/>
    <w:rsid w:val="004E0E41"/>
    <w:rsid w:val="004E4591"/>
    <w:rsid w:val="004E65DF"/>
    <w:rsid w:val="004E691F"/>
    <w:rsid w:val="004E7106"/>
    <w:rsid w:val="004F1D6F"/>
    <w:rsid w:val="004F3DD4"/>
    <w:rsid w:val="004F627D"/>
    <w:rsid w:val="004F7B05"/>
    <w:rsid w:val="00500368"/>
    <w:rsid w:val="0050336D"/>
    <w:rsid w:val="0051394C"/>
    <w:rsid w:val="0051416E"/>
    <w:rsid w:val="00514E49"/>
    <w:rsid w:val="00517BAC"/>
    <w:rsid w:val="005202BF"/>
    <w:rsid w:val="00520521"/>
    <w:rsid w:val="0052208C"/>
    <w:rsid w:val="00526D08"/>
    <w:rsid w:val="005310F0"/>
    <w:rsid w:val="00536F4F"/>
    <w:rsid w:val="00537482"/>
    <w:rsid w:val="0054625A"/>
    <w:rsid w:val="0055037F"/>
    <w:rsid w:val="005521EF"/>
    <w:rsid w:val="00553F2F"/>
    <w:rsid w:val="00555AF8"/>
    <w:rsid w:val="00562162"/>
    <w:rsid w:val="00564DC6"/>
    <w:rsid w:val="00565B5A"/>
    <w:rsid w:val="00567A9A"/>
    <w:rsid w:val="00570525"/>
    <w:rsid w:val="00570847"/>
    <w:rsid w:val="0057253E"/>
    <w:rsid w:val="00572FD3"/>
    <w:rsid w:val="00573B5B"/>
    <w:rsid w:val="00576040"/>
    <w:rsid w:val="00577E32"/>
    <w:rsid w:val="005804FD"/>
    <w:rsid w:val="0058264C"/>
    <w:rsid w:val="00582CAA"/>
    <w:rsid w:val="00584EB6"/>
    <w:rsid w:val="00586B52"/>
    <w:rsid w:val="005871DB"/>
    <w:rsid w:val="0059365F"/>
    <w:rsid w:val="00596456"/>
    <w:rsid w:val="00596759"/>
    <w:rsid w:val="00597674"/>
    <w:rsid w:val="005A12D4"/>
    <w:rsid w:val="005A5C77"/>
    <w:rsid w:val="005B0AD1"/>
    <w:rsid w:val="005B2AB2"/>
    <w:rsid w:val="005B671E"/>
    <w:rsid w:val="005B7084"/>
    <w:rsid w:val="005C065A"/>
    <w:rsid w:val="005C175C"/>
    <w:rsid w:val="005C214C"/>
    <w:rsid w:val="005C29D7"/>
    <w:rsid w:val="005C2E5E"/>
    <w:rsid w:val="005C2ECD"/>
    <w:rsid w:val="005C431A"/>
    <w:rsid w:val="005D00EC"/>
    <w:rsid w:val="005D099E"/>
    <w:rsid w:val="005D497F"/>
    <w:rsid w:val="005D49EA"/>
    <w:rsid w:val="005D506B"/>
    <w:rsid w:val="005D7DA5"/>
    <w:rsid w:val="005E4875"/>
    <w:rsid w:val="005E7979"/>
    <w:rsid w:val="005E7D65"/>
    <w:rsid w:val="005F074C"/>
    <w:rsid w:val="005F1FCA"/>
    <w:rsid w:val="005F2111"/>
    <w:rsid w:val="005F4780"/>
    <w:rsid w:val="005F5EE2"/>
    <w:rsid w:val="005F7FF2"/>
    <w:rsid w:val="00601904"/>
    <w:rsid w:val="006048E7"/>
    <w:rsid w:val="0060534F"/>
    <w:rsid w:val="00607CAC"/>
    <w:rsid w:val="00610335"/>
    <w:rsid w:val="0061233C"/>
    <w:rsid w:val="00612633"/>
    <w:rsid w:val="00612791"/>
    <w:rsid w:val="0061279E"/>
    <w:rsid w:val="00612B66"/>
    <w:rsid w:val="0061478A"/>
    <w:rsid w:val="00615C57"/>
    <w:rsid w:val="00616AA4"/>
    <w:rsid w:val="006172AB"/>
    <w:rsid w:val="00617C34"/>
    <w:rsid w:val="00620E80"/>
    <w:rsid w:val="00623F4E"/>
    <w:rsid w:val="00625E49"/>
    <w:rsid w:val="00632570"/>
    <w:rsid w:val="00634462"/>
    <w:rsid w:val="006348BC"/>
    <w:rsid w:val="0063575B"/>
    <w:rsid w:val="00636BFB"/>
    <w:rsid w:val="006400A5"/>
    <w:rsid w:val="00642034"/>
    <w:rsid w:val="00642DC8"/>
    <w:rsid w:val="006461A1"/>
    <w:rsid w:val="00650718"/>
    <w:rsid w:val="0065278A"/>
    <w:rsid w:val="00653D03"/>
    <w:rsid w:val="00654C2A"/>
    <w:rsid w:val="006562DE"/>
    <w:rsid w:val="00657343"/>
    <w:rsid w:val="00662F7A"/>
    <w:rsid w:val="00664B78"/>
    <w:rsid w:val="00664B99"/>
    <w:rsid w:val="00666619"/>
    <w:rsid w:val="00666820"/>
    <w:rsid w:val="00680588"/>
    <w:rsid w:val="00680A1B"/>
    <w:rsid w:val="00684023"/>
    <w:rsid w:val="0069314D"/>
    <w:rsid w:val="006954D4"/>
    <w:rsid w:val="006970F7"/>
    <w:rsid w:val="006A2D72"/>
    <w:rsid w:val="006A31A9"/>
    <w:rsid w:val="006A4BC1"/>
    <w:rsid w:val="006B2B75"/>
    <w:rsid w:val="006B712B"/>
    <w:rsid w:val="006C218A"/>
    <w:rsid w:val="006C275B"/>
    <w:rsid w:val="006C63AA"/>
    <w:rsid w:val="006C7097"/>
    <w:rsid w:val="006C784F"/>
    <w:rsid w:val="006D3A6C"/>
    <w:rsid w:val="006D3F0B"/>
    <w:rsid w:val="006E078C"/>
    <w:rsid w:val="006E1880"/>
    <w:rsid w:val="006E2B1E"/>
    <w:rsid w:val="006E59CB"/>
    <w:rsid w:val="006F0C83"/>
    <w:rsid w:val="006F31D0"/>
    <w:rsid w:val="006F5963"/>
    <w:rsid w:val="007008EB"/>
    <w:rsid w:val="007031F2"/>
    <w:rsid w:val="00704049"/>
    <w:rsid w:val="00705620"/>
    <w:rsid w:val="0070609B"/>
    <w:rsid w:val="007060CB"/>
    <w:rsid w:val="00711448"/>
    <w:rsid w:val="00711715"/>
    <w:rsid w:val="007118F8"/>
    <w:rsid w:val="00713A9B"/>
    <w:rsid w:val="00717547"/>
    <w:rsid w:val="00721AE2"/>
    <w:rsid w:val="007235E3"/>
    <w:rsid w:val="00723E13"/>
    <w:rsid w:val="00724D8B"/>
    <w:rsid w:val="007266DC"/>
    <w:rsid w:val="0073275B"/>
    <w:rsid w:val="0073713D"/>
    <w:rsid w:val="00743697"/>
    <w:rsid w:val="007442B6"/>
    <w:rsid w:val="007509D7"/>
    <w:rsid w:val="00753550"/>
    <w:rsid w:val="00754BA8"/>
    <w:rsid w:val="007577E9"/>
    <w:rsid w:val="00766F5D"/>
    <w:rsid w:val="00770461"/>
    <w:rsid w:val="0077229D"/>
    <w:rsid w:val="007722CE"/>
    <w:rsid w:val="007727C0"/>
    <w:rsid w:val="00773158"/>
    <w:rsid w:val="00776F68"/>
    <w:rsid w:val="007825C1"/>
    <w:rsid w:val="007839AE"/>
    <w:rsid w:val="00785863"/>
    <w:rsid w:val="00785CEF"/>
    <w:rsid w:val="007865EA"/>
    <w:rsid w:val="00787786"/>
    <w:rsid w:val="00791D78"/>
    <w:rsid w:val="00792D64"/>
    <w:rsid w:val="00792ECC"/>
    <w:rsid w:val="00793D91"/>
    <w:rsid w:val="00795F78"/>
    <w:rsid w:val="007B19DE"/>
    <w:rsid w:val="007B3AE4"/>
    <w:rsid w:val="007C0409"/>
    <w:rsid w:val="007C0497"/>
    <w:rsid w:val="007C3F09"/>
    <w:rsid w:val="007C4B52"/>
    <w:rsid w:val="007C62C3"/>
    <w:rsid w:val="007D089C"/>
    <w:rsid w:val="007D155A"/>
    <w:rsid w:val="007D1595"/>
    <w:rsid w:val="007D279F"/>
    <w:rsid w:val="007D3594"/>
    <w:rsid w:val="007D441C"/>
    <w:rsid w:val="007D773C"/>
    <w:rsid w:val="007E10D0"/>
    <w:rsid w:val="007F1C40"/>
    <w:rsid w:val="007F21D5"/>
    <w:rsid w:val="007F2692"/>
    <w:rsid w:val="007F31F3"/>
    <w:rsid w:val="007F3D1D"/>
    <w:rsid w:val="007F5E95"/>
    <w:rsid w:val="007F78FF"/>
    <w:rsid w:val="008020D7"/>
    <w:rsid w:val="0080591B"/>
    <w:rsid w:val="008067E6"/>
    <w:rsid w:val="008078F8"/>
    <w:rsid w:val="008103AC"/>
    <w:rsid w:val="00812F14"/>
    <w:rsid w:val="008139C2"/>
    <w:rsid w:val="00813AB0"/>
    <w:rsid w:val="00815353"/>
    <w:rsid w:val="00816087"/>
    <w:rsid w:val="00816F6B"/>
    <w:rsid w:val="00817463"/>
    <w:rsid w:val="00836950"/>
    <w:rsid w:val="00836A40"/>
    <w:rsid w:val="00836AE3"/>
    <w:rsid w:val="0083725D"/>
    <w:rsid w:val="008374C2"/>
    <w:rsid w:val="008414A1"/>
    <w:rsid w:val="0084589D"/>
    <w:rsid w:val="00845F10"/>
    <w:rsid w:val="00851553"/>
    <w:rsid w:val="00852697"/>
    <w:rsid w:val="00854B6D"/>
    <w:rsid w:val="008601A6"/>
    <w:rsid w:val="00860B14"/>
    <w:rsid w:val="008644C6"/>
    <w:rsid w:val="008672EF"/>
    <w:rsid w:val="00870EC3"/>
    <w:rsid w:val="008741FA"/>
    <w:rsid w:val="00877087"/>
    <w:rsid w:val="00883EB0"/>
    <w:rsid w:val="00890A1C"/>
    <w:rsid w:val="00890C8A"/>
    <w:rsid w:val="00891695"/>
    <w:rsid w:val="0089282D"/>
    <w:rsid w:val="00892844"/>
    <w:rsid w:val="00893045"/>
    <w:rsid w:val="0089366D"/>
    <w:rsid w:val="00893C79"/>
    <w:rsid w:val="00896514"/>
    <w:rsid w:val="00897110"/>
    <w:rsid w:val="008A0753"/>
    <w:rsid w:val="008A3182"/>
    <w:rsid w:val="008A346D"/>
    <w:rsid w:val="008A6DC0"/>
    <w:rsid w:val="008B131E"/>
    <w:rsid w:val="008B1B8A"/>
    <w:rsid w:val="008B254B"/>
    <w:rsid w:val="008B6244"/>
    <w:rsid w:val="008C762A"/>
    <w:rsid w:val="008C7A59"/>
    <w:rsid w:val="008D123A"/>
    <w:rsid w:val="008D611C"/>
    <w:rsid w:val="008D7625"/>
    <w:rsid w:val="008D7F2B"/>
    <w:rsid w:val="008E354E"/>
    <w:rsid w:val="008E5FF5"/>
    <w:rsid w:val="008E7762"/>
    <w:rsid w:val="009006BE"/>
    <w:rsid w:val="00901B83"/>
    <w:rsid w:val="0090349E"/>
    <w:rsid w:val="00905F32"/>
    <w:rsid w:val="00907B0B"/>
    <w:rsid w:val="0091141F"/>
    <w:rsid w:val="0091399E"/>
    <w:rsid w:val="00913F56"/>
    <w:rsid w:val="00917DA3"/>
    <w:rsid w:val="0092006F"/>
    <w:rsid w:val="009228A2"/>
    <w:rsid w:val="00925DF8"/>
    <w:rsid w:val="0093171E"/>
    <w:rsid w:val="00933C4C"/>
    <w:rsid w:val="00935770"/>
    <w:rsid w:val="00937567"/>
    <w:rsid w:val="0094400C"/>
    <w:rsid w:val="009462DD"/>
    <w:rsid w:val="009469B0"/>
    <w:rsid w:val="009475C8"/>
    <w:rsid w:val="00950428"/>
    <w:rsid w:val="00950D31"/>
    <w:rsid w:val="009535B6"/>
    <w:rsid w:val="00962DDA"/>
    <w:rsid w:val="00964B2B"/>
    <w:rsid w:val="00973F5A"/>
    <w:rsid w:val="009745F1"/>
    <w:rsid w:val="00975223"/>
    <w:rsid w:val="009756D8"/>
    <w:rsid w:val="00976464"/>
    <w:rsid w:val="009766D3"/>
    <w:rsid w:val="00977711"/>
    <w:rsid w:val="0097772D"/>
    <w:rsid w:val="00977D26"/>
    <w:rsid w:val="00983D42"/>
    <w:rsid w:val="009867C6"/>
    <w:rsid w:val="00987BFA"/>
    <w:rsid w:val="00991AD2"/>
    <w:rsid w:val="00991EED"/>
    <w:rsid w:val="00992CDD"/>
    <w:rsid w:val="00994EF7"/>
    <w:rsid w:val="00996F4D"/>
    <w:rsid w:val="009A0133"/>
    <w:rsid w:val="009B02E5"/>
    <w:rsid w:val="009B2066"/>
    <w:rsid w:val="009B2D1B"/>
    <w:rsid w:val="009B4923"/>
    <w:rsid w:val="009B7402"/>
    <w:rsid w:val="009C134A"/>
    <w:rsid w:val="009C3539"/>
    <w:rsid w:val="009D1B31"/>
    <w:rsid w:val="009D5315"/>
    <w:rsid w:val="009D5389"/>
    <w:rsid w:val="009D6CD5"/>
    <w:rsid w:val="009E231B"/>
    <w:rsid w:val="009E45B7"/>
    <w:rsid w:val="009E610B"/>
    <w:rsid w:val="009F18DC"/>
    <w:rsid w:val="009F3258"/>
    <w:rsid w:val="009F3D93"/>
    <w:rsid w:val="009F4844"/>
    <w:rsid w:val="009F49A2"/>
    <w:rsid w:val="009F5585"/>
    <w:rsid w:val="009F5CDE"/>
    <w:rsid w:val="009F7897"/>
    <w:rsid w:val="00A014D6"/>
    <w:rsid w:val="00A05C62"/>
    <w:rsid w:val="00A06652"/>
    <w:rsid w:val="00A131AA"/>
    <w:rsid w:val="00A14CE0"/>
    <w:rsid w:val="00A15821"/>
    <w:rsid w:val="00A243FA"/>
    <w:rsid w:val="00A25156"/>
    <w:rsid w:val="00A27CF2"/>
    <w:rsid w:val="00A32715"/>
    <w:rsid w:val="00A33BF7"/>
    <w:rsid w:val="00A36F60"/>
    <w:rsid w:val="00A37BEE"/>
    <w:rsid w:val="00A44EFE"/>
    <w:rsid w:val="00A464E7"/>
    <w:rsid w:val="00A50BF1"/>
    <w:rsid w:val="00A52877"/>
    <w:rsid w:val="00A53783"/>
    <w:rsid w:val="00A53B85"/>
    <w:rsid w:val="00A56A61"/>
    <w:rsid w:val="00A56BFD"/>
    <w:rsid w:val="00A64505"/>
    <w:rsid w:val="00A66748"/>
    <w:rsid w:val="00A67BFF"/>
    <w:rsid w:val="00A70BE2"/>
    <w:rsid w:val="00A71401"/>
    <w:rsid w:val="00A75DAF"/>
    <w:rsid w:val="00A76667"/>
    <w:rsid w:val="00A8194D"/>
    <w:rsid w:val="00A81C94"/>
    <w:rsid w:val="00A82ABB"/>
    <w:rsid w:val="00A91AE9"/>
    <w:rsid w:val="00A922FC"/>
    <w:rsid w:val="00A978F9"/>
    <w:rsid w:val="00AA2EDF"/>
    <w:rsid w:val="00AA3FBD"/>
    <w:rsid w:val="00AA51E2"/>
    <w:rsid w:val="00AB3D2F"/>
    <w:rsid w:val="00AC1DB3"/>
    <w:rsid w:val="00AC44B6"/>
    <w:rsid w:val="00AC65E6"/>
    <w:rsid w:val="00AC72DC"/>
    <w:rsid w:val="00AD0995"/>
    <w:rsid w:val="00AD56D2"/>
    <w:rsid w:val="00AD6310"/>
    <w:rsid w:val="00AE1A6B"/>
    <w:rsid w:val="00AE6EEA"/>
    <w:rsid w:val="00AF202F"/>
    <w:rsid w:val="00AF5F65"/>
    <w:rsid w:val="00AF7C60"/>
    <w:rsid w:val="00AF7FD0"/>
    <w:rsid w:val="00B00420"/>
    <w:rsid w:val="00B0050F"/>
    <w:rsid w:val="00B012E6"/>
    <w:rsid w:val="00B02ADB"/>
    <w:rsid w:val="00B0375B"/>
    <w:rsid w:val="00B04C38"/>
    <w:rsid w:val="00B0557B"/>
    <w:rsid w:val="00B06F37"/>
    <w:rsid w:val="00B074A4"/>
    <w:rsid w:val="00B12563"/>
    <w:rsid w:val="00B14175"/>
    <w:rsid w:val="00B14E15"/>
    <w:rsid w:val="00B15500"/>
    <w:rsid w:val="00B15824"/>
    <w:rsid w:val="00B201C3"/>
    <w:rsid w:val="00B2104B"/>
    <w:rsid w:val="00B213A3"/>
    <w:rsid w:val="00B246CB"/>
    <w:rsid w:val="00B25C57"/>
    <w:rsid w:val="00B25E8F"/>
    <w:rsid w:val="00B260C7"/>
    <w:rsid w:val="00B275E1"/>
    <w:rsid w:val="00B32C19"/>
    <w:rsid w:val="00B40C8B"/>
    <w:rsid w:val="00B418A9"/>
    <w:rsid w:val="00B41EB2"/>
    <w:rsid w:val="00B4452D"/>
    <w:rsid w:val="00B45A8D"/>
    <w:rsid w:val="00B45E1A"/>
    <w:rsid w:val="00B47799"/>
    <w:rsid w:val="00B50A99"/>
    <w:rsid w:val="00B50BBB"/>
    <w:rsid w:val="00B5316F"/>
    <w:rsid w:val="00B544A3"/>
    <w:rsid w:val="00B60330"/>
    <w:rsid w:val="00B63682"/>
    <w:rsid w:val="00B637B0"/>
    <w:rsid w:val="00B63DAE"/>
    <w:rsid w:val="00B640C3"/>
    <w:rsid w:val="00B664E7"/>
    <w:rsid w:val="00B66940"/>
    <w:rsid w:val="00B7326B"/>
    <w:rsid w:val="00B73BA9"/>
    <w:rsid w:val="00B77BFB"/>
    <w:rsid w:val="00B815DA"/>
    <w:rsid w:val="00B82C16"/>
    <w:rsid w:val="00B84A3F"/>
    <w:rsid w:val="00B85860"/>
    <w:rsid w:val="00B92052"/>
    <w:rsid w:val="00B93D75"/>
    <w:rsid w:val="00B9543B"/>
    <w:rsid w:val="00B97A8E"/>
    <w:rsid w:val="00B97EF1"/>
    <w:rsid w:val="00BA2052"/>
    <w:rsid w:val="00BA29FC"/>
    <w:rsid w:val="00BB3377"/>
    <w:rsid w:val="00BB4120"/>
    <w:rsid w:val="00BB4B5A"/>
    <w:rsid w:val="00BB5738"/>
    <w:rsid w:val="00BB6231"/>
    <w:rsid w:val="00BB6245"/>
    <w:rsid w:val="00BC1B8D"/>
    <w:rsid w:val="00BC3A0E"/>
    <w:rsid w:val="00BD1CB8"/>
    <w:rsid w:val="00BD1E19"/>
    <w:rsid w:val="00BD1F0A"/>
    <w:rsid w:val="00BD62B3"/>
    <w:rsid w:val="00BD6F86"/>
    <w:rsid w:val="00BD7AFA"/>
    <w:rsid w:val="00BD7D91"/>
    <w:rsid w:val="00BE265C"/>
    <w:rsid w:val="00BE2C2E"/>
    <w:rsid w:val="00BE3B2B"/>
    <w:rsid w:val="00BF256A"/>
    <w:rsid w:val="00BF59DD"/>
    <w:rsid w:val="00BF62C3"/>
    <w:rsid w:val="00BF7B4C"/>
    <w:rsid w:val="00C00440"/>
    <w:rsid w:val="00C004B2"/>
    <w:rsid w:val="00C01ECF"/>
    <w:rsid w:val="00C03874"/>
    <w:rsid w:val="00C03B37"/>
    <w:rsid w:val="00C0404E"/>
    <w:rsid w:val="00C043BB"/>
    <w:rsid w:val="00C05675"/>
    <w:rsid w:val="00C062AE"/>
    <w:rsid w:val="00C064E9"/>
    <w:rsid w:val="00C06825"/>
    <w:rsid w:val="00C073CE"/>
    <w:rsid w:val="00C11D60"/>
    <w:rsid w:val="00C13434"/>
    <w:rsid w:val="00C14824"/>
    <w:rsid w:val="00C15E51"/>
    <w:rsid w:val="00C2063C"/>
    <w:rsid w:val="00C2194D"/>
    <w:rsid w:val="00C21B4B"/>
    <w:rsid w:val="00C22EE6"/>
    <w:rsid w:val="00C241C1"/>
    <w:rsid w:val="00C2506C"/>
    <w:rsid w:val="00C30085"/>
    <w:rsid w:val="00C3442C"/>
    <w:rsid w:val="00C3511E"/>
    <w:rsid w:val="00C3624F"/>
    <w:rsid w:val="00C374ED"/>
    <w:rsid w:val="00C3762F"/>
    <w:rsid w:val="00C41203"/>
    <w:rsid w:val="00C44351"/>
    <w:rsid w:val="00C4699F"/>
    <w:rsid w:val="00C46B85"/>
    <w:rsid w:val="00C475F1"/>
    <w:rsid w:val="00C506B5"/>
    <w:rsid w:val="00C51241"/>
    <w:rsid w:val="00C577AB"/>
    <w:rsid w:val="00C61F7C"/>
    <w:rsid w:val="00C65AE0"/>
    <w:rsid w:val="00C66BBF"/>
    <w:rsid w:val="00C70759"/>
    <w:rsid w:val="00C726E0"/>
    <w:rsid w:val="00C73FC3"/>
    <w:rsid w:val="00C74920"/>
    <w:rsid w:val="00C76769"/>
    <w:rsid w:val="00C80261"/>
    <w:rsid w:val="00C84B15"/>
    <w:rsid w:val="00C84CF8"/>
    <w:rsid w:val="00C87C69"/>
    <w:rsid w:val="00C90F1A"/>
    <w:rsid w:val="00C919B6"/>
    <w:rsid w:val="00C93B70"/>
    <w:rsid w:val="00C97617"/>
    <w:rsid w:val="00C97C59"/>
    <w:rsid w:val="00CA52E5"/>
    <w:rsid w:val="00CB014A"/>
    <w:rsid w:val="00CB0496"/>
    <w:rsid w:val="00CB2B46"/>
    <w:rsid w:val="00CB70D1"/>
    <w:rsid w:val="00CB730E"/>
    <w:rsid w:val="00CC168C"/>
    <w:rsid w:val="00CC331F"/>
    <w:rsid w:val="00CC3902"/>
    <w:rsid w:val="00CC5F5F"/>
    <w:rsid w:val="00CC72F7"/>
    <w:rsid w:val="00CD2451"/>
    <w:rsid w:val="00CD268A"/>
    <w:rsid w:val="00CD35F8"/>
    <w:rsid w:val="00CD5710"/>
    <w:rsid w:val="00CE5501"/>
    <w:rsid w:val="00CE72C3"/>
    <w:rsid w:val="00CF00BB"/>
    <w:rsid w:val="00CF0399"/>
    <w:rsid w:val="00CF2629"/>
    <w:rsid w:val="00D06DBA"/>
    <w:rsid w:val="00D11AB0"/>
    <w:rsid w:val="00D12B1D"/>
    <w:rsid w:val="00D14097"/>
    <w:rsid w:val="00D2046C"/>
    <w:rsid w:val="00D20CF1"/>
    <w:rsid w:val="00D21E11"/>
    <w:rsid w:val="00D2221C"/>
    <w:rsid w:val="00D249B9"/>
    <w:rsid w:val="00D26978"/>
    <w:rsid w:val="00D378EC"/>
    <w:rsid w:val="00D44200"/>
    <w:rsid w:val="00D476D1"/>
    <w:rsid w:val="00D4785C"/>
    <w:rsid w:val="00D5237F"/>
    <w:rsid w:val="00D52919"/>
    <w:rsid w:val="00D57CCF"/>
    <w:rsid w:val="00D60A38"/>
    <w:rsid w:val="00D63B27"/>
    <w:rsid w:val="00D6447B"/>
    <w:rsid w:val="00D65D3F"/>
    <w:rsid w:val="00D704A2"/>
    <w:rsid w:val="00D734EC"/>
    <w:rsid w:val="00D7719D"/>
    <w:rsid w:val="00D82EC0"/>
    <w:rsid w:val="00D8551B"/>
    <w:rsid w:val="00D8788A"/>
    <w:rsid w:val="00D87F50"/>
    <w:rsid w:val="00D904B6"/>
    <w:rsid w:val="00D90684"/>
    <w:rsid w:val="00D90893"/>
    <w:rsid w:val="00D90BE7"/>
    <w:rsid w:val="00D94B9B"/>
    <w:rsid w:val="00D96B42"/>
    <w:rsid w:val="00DA07D4"/>
    <w:rsid w:val="00DA13FB"/>
    <w:rsid w:val="00DA4147"/>
    <w:rsid w:val="00DB0286"/>
    <w:rsid w:val="00DB1DC1"/>
    <w:rsid w:val="00DB377F"/>
    <w:rsid w:val="00DB7FB1"/>
    <w:rsid w:val="00DC11C0"/>
    <w:rsid w:val="00DC1524"/>
    <w:rsid w:val="00DC2F96"/>
    <w:rsid w:val="00DC36A1"/>
    <w:rsid w:val="00DC49D3"/>
    <w:rsid w:val="00DC58BB"/>
    <w:rsid w:val="00DC7001"/>
    <w:rsid w:val="00DC71F4"/>
    <w:rsid w:val="00DD3772"/>
    <w:rsid w:val="00DD6822"/>
    <w:rsid w:val="00DE3914"/>
    <w:rsid w:val="00DE4994"/>
    <w:rsid w:val="00DE4B21"/>
    <w:rsid w:val="00DE7406"/>
    <w:rsid w:val="00DF44F8"/>
    <w:rsid w:val="00E016E1"/>
    <w:rsid w:val="00E022AF"/>
    <w:rsid w:val="00E15E34"/>
    <w:rsid w:val="00E2061E"/>
    <w:rsid w:val="00E24D98"/>
    <w:rsid w:val="00E25607"/>
    <w:rsid w:val="00E35FF5"/>
    <w:rsid w:val="00E419CF"/>
    <w:rsid w:val="00E47392"/>
    <w:rsid w:val="00E5003E"/>
    <w:rsid w:val="00E5156F"/>
    <w:rsid w:val="00E52687"/>
    <w:rsid w:val="00E52A5B"/>
    <w:rsid w:val="00E52C65"/>
    <w:rsid w:val="00E53251"/>
    <w:rsid w:val="00E534B0"/>
    <w:rsid w:val="00E54683"/>
    <w:rsid w:val="00E6207B"/>
    <w:rsid w:val="00E6270D"/>
    <w:rsid w:val="00E66125"/>
    <w:rsid w:val="00E66182"/>
    <w:rsid w:val="00E67617"/>
    <w:rsid w:val="00E67DD2"/>
    <w:rsid w:val="00E71F2F"/>
    <w:rsid w:val="00E75A46"/>
    <w:rsid w:val="00E76F76"/>
    <w:rsid w:val="00E77793"/>
    <w:rsid w:val="00E80C73"/>
    <w:rsid w:val="00E8279A"/>
    <w:rsid w:val="00E8472D"/>
    <w:rsid w:val="00E85707"/>
    <w:rsid w:val="00E87072"/>
    <w:rsid w:val="00E870C3"/>
    <w:rsid w:val="00E87F36"/>
    <w:rsid w:val="00E87F62"/>
    <w:rsid w:val="00E90B5B"/>
    <w:rsid w:val="00E929C2"/>
    <w:rsid w:val="00E9400A"/>
    <w:rsid w:val="00E959E8"/>
    <w:rsid w:val="00E95D3B"/>
    <w:rsid w:val="00EA2BB0"/>
    <w:rsid w:val="00EA3225"/>
    <w:rsid w:val="00EA5F3E"/>
    <w:rsid w:val="00EA65F4"/>
    <w:rsid w:val="00EA7159"/>
    <w:rsid w:val="00EB2E71"/>
    <w:rsid w:val="00EB3335"/>
    <w:rsid w:val="00EB420D"/>
    <w:rsid w:val="00EB4455"/>
    <w:rsid w:val="00EB7181"/>
    <w:rsid w:val="00EB7F62"/>
    <w:rsid w:val="00EC012E"/>
    <w:rsid w:val="00ED20D4"/>
    <w:rsid w:val="00ED410C"/>
    <w:rsid w:val="00ED4E8C"/>
    <w:rsid w:val="00ED5F51"/>
    <w:rsid w:val="00ED76E4"/>
    <w:rsid w:val="00EE026B"/>
    <w:rsid w:val="00EE25C8"/>
    <w:rsid w:val="00EE4CEC"/>
    <w:rsid w:val="00EE5983"/>
    <w:rsid w:val="00EE6CBE"/>
    <w:rsid w:val="00EF1A6E"/>
    <w:rsid w:val="00EF589B"/>
    <w:rsid w:val="00EF58F8"/>
    <w:rsid w:val="00F048C3"/>
    <w:rsid w:val="00F0501B"/>
    <w:rsid w:val="00F12908"/>
    <w:rsid w:val="00F14022"/>
    <w:rsid w:val="00F1514D"/>
    <w:rsid w:val="00F16FBC"/>
    <w:rsid w:val="00F17DA8"/>
    <w:rsid w:val="00F25CDF"/>
    <w:rsid w:val="00F26A6D"/>
    <w:rsid w:val="00F26BD1"/>
    <w:rsid w:val="00F2748C"/>
    <w:rsid w:val="00F274A6"/>
    <w:rsid w:val="00F2785C"/>
    <w:rsid w:val="00F30A56"/>
    <w:rsid w:val="00F3305C"/>
    <w:rsid w:val="00F33A8E"/>
    <w:rsid w:val="00F35A30"/>
    <w:rsid w:val="00F363B0"/>
    <w:rsid w:val="00F40157"/>
    <w:rsid w:val="00F413E1"/>
    <w:rsid w:val="00F43805"/>
    <w:rsid w:val="00F45C6D"/>
    <w:rsid w:val="00F50360"/>
    <w:rsid w:val="00F52630"/>
    <w:rsid w:val="00F54D94"/>
    <w:rsid w:val="00F602AD"/>
    <w:rsid w:val="00F6151B"/>
    <w:rsid w:val="00F622EC"/>
    <w:rsid w:val="00F6356F"/>
    <w:rsid w:val="00F644AD"/>
    <w:rsid w:val="00F71903"/>
    <w:rsid w:val="00F80CB4"/>
    <w:rsid w:val="00F85E52"/>
    <w:rsid w:val="00F865C2"/>
    <w:rsid w:val="00F90C3A"/>
    <w:rsid w:val="00F90D2D"/>
    <w:rsid w:val="00F91E22"/>
    <w:rsid w:val="00F97688"/>
    <w:rsid w:val="00FA180D"/>
    <w:rsid w:val="00FA44B8"/>
    <w:rsid w:val="00FB063C"/>
    <w:rsid w:val="00FB074B"/>
    <w:rsid w:val="00FB19B7"/>
    <w:rsid w:val="00FB1B73"/>
    <w:rsid w:val="00FB33BD"/>
    <w:rsid w:val="00FB4652"/>
    <w:rsid w:val="00FB50E3"/>
    <w:rsid w:val="00FB538C"/>
    <w:rsid w:val="00FB7483"/>
    <w:rsid w:val="00FC041F"/>
    <w:rsid w:val="00FC4C3F"/>
    <w:rsid w:val="00FC4E79"/>
    <w:rsid w:val="00FC5213"/>
    <w:rsid w:val="00FC5349"/>
    <w:rsid w:val="00FC639A"/>
    <w:rsid w:val="00FC6F03"/>
    <w:rsid w:val="00FD099F"/>
    <w:rsid w:val="00FD4CFB"/>
    <w:rsid w:val="00FD7B26"/>
    <w:rsid w:val="00FE6988"/>
    <w:rsid w:val="00FF388A"/>
    <w:rsid w:val="00FF3F99"/>
    <w:rsid w:val="00FF45BB"/>
    <w:rsid w:val="00FF467A"/>
    <w:rsid w:val="00FF6E2C"/>
    <w:rsid w:val="00FF74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847"/>
    <w:pPr>
      <w:bidi/>
    </w:pPr>
  </w:style>
  <w:style w:type="paragraph" w:styleId="Heading1">
    <w:name w:val="heading 1"/>
    <w:basedOn w:val="Normal"/>
    <w:next w:val="Normal"/>
    <w:link w:val="Heading1Char"/>
    <w:uiPriority w:val="9"/>
    <w:qFormat/>
    <w:rsid w:val="004C1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A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1A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5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4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4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64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6456"/>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596456"/>
    <w:pPr>
      <w:bidi/>
      <w:spacing w:after="0" w:line="240" w:lineRule="auto"/>
    </w:pPr>
    <w:rPr>
      <w:rFonts w:eastAsiaTheme="minorEastAsia"/>
    </w:rPr>
  </w:style>
  <w:style w:type="character" w:customStyle="1" w:styleId="NoSpacingChar">
    <w:name w:val="No Spacing Char"/>
    <w:basedOn w:val="DefaultParagraphFont"/>
    <w:link w:val="NoSpacing"/>
    <w:uiPriority w:val="1"/>
    <w:rsid w:val="00596456"/>
    <w:rPr>
      <w:rFonts w:eastAsiaTheme="minorEastAsia"/>
    </w:rPr>
  </w:style>
  <w:style w:type="paragraph" w:styleId="BalloonText">
    <w:name w:val="Balloon Text"/>
    <w:basedOn w:val="Normal"/>
    <w:link w:val="BalloonTextChar"/>
    <w:uiPriority w:val="99"/>
    <w:semiHidden/>
    <w:unhideWhenUsed/>
    <w:rsid w:val="00596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56"/>
    <w:rPr>
      <w:rFonts w:ascii="Tahoma" w:hAnsi="Tahoma" w:cs="Tahoma"/>
      <w:sz w:val="16"/>
      <w:szCs w:val="16"/>
    </w:rPr>
  </w:style>
  <w:style w:type="character" w:styleId="PlaceholderText">
    <w:name w:val="Placeholder Text"/>
    <w:basedOn w:val="DefaultParagraphFont"/>
    <w:uiPriority w:val="99"/>
    <w:semiHidden/>
    <w:rsid w:val="00596456"/>
    <w:rPr>
      <w:color w:val="808080"/>
    </w:rPr>
  </w:style>
  <w:style w:type="character" w:customStyle="1" w:styleId="Heading1Char">
    <w:name w:val="Heading 1 Char"/>
    <w:basedOn w:val="DefaultParagraphFont"/>
    <w:link w:val="Heading1"/>
    <w:uiPriority w:val="9"/>
    <w:rsid w:val="004C17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171A"/>
    <w:pPr>
      <w:bidi w:val="0"/>
      <w:outlineLvl w:val="9"/>
    </w:pPr>
    <w:rPr>
      <w:lang w:eastAsia="ja-JP" w:bidi="ar-SA"/>
    </w:rPr>
  </w:style>
  <w:style w:type="paragraph" w:styleId="ListParagraph">
    <w:name w:val="List Paragraph"/>
    <w:basedOn w:val="Normal"/>
    <w:uiPriority w:val="34"/>
    <w:qFormat/>
    <w:rsid w:val="00754BA8"/>
    <w:pPr>
      <w:ind w:left="720"/>
      <w:contextualSpacing/>
    </w:pPr>
  </w:style>
  <w:style w:type="character" w:styleId="Hyperlink">
    <w:name w:val="Hyperlink"/>
    <w:basedOn w:val="DefaultParagraphFont"/>
    <w:uiPriority w:val="99"/>
    <w:unhideWhenUsed/>
    <w:rsid w:val="002B567C"/>
    <w:rPr>
      <w:color w:val="0000FF" w:themeColor="hyperlink"/>
      <w:u w:val="single"/>
    </w:rPr>
  </w:style>
  <w:style w:type="table" w:styleId="TableGrid">
    <w:name w:val="Table Grid"/>
    <w:basedOn w:val="TableNormal"/>
    <w:uiPriority w:val="59"/>
    <w:rsid w:val="00BD6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71A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1A77"/>
  </w:style>
  <w:style w:type="character" w:styleId="PageNumber">
    <w:name w:val="page number"/>
    <w:basedOn w:val="DefaultParagraphFont"/>
    <w:uiPriority w:val="99"/>
    <w:semiHidden/>
    <w:unhideWhenUsed/>
    <w:rsid w:val="00471A77"/>
  </w:style>
  <w:style w:type="character" w:customStyle="1" w:styleId="Heading2Char">
    <w:name w:val="Heading 2 Char"/>
    <w:basedOn w:val="DefaultParagraphFont"/>
    <w:link w:val="Heading2"/>
    <w:uiPriority w:val="9"/>
    <w:rsid w:val="00471A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1A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570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7F1C40"/>
    <w:pPr>
      <w:spacing w:after="100"/>
    </w:pPr>
  </w:style>
  <w:style w:type="paragraph" w:styleId="TOC2">
    <w:name w:val="toc 2"/>
    <w:basedOn w:val="Normal"/>
    <w:next w:val="Normal"/>
    <w:autoRedefine/>
    <w:uiPriority w:val="39"/>
    <w:unhideWhenUsed/>
    <w:rsid w:val="007F1C40"/>
    <w:pPr>
      <w:spacing w:after="100"/>
      <w:ind w:left="220"/>
    </w:pPr>
  </w:style>
  <w:style w:type="paragraph" w:styleId="TOC3">
    <w:name w:val="toc 3"/>
    <w:basedOn w:val="Normal"/>
    <w:next w:val="Normal"/>
    <w:autoRedefine/>
    <w:uiPriority w:val="39"/>
    <w:unhideWhenUsed/>
    <w:rsid w:val="007F1C40"/>
    <w:pPr>
      <w:spacing w:after="100"/>
      <w:ind w:left="440"/>
    </w:pPr>
  </w:style>
  <w:style w:type="character" w:styleId="LineNumber">
    <w:name w:val="line number"/>
    <w:basedOn w:val="DefaultParagraphFont"/>
    <w:uiPriority w:val="99"/>
    <w:semiHidden/>
    <w:unhideWhenUsed/>
    <w:rsid w:val="002D0B75"/>
  </w:style>
  <w:style w:type="paragraph" w:styleId="Header">
    <w:name w:val="header"/>
    <w:basedOn w:val="Normal"/>
    <w:link w:val="HeaderChar"/>
    <w:uiPriority w:val="99"/>
    <w:unhideWhenUsed/>
    <w:rsid w:val="002D0B7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0B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847"/>
    <w:pPr>
      <w:bidi/>
    </w:pPr>
  </w:style>
  <w:style w:type="paragraph" w:styleId="Heading1">
    <w:name w:val="heading 1"/>
    <w:basedOn w:val="Normal"/>
    <w:next w:val="Normal"/>
    <w:link w:val="Heading1Char"/>
    <w:uiPriority w:val="9"/>
    <w:qFormat/>
    <w:rsid w:val="004C1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A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1A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5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4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4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64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6456"/>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596456"/>
    <w:pPr>
      <w:bidi/>
      <w:spacing w:after="0" w:line="240" w:lineRule="auto"/>
    </w:pPr>
    <w:rPr>
      <w:rFonts w:eastAsiaTheme="minorEastAsia"/>
    </w:rPr>
  </w:style>
  <w:style w:type="character" w:customStyle="1" w:styleId="NoSpacingChar">
    <w:name w:val="No Spacing Char"/>
    <w:basedOn w:val="DefaultParagraphFont"/>
    <w:link w:val="NoSpacing"/>
    <w:uiPriority w:val="1"/>
    <w:rsid w:val="00596456"/>
    <w:rPr>
      <w:rFonts w:eastAsiaTheme="minorEastAsia"/>
    </w:rPr>
  </w:style>
  <w:style w:type="paragraph" w:styleId="BalloonText">
    <w:name w:val="Balloon Text"/>
    <w:basedOn w:val="Normal"/>
    <w:link w:val="BalloonTextChar"/>
    <w:uiPriority w:val="99"/>
    <w:semiHidden/>
    <w:unhideWhenUsed/>
    <w:rsid w:val="00596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56"/>
    <w:rPr>
      <w:rFonts w:ascii="Tahoma" w:hAnsi="Tahoma" w:cs="Tahoma"/>
      <w:sz w:val="16"/>
      <w:szCs w:val="16"/>
    </w:rPr>
  </w:style>
  <w:style w:type="character" w:styleId="PlaceholderText">
    <w:name w:val="Placeholder Text"/>
    <w:basedOn w:val="DefaultParagraphFont"/>
    <w:uiPriority w:val="99"/>
    <w:semiHidden/>
    <w:rsid w:val="00596456"/>
    <w:rPr>
      <w:color w:val="808080"/>
    </w:rPr>
  </w:style>
  <w:style w:type="character" w:customStyle="1" w:styleId="Heading1Char">
    <w:name w:val="Heading 1 Char"/>
    <w:basedOn w:val="DefaultParagraphFont"/>
    <w:link w:val="Heading1"/>
    <w:uiPriority w:val="9"/>
    <w:rsid w:val="004C17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171A"/>
    <w:pPr>
      <w:bidi w:val="0"/>
      <w:outlineLvl w:val="9"/>
    </w:pPr>
    <w:rPr>
      <w:lang w:eastAsia="ja-JP" w:bidi="ar-SA"/>
    </w:rPr>
  </w:style>
  <w:style w:type="paragraph" w:styleId="ListParagraph">
    <w:name w:val="List Paragraph"/>
    <w:basedOn w:val="Normal"/>
    <w:uiPriority w:val="34"/>
    <w:qFormat/>
    <w:rsid w:val="00754BA8"/>
    <w:pPr>
      <w:ind w:left="720"/>
      <w:contextualSpacing/>
    </w:pPr>
  </w:style>
  <w:style w:type="character" w:styleId="Hyperlink">
    <w:name w:val="Hyperlink"/>
    <w:basedOn w:val="DefaultParagraphFont"/>
    <w:uiPriority w:val="99"/>
    <w:unhideWhenUsed/>
    <w:rsid w:val="002B567C"/>
    <w:rPr>
      <w:color w:val="0000FF" w:themeColor="hyperlink"/>
      <w:u w:val="single"/>
    </w:rPr>
  </w:style>
  <w:style w:type="table" w:styleId="TableGrid">
    <w:name w:val="Table Grid"/>
    <w:basedOn w:val="TableNormal"/>
    <w:uiPriority w:val="59"/>
    <w:rsid w:val="00BD6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71A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1A77"/>
  </w:style>
  <w:style w:type="character" w:styleId="PageNumber">
    <w:name w:val="page number"/>
    <w:basedOn w:val="DefaultParagraphFont"/>
    <w:uiPriority w:val="99"/>
    <w:semiHidden/>
    <w:unhideWhenUsed/>
    <w:rsid w:val="00471A77"/>
  </w:style>
  <w:style w:type="character" w:customStyle="1" w:styleId="Heading2Char">
    <w:name w:val="Heading 2 Char"/>
    <w:basedOn w:val="DefaultParagraphFont"/>
    <w:link w:val="Heading2"/>
    <w:uiPriority w:val="9"/>
    <w:rsid w:val="00471A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1A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570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7F1C40"/>
    <w:pPr>
      <w:spacing w:after="100"/>
    </w:pPr>
  </w:style>
  <w:style w:type="paragraph" w:styleId="TOC2">
    <w:name w:val="toc 2"/>
    <w:basedOn w:val="Normal"/>
    <w:next w:val="Normal"/>
    <w:autoRedefine/>
    <w:uiPriority w:val="39"/>
    <w:unhideWhenUsed/>
    <w:rsid w:val="007F1C40"/>
    <w:pPr>
      <w:spacing w:after="100"/>
      <w:ind w:left="220"/>
    </w:pPr>
  </w:style>
  <w:style w:type="paragraph" w:styleId="TOC3">
    <w:name w:val="toc 3"/>
    <w:basedOn w:val="Normal"/>
    <w:next w:val="Normal"/>
    <w:autoRedefine/>
    <w:uiPriority w:val="39"/>
    <w:unhideWhenUsed/>
    <w:rsid w:val="007F1C40"/>
    <w:pPr>
      <w:spacing w:after="100"/>
      <w:ind w:left="440"/>
    </w:pPr>
  </w:style>
  <w:style w:type="character" w:styleId="LineNumber">
    <w:name w:val="line number"/>
    <w:basedOn w:val="DefaultParagraphFont"/>
    <w:uiPriority w:val="99"/>
    <w:semiHidden/>
    <w:unhideWhenUsed/>
    <w:rsid w:val="002D0B75"/>
  </w:style>
  <w:style w:type="paragraph" w:styleId="Header">
    <w:name w:val="header"/>
    <w:basedOn w:val="Normal"/>
    <w:link w:val="HeaderChar"/>
    <w:uiPriority w:val="99"/>
    <w:unhideWhenUsed/>
    <w:rsid w:val="002D0B7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0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LisenceBox-web/login.xhtml" TargetMode="External"/><Relationship Id="rId5" Type="http://schemas.microsoft.com/office/2007/relationships/stylesWithEffects" Target="stylesWithEffects.xml"/><Relationship Id="rId15" Type="http://schemas.openxmlformats.org/officeDocument/2006/relationships/hyperlink" Target="mailto:licenseboxproject@gmail.com" TargetMode="Externa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DDBFC-FB92-4A37-A0F7-595A9D09F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17</Pages>
  <Words>3841</Words>
  <Characters>19208</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פרויקט גמר בתכנות מתקדם בשפת Java</vt:lpstr>
    </vt:vector>
  </TitlesOfParts>
  <Company/>
  <LinksUpToDate>false</LinksUpToDate>
  <CharactersWithSpaces>23003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בתכנות מתקדם בשפת Java</dc:title>
  <dc:subject>אפיון המערכת</dc:subject>
  <dc:creator>אנה גוזמן, מיכאל פלצב</dc:creator>
  <cp:lastModifiedBy>Michael</cp:lastModifiedBy>
  <cp:revision>9</cp:revision>
  <dcterms:created xsi:type="dcterms:W3CDTF">2013-09-14T21:33:00Z</dcterms:created>
  <dcterms:modified xsi:type="dcterms:W3CDTF">2013-09-16T21:24:00Z</dcterms:modified>
</cp:coreProperties>
</file>